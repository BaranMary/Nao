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FE50B" w14:textId="1B054209" w:rsidR="00131C11" w:rsidRPr="00482B56" w:rsidRDefault="00131C11" w:rsidP="00131C11">
      <w:pPr>
        <w:spacing w:after="0" w:line="240" w:lineRule="auto"/>
        <w:rPr>
          <w:rFonts w:ascii="Times New Roman" w:eastAsia="Times New Roman" w:hAnsi="Times New Roman" w:cs="Times New Roman"/>
          <w:sz w:val="24"/>
          <w:szCs w:val="24"/>
        </w:rPr>
      </w:pPr>
      <w:r w:rsidRPr="00482B56">
        <w:rPr>
          <w:rFonts w:ascii="Times New Roman" w:eastAsia="Times New Roman" w:hAnsi="Times New Roman" w:cs="Times New Roman"/>
          <w:color w:val="FF0000"/>
          <w:sz w:val="20"/>
          <w:szCs w:val="20"/>
        </w:rPr>
        <w:t xml:space="preserve">PLEASE NOTE: The current </w:t>
      </w:r>
      <w:r w:rsidRPr="00482B56">
        <w:rPr>
          <w:rFonts w:ascii="Times New Roman" w:eastAsia="Times New Roman" w:hAnsi="Times New Roman" w:cs="Times New Roman"/>
          <w:i/>
          <w:iCs/>
          <w:color w:val="FF0000"/>
          <w:sz w:val="20"/>
          <w:szCs w:val="20"/>
        </w:rPr>
        <w:t>reading</w:t>
      </w:r>
      <w:r w:rsidRPr="00482B56">
        <w:rPr>
          <w:rFonts w:ascii="Times New Roman" w:eastAsia="Times New Roman" w:hAnsi="Times New Roman" w:cs="Times New Roman"/>
          <w:color w:val="FF0000"/>
          <w:sz w:val="20"/>
          <w:szCs w:val="20"/>
        </w:rPr>
        <w:t xml:space="preserve"> level of this form is estimated to be at the </w:t>
      </w:r>
      <w:r w:rsidR="008710D6">
        <w:rPr>
          <w:rFonts w:ascii="Times New Roman" w:eastAsia="Times New Roman" w:hAnsi="Times New Roman" w:cs="Times New Roman"/>
          <w:color w:val="FF0000"/>
          <w:sz w:val="20"/>
          <w:szCs w:val="20"/>
        </w:rPr>
        <w:t>6.0</w:t>
      </w:r>
      <w:r w:rsidRPr="00482B56">
        <w:rPr>
          <w:rFonts w:ascii="Times New Roman" w:eastAsia="Times New Roman" w:hAnsi="Times New Roman" w:cs="Times New Roman"/>
          <w:color w:val="FF0000"/>
          <w:sz w:val="20"/>
          <w:szCs w:val="20"/>
        </w:rPr>
        <w:t xml:space="preserve"> grade level based on the Flesch-Kincaid index. </w:t>
      </w:r>
      <w:r w:rsidRPr="00482B56">
        <w:rPr>
          <w:rFonts w:ascii="Times New Roman" w:eastAsia="Times New Roman" w:hAnsi="Times New Roman" w:cs="Times New Roman"/>
          <w:b/>
          <w:bCs/>
          <w:color w:val="FF0000"/>
          <w:sz w:val="20"/>
          <w:szCs w:val="20"/>
        </w:rPr>
        <w:t xml:space="preserve">Its contents will be read to </w:t>
      </w:r>
      <w:r>
        <w:rPr>
          <w:rFonts w:ascii="Times New Roman" w:eastAsia="Times New Roman" w:hAnsi="Times New Roman" w:cs="Times New Roman"/>
          <w:b/>
          <w:bCs/>
          <w:color w:val="FF0000"/>
          <w:sz w:val="20"/>
          <w:szCs w:val="20"/>
        </w:rPr>
        <w:t>potential participants</w:t>
      </w:r>
      <w:r w:rsidRPr="00482B56">
        <w:rPr>
          <w:rFonts w:ascii="Times New Roman" w:eastAsia="Times New Roman" w:hAnsi="Times New Roman" w:cs="Times New Roman"/>
          <w:color w:val="FF0000"/>
          <w:sz w:val="20"/>
          <w:szCs w:val="20"/>
        </w:rPr>
        <w:t xml:space="preserve"> who will be given a copy of the form with which to read along. After each section of the consent form has been read, one or more questions will be asked to ensure that the person has understood the information provided. If this is not the case, the person obtaining informed consent will re-read that section of the form, further simplifying the language used.</w:t>
      </w:r>
      <w:r w:rsidRPr="00D645F3">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FF0000"/>
          <w:sz w:val="20"/>
          <w:szCs w:val="20"/>
        </w:rPr>
        <w:t>These questions will not be included in versions of the consent form participants are asked to sign.</w:t>
      </w:r>
    </w:p>
    <w:p w14:paraId="17AC3C97" w14:textId="77777777" w:rsidR="00131C11" w:rsidRDefault="00131C11" w:rsidP="00C9592F">
      <w:pPr>
        <w:spacing w:after="0" w:line="240" w:lineRule="auto"/>
        <w:jc w:val="center"/>
        <w:rPr>
          <w:rFonts w:ascii="Times New Roman" w:hAnsi="Times New Roman" w:cs="Times New Roman"/>
          <w:b/>
          <w:sz w:val="24"/>
          <w:szCs w:val="24"/>
        </w:rPr>
      </w:pPr>
    </w:p>
    <w:p w14:paraId="035F2E27" w14:textId="2AAFD205" w:rsidR="00F867EF" w:rsidRPr="004A00A5" w:rsidRDefault="00FD3EFE" w:rsidP="00F867EF">
      <w:pPr>
        <w:spacing w:after="0" w:line="240" w:lineRule="auto"/>
        <w:jc w:val="center"/>
        <w:rPr>
          <w:rFonts w:ascii="Times New Roman" w:eastAsia="Times New Roman" w:hAnsi="Times New Roman" w:cs="Times New Roman"/>
          <w:sz w:val="24"/>
          <w:szCs w:val="24"/>
        </w:rPr>
      </w:pPr>
      <w:r>
        <w:rPr>
          <w:rFonts w:ascii="Times New Roman" w:hAnsi="Times New Roman" w:cs="Times New Roman"/>
          <w:b/>
          <w:sz w:val="24"/>
          <w:szCs w:val="24"/>
        </w:rPr>
        <w:t>Assessing the L</w:t>
      </w:r>
      <w:r w:rsidR="00642890">
        <w:rPr>
          <w:rFonts w:ascii="Times New Roman" w:hAnsi="Times New Roman" w:cs="Times New Roman"/>
          <w:b/>
          <w:sz w:val="24"/>
          <w:szCs w:val="24"/>
        </w:rPr>
        <w:t xml:space="preserve">ikeability and </w:t>
      </w:r>
      <w:r>
        <w:rPr>
          <w:rFonts w:ascii="Times New Roman" w:hAnsi="Times New Roman" w:cs="Times New Roman"/>
          <w:b/>
          <w:sz w:val="24"/>
          <w:szCs w:val="24"/>
        </w:rPr>
        <w:t>A</w:t>
      </w:r>
      <w:r w:rsidR="00642890">
        <w:rPr>
          <w:rFonts w:ascii="Times New Roman" w:hAnsi="Times New Roman" w:cs="Times New Roman"/>
          <w:b/>
          <w:sz w:val="24"/>
          <w:szCs w:val="24"/>
        </w:rPr>
        <w:t xml:space="preserve">cceptability of </w:t>
      </w:r>
      <w:r w:rsidR="00F867EF" w:rsidRPr="00F867EF">
        <w:rPr>
          <w:rFonts w:ascii="Times New Roman" w:hAnsi="Times New Roman" w:cs="Times New Roman"/>
          <w:b/>
          <w:sz w:val="24"/>
          <w:szCs w:val="24"/>
        </w:rPr>
        <w:t>Nao</w:t>
      </w:r>
      <w:r>
        <w:rPr>
          <w:rFonts w:ascii="Times New Roman" w:hAnsi="Times New Roman" w:cs="Times New Roman"/>
          <w:b/>
          <w:sz w:val="24"/>
          <w:szCs w:val="24"/>
        </w:rPr>
        <w:t xml:space="preserve"> - A</w:t>
      </w:r>
      <w:r w:rsidR="00F867EF" w:rsidRPr="00F867EF">
        <w:rPr>
          <w:rFonts w:ascii="Times New Roman" w:hAnsi="Times New Roman" w:cs="Times New Roman"/>
          <w:b/>
          <w:sz w:val="24"/>
          <w:szCs w:val="24"/>
        </w:rPr>
        <w:t xml:space="preserve"> </w:t>
      </w:r>
      <w:r>
        <w:rPr>
          <w:rFonts w:ascii="Times New Roman" w:hAnsi="Times New Roman" w:cs="Times New Roman"/>
          <w:b/>
          <w:sz w:val="24"/>
          <w:szCs w:val="24"/>
        </w:rPr>
        <w:t>S</w:t>
      </w:r>
      <w:r w:rsidR="00F867EF" w:rsidRPr="00F867EF">
        <w:rPr>
          <w:rFonts w:ascii="Times New Roman" w:hAnsi="Times New Roman" w:cs="Times New Roman"/>
          <w:b/>
          <w:sz w:val="24"/>
          <w:szCs w:val="24"/>
        </w:rPr>
        <w:t xml:space="preserve">ocially </w:t>
      </w:r>
      <w:r>
        <w:rPr>
          <w:rFonts w:ascii="Times New Roman" w:hAnsi="Times New Roman" w:cs="Times New Roman"/>
          <w:b/>
          <w:sz w:val="24"/>
          <w:szCs w:val="24"/>
        </w:rPr>
        <w:t>A</w:t>
      </w:r>
      <w:r w:rsidR="00F867EF" w:rsidRPr="00F867EF">
        <w:rPr>
          <w:rFonts w:ascii="Times New Roman" w:hAnsi="Times New Roman" w:cs="Times New Roman"/>
          <w:b/>
          <w:sz w:val="24"/>
          <w:szCs w:val="24"/>
        </w:rPr>
        <w:t xml:space="preserve">ssistive </w:t>
      </w:r>
      <w:r>
        <w:rPr>
          <w:rFonts w:ascii="Times New Roman" w:hAnsi="Times New Roman" w:cs="Times New Roman"/>
          <w:b/>
          <w:sz w:val="24"/>
          <w:szCs w:val="24"/>
        </w:rPr>
        <w:t>R</w:t>
      </w:r>
      <w:r w:rsidR="00F867EF" w:rsidRPr="00F867EF">
        <w:rPr>
          <w:rFonts w:ascii="Times New Roman" w:hAnsi="Times New Roman" w:cs="Times New Roman"/>
          <w:b/>
          <w:sz w:val="24"/>
          <w:szCs w:val="24"/>
        </w:rPr>
        <w:t>obot (SAR)</w:t>
      </w:r>
      <w:r w:rsidR="00642890">
        <w:rPr>
          <w:rFonts w:ascii="Times New Roman" w:hAnsi="Times New Roman" w:cs="Times New Roman"/>
          <w:b/>
          <w:sz w:val="24"/>
          <w:szCs w:val="24"/>
        </w:rPr>
        <w:t xml:space="preserve"> </w:t>
      </w:r>
    </w:p>
    <w:p w14:paraId="737AFA5B" w14:textId="77777777" w:rsidR="00FD3EFE" w:rsidRDefault="00FD3EFE" w:rsidP="00C9592F">
      <w:pPr>
        <w:spacing w:after="0" w:line="240" w:lineRule="auto"/>
        <w:jc w:val="center"/>
        <w:rPr>
          <w:rFonts w:ascii="Times New Roman" w:eastAsia="Times New Roman" w:hAnsi="Times New Roman" w:cs="Times New Roman"/>
          <w:b/>
          <w:bCs/>
          <w:smallCaps/>
          <w:color w:val="000000"/>
          <w:sz w:val="24"/>
          <w:szCs w:val="24"/>
        </w:rPr>
      </w:pPr>
    </w:p>
    <w:p w14:paraId="6BAD6C12" w14:textId="3618E0F5" w:rsidR="00C9592F" w:rsidRPr="004A00A5" w:rsidRDefault="00C9592F" w:rsidP="00C9592F">
      <w:pPr>
        <w:spacing w:after="0" w:line="240" w:lineRule="auto"/>
        <w:jc w:val="center"/>
        <w:rPr>
          <w:rFonts w:ascii="Times New Roman" w:eastAsia="Times New Roman" w:hAnsi="Times New Roman" w:cs="Times New Roman"/>
          <w:sz w:val="24"/>
          <w:szCs w:val="24"/>
        </w:rPr>
      </w:pPr>
      <w:r w:rsidRPr="004A00A5">
        <w:rPr>
          <w:rFonts w:ascii="Times New Roman" w:eastAsia="Times New Roman" w:hAnsi="Times New Roman" w:cs="Times New Roman"/>
          <w:b/>
          <w:bCs/>
          <w:smallCaps/>
          <w:color w:val="000000"/>
          <w:sz w:val="24"/>
          <w:szCs w:val="24"/>
        </w:rPr>
        <w:t>CONSENT FORM</w:t>
      </w:r>
    </w:p>
    <w:p w14:paraId="7717E79F" w14:textId="77777777" w:rsidR="00C9592F" w:rsidRPr="004A00A5" w:rsidRDefault="00C9592F" w:rsidP="00C9592F">
      <w:pPr>
        <w:spacing w:after="0" w:line="240" w:lineRule="auto"/>
        <w:rPr>
          <w:rFonts w:ascii="Times New Roman" w:eastAsia="Times New Roman" w:hAnsi="Times New Roman" w:cs="Times New Roman"/>
          <w:sz w:val="24"/>
          <w:szCs w:val="24"/>
        </w:rPr>
      </w:pPr>
    </w:p>
    <w:p w14:paraId="6B1DACFB" w14:textId="3E05BA58" w:rsidR="00C9592F" w:rsidRPr="00F867EF" w:rsidRDefault="00F438A3" w:rsidP="00502709">
      <w:pPr>
        <w:spacing w:after="0" w:line="240" w:lineRule="auto"/>
        <w:jc w:val="center"/>
        <w:rPr>
          <w:rFonts w:ascii="Times New Roman" w:eastAsia="Times New Roman" w:hAnsi="Times New Roman" w:cs="Times New Roman"/>
          <w:color w:val="FF0000"/>
          <w:sz w:val="24"/>
          <w:szCs w:val="24"/>
        </w:rPr>
      </w:pPr>
      <w:r w:rsidRPr="00F867EF">
        <w:rPr>
          <w:rFonts w:ascii="Times New Roman" w:eastAsia="Times New Roman" w:hAnsi="Times New Roman" w:cs="Times New Roman"/>
          <w:b/>
          <w:bCs/>
          <w:smallCaps/>
          <w:color w:val="FF0000"/>
          <w:sz w:val="24"/>
          <w:szCs w:val="24"/>
        </w:rPr>
        <w:t xml:space="preserve">PHASE </w:t>
      </w:r>
      <w:r w:rsidR="00502709">
        <w:rPr>
          <w:rFonts w:ascii="Times New Roman" w:eastAsia="Times New Roman" w:hAnsi="Times New Roman" w:cs="Times New Roman"/>
          <w:b/>
          <w:bCs/>
          <w:smallCaps/>
          <w:color w:val="FF0000"/>
          <w:sz w:val="24"/>
          <w:szCs w:val="24"/>
        </w:rPr>
        <w:t>1</w:t>
      </w:r>
      <w:r w:rsidR="00C9592F" w:rsidRPr="00F867EF">
        <w:rPr>
          <w:rFonts w:ascii="Times New Roman" w:eastAsia="Times New Roman" w:hAnsi="Times New Roman" w:cs="Times New Roman"/>
          <w:b/>
          <w:bCs/>
          <w:smallCaps/>
          <w:color w:val="FF0000"/>
          <w:sz w:val="24"/>
          <w:szCs w:val="24"/>
        </w:rPr>
        <w:t xml:space="preserve">: </w:t>
      </w:r>
      <w:r w:rsidR="00AA5884">
        <w:rPr>
          <w:rFonts w:ascii="Times New Roman" w:eastAsia="Times New Roman" w:hAnsi="Times New Roman" w:cs="Times New Roman"/>
          <w:b/>
          <w:bCs/>
          <w:smallCaps/>
          <w:color w:val="FF0000"/>
          <w:sz w:val="24"/>
          <w:szCs w:val="24"/>
        </w:rPr>
        <w:t xml:space="preserve">Robotics </w:t>
      </w:r>
      <w:r w:rsidR="00502709">
        <w:rPr>
          <w:rFonts w:ascii="Times New Roman" w:eastAsia="Times New Roman" w:hAnsi="Times New Roman" w:cs="Times New Roman"/>
          <w:b/>
          <w:bCs/>
          <w:smallCaps/>
          <w:color w:val="FF0000"/>
          <w:sz w:val="24"/>
          <w:szCs w:val="24"/>
        </w:rPr>
        <w:t>Likeability</w:t>
      </w:r>
      <w:r w:rsidRPr="00F867EF">
        <w:rPr>
          <w:rFonts w:ascii="Times New Roman" w:eastAsia="Times New Roman" w:hAnsi="Times New Roman" w:cs="Times New Roman"/>
          <w:b/>
          <w:bCs/>
          <w:smallCaps/>
          <w:color w:val="FF0000"/>
          <w:sz w:val="24"/>
          <w:szCs w:val="24"/>
        </w:rPr>
        <w:t xml:space="preserve"> Study</w:t>
      </w:r>
    </w:p>
    <w:p w14:paraId="6C81FA83" w14:textId="77777777" w:rsidR="00C9592F" w:rsidRPr="004A00A5" w:rsidRDefault="00C9592F" w:rsidP="00C9592F">
      <w:pPr>
        <w:spacing w:after="0" w:line="240" w:lineRule="auto"/>
        <w:rPr>
          <w:rFonts w:ascii="Times New Roman" w:eastAsia="Times New Roman" w:hAnsi="Times New Roman" w:cs="Times New Roman"/>
          <w:sz w:val="24"/>
          <w:szCs w:val="24"/>
        </w:rPr>
      </w:pPr>
    </w:p>
    <w:p w14:paraId="517471FE" w14:textId="3A501266" w:rsidR="00DA5B26" w:rsidRDefault="00DA5B26" w:rsidP="00402E81">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We would lik</w:t>
      </w:r>
      <w:r w:rsidR="00CB3980">
        <w:rPr>
          <w:rFonts w:ascii="Times New Roman" w:eastAsia="Times New Roman" w:hAnsi="Times New Roman" w:cs="Times New Roman"/>
          <w:color w:val="000000"/>
          <w:sz w:val="24"/>
          <w:szCs w:val="24"/>
        </w:rPr>
        <w:t xml:space="preserve">e you to help us with a study. </w:t>
      </w:r>
      <w:r w:rsidRPr="004A00A5">
        <w:rPr>
          <w:rFonts w:ascii="Times New Roman" w:eastAsia="Times New Roman" w:hAnsi="Times New Roman" w:cs="Times New Roman"/>
          <w:color w:val="000000"/>
          <w:sz w:val="24"/>
          <w:szCs w:val="24"/>
        </w:rPr>
        <w:t xml:space="preserve">We want to </w:t>
      </w:r>
      <w:r w:rsidR="00402E81">
        <w:rPr>
          <w:rFonts w:ascii="Times New Roman" w:hAnsi="Times New Roman" w:cs="Times New Roman"/>
          <w:sz w:val="24"/>
          <w:szCs w:val="24"/>
        </w:rPr>
        <w:t xml:space="preserve">show you </w:t>
      </w:r>
      <w:r w:rsidRPr="004A00A5">
        <w:rPr>
          <w:rFonts w:ascii="Times New Roman" w:hAnsi="Times New Roman" w:cs="Times New Roman"/>
          <w:sz w:val="24"/>
          <w:szCs w:val="24"/>
        </w:rPr>
        <w:t xml:space="preserve">a </w:t>
      </w:r>
      <w:r w:rsidR="00622153">
        <w:rPr>
          <w:rFonts w:ascii="Times New Roman" w:hAnsi="Times New Roman" w:cs="Times New Roman"/>
          <w:sz w:val="24"/>
          <w:szCs w:val="24"/>
        </w:rPr>
        <w:t>robot</w:t>
      </w:r>
      <w:r w:rsidR="00033561">
        <w:rPr>
          <w:rFonts w:ascii="Times New Roman" w:hAnsi="Times New Roman" w:cs="Times New Roman"/>
          <w:sz w:val="24"/>
          <w:szCs w:val="24"/>
        </w:rPr>
        <w:t>. This robot</w:t>
      </w:r>
      <w:r w:rsidR="00622153">
        <w:rPr>
          <w:rFonts w:ascii="Times New Roman" w:hAnsi="Times New Roman" w:cs="Times New Roman"/>
          <w:sz w:val="24"/>
          <w:szCs w:val="24"/>
        </w:rPr>
        <w:t xml:space="preserve"> </w:t>
      </w:r>
      <w:r w:rsidR="00402E81">
        <w:rPr>
          <w:rFonts w:ascii="Times New Roman" w:hAnsi="Times New Roman" w:cs="Times New Roman"/>
          <w:sz w:val="24"/>
          <w:szCs w:val="24"/>
        </w:rPr>
        <w:t xml:space="preserve">can communicate </w:t>
      </w:r>
      <w:r w:rsidR="00033561">
        <w:rPr>
          <w:rFonts w:ascii="Times New Roman" w:hAnsi="Times New Roman" w:cs="Times New Roman"/>
          <w:sz w:val="24"/>
          <w:szCs w:val="24"/>
        </w:rPr>
        <w:t xml:space="preserve">with you. It can also do </w:t>
      </w:r>
      <w:r w:rsidR="00AA5884">
        <w:rPr>
          <w:rFonts w:ascii="Times New Roman" w:hAnsi="Times New Roman" w:cs="Times New Roman"/>
          <w:sz w:val="24"/>
          <w:szCs w:val="24"/>
        </w:rPr>
        <w:t xml:space="preserve">many different activities </w:t>
      </w:r>
      <w:r w:rsidR="00402E81">
        <w:rPr>
          <w:rFonts w:ascii="Times New Roman" w:hAnsi="Times New Roman" w:cs="Times New Roman"/>
          <w:sz w:val="24"/>
          <w:szCs w:val="24"/>
        </w:rPr>
        <w:t>with you</w:t>
      </w:r>
      <w:r w:rsidRPr="004A00A5">
        <w:rPr>
          <w:rFonts w:ascii="Times New Roman" w:eastAsia="Times New Roman" w:hAnsi="Times New Roman" w:cs="Times New Roman"/>
          <w:color w:val="000000"/>
          <w:sz w:val="24"/>
          <w:szCs w:val="24"/>
        </w:rPr>
        <w:t xml:space="preserve">. </w:t>
      </w:r>
    </w:p>
    <w:p w14:paraId="7B460798" w14:textId="77777777" w:rsidR="00FB27D1" w:rsidRDefault="00FB27D1" w:rsidP="00DA5B26">
      <w:pPr>
        <w:spacing w:after="0" w:line="240" w:lineRule="auto"/>
        <w:rPr>
          <w:rFonts w:ascii="Times New Roman" w:eastAsia="Times New Roman" w:hAnsi="Times New Roman" w:cs="Times New Roman"/>
          <w:color w:val="000000"/>
          <w:sz w:val="24"/>
          <w:szCs w:val="24"/>
        </w:rPr>
      </w:pPr>
    </w:p>
    <w:p w14:paraId="489E48C1" w14:textId="7245E545" w:rsidR="00FB27D1" w:rsidRPr="00FB27D1" w:rsidRDefault="00FB27D1" w:rsidP="00FB27D1">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Before you say “YES</w:t>
      </w:r>
      <w:r w:rsidR="00033561">
        <w:rPr>
          <w:rFonts w:ascii="Times New Roman" w:eastAsia="Times New Roman" w:hAnsi="Times New Roman" w:cs="Times New Roman"/>
          <w:color w:val="000000"/>
          <w:sz w:val="24"/>
          <w:szCs w:val="24"/>
        </w:rPr>
        <w:t>,</w:t>
      </w:r>
      <w:r w:rsidRPr="004A00A5">
        <w:rPr>
          <w:rFonts w:ascii="Times New Roman" w:eastAsia="Times New Roman" w:hAnsi="Times New Roman" w:cs="Times New Roman"/>
          <w:color w:val="000000"/>
          <w:sz w:val="24"/>
          <w:szCs w:val="24"/>
        </w:rPr>
        <w:t>” we want to make sure you know what we will ask you to do. We also want to make sure you know your rights.</w:t>
      </w:r>
    </w:p>
    <w:p w14:paraId="7B59FBBC" w14:textId="77777777" w:rsidR="00C9592F" w:rsidRPr="004A00A5" w:rsidRDefault="00C9592F" w:rsidP="00C9592F">
      <w:pPr>
        <w:spacing w:after="0" w:line="240" w:lineRule="auto"/>
        <w:rPr>
          <w:rFonts w:ascii="Times New Roman" w:eastAsia="Times New Roman" w:hAnsi="Times New Roman" w:cs="Times New Roman"/>
          <w:sz w:val="24"/>
          <w:szCs w:val="24"/>
        </w:rPr>
      </w:pPr>
    </w:p>
    <w:p w14:paraId="461B6384" w14:textId="3035BC24" w:rsidR="00FB27D1" w:rsidRPr="004A00A5" w:rsidRDefault="00042B1E" w:rsidP="007932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leader</w:t>
      </w:r>
      <w:r w:rsidR="00FB27D1" w:rsidRPr="004A00A5">
        <w:rPr>
          <w:rFonts w:ascii="Times New Roman" w:eastAsia="Times New Roman" w:hAnsi="Times New Roman" w:cs="Times New Roman"/>
          <w:color w:val="000000"/>
          <w:sz w:val="24"/>
          <w:szCs w:val="24"/>
        </w:rPr>
        <w:t xml:space="preserve"> of this study</w:t>
      </w:r>
      <w:r w:rsidR="00033561">
        <w:rPr>
          <w:rFonts w:ascii="Times New Roman" w:eastAsia="Times New Roman" w:hAnsi="Times New Roman" w:cs="Times New Roman"/>
          <w:color w:val="000000"/>
          <w:sz w:val="24"/>
          <w:szCs w:val="24"/>
        </w:rPr>
        <w:t xml:space="preserve"> is</w:t>
      </w:r>
      <w:r w:rsidR="00FB27D1" w:rsidRPr="004A00A5">
        <w:rPr>
          <w:rFonts w:ascii="Times New Roman" w:eastAsia="Times New Roman" w:hAnsi="Times New Roman" w:cs="Times New Roman"/>
          <w:color w:val="000000"/>
          <w:sz w:val="24"/>
          <w:szCs w:val="24"/>
        </w:rPr>
        <w:t xml:space="preserve"> </w:t>
      </w:r>
      <w:r w:rsidR="00BD562D">
        <w:rPr>
          <w:rFonts w:ascii="Times New Roman" w:eastAsia="Times New Roman" w:hAnsi="Times New Roman" w:cs="Times New Roman"/>
          <w:color w:val="000000"/>
          <w:sz w:val="24"/>
          <w:szCs w:val="24"/>
        </w:rPr>
        <w:t xml:space="preserve">Dr. </w:t>
      </w:r>
      <w:proofErr w:type="spellStart"/>
      <w:r w:rsidR="00FB27D1" w:rsidRPr="004A00A5">
        <w:rPr>
          <w:rFonts w:ascii="Times New Roman" w:eastAsia="Times New Roman" w:hAnsi="Times New Roman" w:cs="Times New Roman"/>
          <w:color w:val="000000"/>
          <w:sz w:val="24"/>
          <w:szCs w:val="24"/>
        </w:rPr>
        <w:t>Renáta</w:t>
      </w:r>
      <w:proofErr w:type="spellEnd"/>
      <w:r w:rsidR="00FB27D1" w:rsidRPr="004A00A5">
        <w:rPr>
          <w:rFonts w:ascii="Times New Roman" w:eastAsia="Times New Roman" w:hAnsi="Times New Roman" w:cs="Times New Roman"/>
          <w:color w:val="000000"/>
          <w:sz w:val="24"/>
          <w:szCs w:val="24"/>
        </w:rPr>
        <w:t xml:space="preserve"> </w:t>
      </w:r>
      <w:proofErr w:type="spellStart"/>
      <w:r w:rsidR="00FB27D1" w:rsidRPr="004A00A5">
        <w:rPr>
          <w:rFonts w:ascii="Times New Roman" w:eastAsia="Times New Roman" w:hAnsi="Times New Roman" w:cs="Times New Roman"/>
          <w:color w:val="000000"/>
          <w:sz w:val="24"/>
          <w:szCs w:val="24"/>
        </w:rPr>
        <w:t>Tichá</w:t>
      </w:r>
      <w:proofErr w:type="spellEnd"/>
      <w:r w:rsidR="00FB27D1" w:rsidRPr="004A00A5">
        <w:rPr>
          <w:rFonts w:ascii="Times New Roman" w:eastAsia="Times New Roman" w:hAnsi="Times New Roman" w:cs="Times New Roman"/>
          <w:color w:val="000000"/>
          <w:sz w:val="24"/>
          <w:szCs w:val="24"/>
        </w:rPr>
        <w:t xml:space="preserve">. </w:t>
      </w:r>
      <w:r w:rsidR="00793278">
        <w:rPr>
          <w:rFonts w:ascii="Times New Roman" w:eastAsia="Times New Roman" w:hAnsi="Times New Roman" w:cs="Times New Roman"/>
          <w:color w:val="000000"/>
          <w:sz w:val="24"/>
          <w:szCs w:val="24"/>
        </w:rPr>
        <w:t>She</w:t>
      </w:r>
      <w:r w:rsidR="00FB27D1" w:rsidRPr="004A00A5">
        <w:rPr>
          <w:rFonts w:ascii="Times New Roman" w:eastAsia="Times New Roman" w:hAnsi="Times New Roman" w:cs="Times New Roman"/>
          <w:color w:val="000000"/>
          <w:sz w:val="24"/>
          <w:szCs w:val="24"/>
        </w:rPr>
        <w:t xml:space="preserve"> work</w:t>
      </w:r>
      <w:r w:rsidR="00793278">
        <w:rPr>
          <w:rFonts w:ascii="Times New Roman" w:eastAsia="Times New Roman" w:hAnsi="Times New Roman" w:cs="Times New Roman"/>
          <w:color w:val="000000"/>
          <w:sz w:val="24"/>
          <w:szCs w:val="24"/>
        </w:rPr>
        <w:t>s</w:t>
      </w:r>
      <w:r w:rsidR="00FB27D1" w:rsidRPr="004A00A5">
        <w:rPr>
          <w:rFonts w:ascii="Times New Roman" w:eastAsia="Times New Roman" w:hAnsi="Times New Roman" w:cs="Times New Roman"/>
          <w:color w:val="000000"/>
          <w:sz w:val="24"/>
          <w:szCs w:val="24"/>
        </w:rPr>
        <w:t xml:space="preserve"> at the University of Minnesota</w:t>
      </w:r>
      <w:r w:rsidR="00BD562D">
        <w:rPr>
          <w:rFonts w:ascii="Times New Roman" w:eastAsia="Times New Roman" w:hAnsi="Times New Roman" w:cs="Times New Roman"/>
          <w:color w:val="000000"/>
          <w:sz w:val="24"/>
          <w:szCs w:val="24"/>
        </w:rPr>
        <w:t>’s Institute on Community Integration</w:t>
      </w:r>
      <w:r w:rsidR="00FB27D1" w:rsidRPr="004A00A5">
        <w:rPr>
          <w:rFonts w:ascii="Times New Roman" w:eastAsia="Times New Roman" w:hAnsi="Times New Roman" w:cs="Times New Roman"/>
          <w:color w:val="000000"/>
          <w:sz w:val="24"/>
          <w:szCs w:val="24"/>
        </w:rPr>
        <w:t>.</w:t>
      </w:r>
    </w:p>
    <w:p w14:paraId="23C5A17C" w14:textId="77777777" w:rsidR="00FB27D1" w:rsidRDefault="00FB27D1" w:rsidP="00C9592F">
      <w:pPr>
        <w:spacing w:after="0" w:line="240" w:lineRule="auto"/>
        <w:rPr>
          <w:rFonts w:ascii="Times New Roman" w:eastAsia="Times New Roman" w:hAnsi="Times New Roman" w:cs="Times New Roman"/>
          <w:color w:val="000000"/>
          <w:sz w:val="24"/>
          <w:szCs w:val="24"/>
        </w:rPr>
      </w:pPr>
    </w:p>
    <w:p w14:paraId="6FD0E66A" w14:textId="4FE36FB7" w:rsidR="00FB27D1" w:rsidRPr="004A00A5" w:rsidRDefault="00FB27D1" w:rsidP="00FB27D1">
      <w:pPr>
        <w:spacing w:after="0" w:line="240" w:lineRule="auto"/>
        <w:outlineLvl w:val="2"/>
        <w:rPr>
          <w:rFonts w:ascii="Times New Roman" w:eastAsia="Times New Roman" w:hAnsi="Times New Roman" w:cs="Times New Roman"/>
          <w:b/>
          <w:bCs/>
          <w:sz w:val="24"/>
          <w:szCs w:val="24"/>
        </w:rPr>
      </w:pPr>
      <w:r w:rsidRPr="004A00A5">
        <w:rPr>
          <w:rFonts w:ascii="Times New Roman" w:eastAsia="Times New Roman" w:hAnsi="Times New Roman" w:cs="Times New Roman"/>
          <w:b/>
          <w:bCs/>
          <w:color w:val="000000"/>
          <w:sz w:val="24"/>
          <w:szCs w:val="24"/>
        </w:rPr>
        <w:t xml:space="preserve">What </w:t>
      </w:r>
      <w:r w:rsidR="00AA5884">
        <w:rPr>
          <w:rFonts w:ascii="Times New Roman" w:eastAsia="Times New Roman" w:hAnsi="Times New Roman" w:cs="Times New Roman"/>
          <w:b/>
          <w:bCs/>
          <w:color w:val="000000"/>
          <w:sz w:val="24"/>
          <w:szCs w:val="24"/>
        </w:rPr>
        <w:t>is the study about?</w:t>
      </w:r>
    </w:p>
    <w:p w14:paraId="3C245E94" w14:textId="77777777" w:rsidR="00FB27D1" w:rsidRPr="004A00A5" w:rsidRDefault="00FB27D1" w:rsidP="00FB27D1">
      <w:pPr>
        <w:spacing w:after="0" w:line="240" w:lineRule="auto"/>
        <w:rPr>
          <w:rFonts w:ascii="Times New Roman" w:eastAsia="Times New Roman" w:hAnsi="Times New Roman" w:cs="Times New Roman"/>
          <w:sz w:val="24"/>
          <w:szCs w:val="24"/>
        </w:rPr>
      </w:pPr>
    </w:p>
    <w:p w14:paraId="43BECF79" w14:textId="7D3FC9E7" w:rsidR="0063300F" w:rsidRDefault="005A1657" w:rsidP="00042B1E">
      <w:pPr>
        <w:rPr>
          <w:rFonts w:ascii="Times New Roman" w:hAnsi="Times New Roman" w:cs="Times New Roman"/>
          <w:sz w:val="24"/>
          <w:szCs w:val="24"/>
        </w:rPr>
      </w:pPr>
      <w:r>
        <w:rPr>
          <w:rFonts w:ascii="Times New Roman" w:hAnsi="Times New Roman" w:cs="Times New Roman"/>
          <w:sz w:val="24"/>
          <w:szCs w:val="24"/>
        </w:rPr>
        <w:t xml:space="preserve">In this study we are going to </w:t>
      </w:r>
      <w:r w:rsidR="0063300F">
        <w:rPr>
          <w:rFonts w:ascii="Times New Roman" w:hAnsi="Times New Roman" w:cs="Times New Roman"/>
          <w:sz w:val="24"/>
          <w:szCs w:val="24"/>
        </w:rPr>
        <w:t xml:space="preserve">introduce you to </w:t>
      </w:r>
      <w:r>
        <w:rPr>
          <w:rFonts w:ascii="Times New Roman" w:hAnsi="Times New Roman" w:cs="Times New Roman"/>
          <w:sz w:val="24"/>
          <w:szCs w:val="24"/>
        </w:rPr>
        <w:t xml:space="preserve">a robot called Nao. We will bring the robot to </w:t>
      </w:r>
      <w:ins w:id="0" w:author="Maryam Mahmoudi" w:date="2022-05-09T15:58:00Z">
        <w:r w:rsidR="00EF3C19">
          <w:rPr>
            <w:rFonts w:ascii="Times New Roman" w:hAnsi="Times New Roman" w:cs="Times New Roman"/>
            <w:sz w:val="24"/>
            <w:szCs w:val="24"/>
          </w:rPr>
          <w:t xml:space="preserve">you and some other people at your age in a public place such as library or a community center or </w:t>
        </w:r>
      </w:ins>
      <w:r>
        <w:rPr>
          <w:rFonts w:ascii="Times New Roman" w:hAnsi="Times New Roman" w:cs="Times New Roman"/>
          <w:sz w:val="24"/>
          <w:szCs w:val="24"/>
        </w:rPr>
        <w:t>where you live</w:t>
      </w:r>
      <w:r w:rsidR="00477C56">
        <w:rPr>
          <w:rFonts w:ascii="Times New Roman" w:hAnsi="Times New Roman" w:cs="Times New Roman"/>
          <w:sz w:val="24"/>
          <w:szCs w:val="24"/>
        </w:rPr>
        <w:t xml:space="preserve"> for </w:t>
      </w:r>
      <w:r w:rsidR="00BD562D">
        <w:rPr>
          <w:rFonts w:ascii="Times New Roman" w:hAnsi="Times New Roman" w:cs="Times New Roman"/>
          <w:sz w:val="24"/>
          <w:szCs w:val="24"/>
        </w:rPr>
        <w:t>2</w:t>
      </w:r>
      <w:r w:rsidR="00477C56">
        <w:rPr>
          <w:rFonts w:ascii="Times New Roman" w:hAnsi="Times New Roman" w:cs="Times New Roman"/>
          <w:sz w:val="24"/>
          <w:szCs w:val="24"/>
        </w:rPr>
        <w:t xml:space="preserve"> meetings with you</w:t>
      </w:r>
      <w:r>
        <w:rPr>
          <w:rFonts w:ascii="Times New Roman" w:hAnsi="Times New Roman" w:cs="Times New Roman"/>
          <w:sz w:val="24"/>
          <w:szCs w:val="24"/>
        </w:rPr>
        <w:t xml:space="preserve">. </w:t>
      </w:r>
      <w:r w:rsidR="002E0B0D">
        <w:rPr>
          <w:rFonts w:ascii="Times New Roman" w:hAnsi="Times New Roman" w:cs="Times New Roman"/>
          <w:sz w:val="24"/>
          <w:szCs w:val="24"/>
        </w:rPr>
        <w:t>Each m</w:t>
      </w:r>
      <w:r w:rsidR="0030027A">
        <w:rPr>
          <w:rFonts w:ascii="Times New Roman" w:hAnsi="Times New Roman" w:cs="Times New Roman"/>
          <w:sz w:val="24"/>
          <w:szCs w:val="24"/>
        </w:rPr>
        <w:t>e</w:t>
      </w:r>
      <w:r w:rsidR="002E0B0D">
        <w:rPr>
          <w:rFonts w:ascii="Times New Roman" w:hAnsi="Times New Roman" w:cs="Times New Roman"/>
          <w:sz w:val="24"/>
          <w:szCs w:val="24"/>
        </w:rPr>
        <w:t xml:space="preserve">eting will last </w:t>
      </w:r>
      <w:r w:rsidR="00402E81">
        <w:rPr>
          <w:rFonts w:ascii="Times New Roman" w:hAnsi="Times New Roman" w:cs="Times New Roman"/>
          <w:sz w:val="24"/>
          <w:szCs w:val="24"/>
        </w:rPr>
        <w:t>30 minute</w:t>
      </w:r>
      <w:r w:rsidR="002E0B0D">
        <w:rPr>
          <w:rFonts w:ascii="Times New Roman" w:hAnsi="Times New Roman" w:cs="Times New Roman"/>
          <w:sz w:val="24"/>
          <w:szCs w:val="24"/>
        </w:rPr>
        <w:t>s</w:t>
      </w:r>
      <w:r w:rsidR="00402E81">
        <w:rPr>
          <w:rFonts w:ascii="Times New Roman" w:hAnsi="Times New Roman" w:cs="Times New Roman"/>
          <w:sz w:val="24"/>
          <w:szCs w:val="24"/>
        </w:rPr>
        <w:t xml:space="preserve">. In </w:t>
      </w:r>
      <w:r w:rsidR="002E0DBE">
        <w:rPr>
          <w:rFonts w:ascii="Times New Roman" w:hAnsi="Times New Roman" w:cs="Times New Roman"/>
          <w:sz w:val="24"/>
          <w:szCs w:val="24"/>
        </w:rPr>
        <w:t xml:space="preserve">these </w:t>
      </w:r>
      <w:r w:rsidR="002E0B0D">
        <w:rPr>
          <w:rFonts w:ascii="Times New Roman" w:hAnsi="Times New Roman" w:cs="Times New Roman"/>
          <w:sz w:val="24"/>
          <w:szCs w:val="24"/>
        </w:rPr>
        <w:t xml:space="preserve">meetings </w:t>
      </w:r>
      <w:r w:rsidR="00033561">
        <w:rPr>
          <w:rFonts w:ascii="Times New Roman" w:hAnsi="Times New Roman" w:cs="Times New Roman"/>
          <w:sz w:val="24"/>
          <w:szCs w:val="24"/>
        </w:rPr>
        <w:t xml:space="preserve">the robot </w:t>
      </w:r>
      <w:r w:rsidR="002E0B0D">
        <w:rPr>
          <w:rFonts w:ascii="Times New Roman" w:hAnsi="Times New Roman" w:cs="Times New Roman"/>
          <w:sz w:val="24"/>
          <w:szCs w:val="24"/>
        </w:rPr>
        <w:t xml:space="preserve">will </w:t>
      </w:r>
      <w:r w:rsidR="00804FA6">
        <w:rPr>
          <w:rFonts w:ascii="Times New Roman" w:hAnsi="Times New Roman" w:cs="Times New Roman"/>
          <w:sz w:val="24"/>
          <w:szCs w:val="24"/>
        </w:rPr>
        <w:t>ask</w:t>
      </w:r>
      <w:r w:rsidR="002E0B0D">
        <w:rPr>
          <w:rFonts w:ascii="Times New Roman" w:hAnsi="Times New Roman" w:cs="Times New Roman"/>
          <w:sz w:val="24"/>
          <w:szCs w:val="24"/>
        </w:rPr>
        <w:t xml:space="preserve"> you</w:t>
      </w:r>
      <w:r w:rsidR="0063300F">
        <w:rPr>
          <w:rFonts w:ascii="Times New Roman" w:hAnsi="Times New Roman" w:cs="Times New Roman"/>
          <w:sz w:val="24"/>
          <w:szCs w:val="24"/>
        </w:rPr>
        <w:t>:</w:t>
      </w:r>
      <w:r w:rsidR="00804FA6">
        <w:rPr>
          <w:rFonts w:ascii="Times New Roman" w:hAnsi="Times New Roman" w:cs="Times New Roman"/>
          <w:sz w:val="24"/>
          <w:szCs w:val="24"/>
        </w:rPr>
        <w:t xml:space="preserve"> your name, </w:t>
      </w:r>
      <w:r w:rsidR="002E0B0D">
        <w:rPr>
          <w:rFonts w:ascii="Times New Roman" w:hAnsi="Times New Roman" w:cs="Times New Roman"/>
          <w:sz w:val="24"/>
          <w:szCs w:val="24"/>
        </w:rPr>
        <w:t xml:space="preserve">about </w:t>
      </w:r>
      <w:r w:rsidR="0063300F">
        <w:rPr>
          <w:rFonts w:ascii="Times New Roman" w:hAnsi="Times New Roman" w:cs="Times New Roman"/>
          <w:sz w:val="24"/>
          <w:szCs w:val="24"/>
        </w:rPr>
        <w:t>your</w:t>
      </w:r>
      <w:r w:rsidR="002E0B0D">
        <w:rPr>
          <w:rFonts w:ascii="Times New Roman" w:hAnsi="Times New Roman" w:cs="Times New Roman"/>
          <w:sz w:val="24"/>
          <w:szCs w:val="24"/>
        </w:rPr>
        <w:t xml:space="preserve"> </w:t>
      </w:r>
      <w:r w:rsidR="00804FA6">
        <w:rPr>
          <w:rFonts w:ascii="Times New Roman" w:hAnsi="Times New Roman" w:cs="Times New Roman"/>
          <w:sz w:val="24"/>
          <w:szCs w:val="24"/>
        </w:rPr>
        <w:t>hobbies</w:t>
      </w:r>
      <w:r w:rsidR="005F727A">
        <w:rPr>
          <w:rFonts w:ascii="Times New Roman" w:hAnsi="Times New Roman" w:cs="Times New Roman"/>
          <w:sz w:val="24"/>
          <w:szCs w:val="24"/>
        </w:rPr>
        <w:t>,</w:t>
      </w:r>
      <w:r w:rsidR="00804FA6">
        <w:rPr>
          <w:rFonts w:ascii="Times New Roman" w:hAnsi="Times New Roman" w:cs="Times New Roman"/>
          <w:sz w:val="24"/>
          <w:szCs w:val="24"/>
        </w:rPr>
        <w:t xml:space="preserve"> </w:t>
      </w:r>
      <w:r w:rsidR="002E0B0D">
        <w:rPr>
          <w:rFonts w:ascii="Times New Roman" w:hAnsi="Times New Roman" w:cs="Times New Roman"/>
          <w:sz w:val="24"/>
          <w:szCs w:val="24"/>
        </w:rPr>
        <w:t>and other things you enjoy</w:t>
      </w:r>
      <w:r w:rsidR="0063300F">
        <w:rPr>
          <w:rFonts w:ascii="Times New Roman" w:hAnsi="Times New Roman" w:cs="Times New Roman"/>
          <w:sz w:val="24"/>
          <w:szCs w:val="24"/>
        </w:rPr>
        <w:t xml:space="preserve"> doing</w:t>
      </w:r>
      <w:r w:rsidR="002E0B0D">
        <w:rPr>
          <w:rFonts w:ascii="Times New Roman" w:hAnsi="Times New Roman" w:cs="Times New Roman"/>
          <w:sz w:val="24"/>
          <w:szCs w:val="24"/>
        </w:rPr>
        <w:t>. If you want</w:t>
      </w:r>
      <w:r w:rsidR="00E2444E">
        <w:rPr>
          <w:rFonts w:ascii="Times New Roman" w:hAnsi="Times New Roman" w:cs="Times New Roman"/>
          <w:sz w:val="24"/>
          <w:szCs w:val="24"/>
        </w:rPr>
        <w:t xml:space="preserve">, </w:t>
      </w:r>
      <w:r w:rsidR="00804FA6">
        <w:rPr>
          <w:rFonts w:ascii="Times New Roman" w:hAnsi="Times New Roman" w:cs="Times New Roman"/>
          <w:sz w:val="24"/>
          <w:szCs w:val="24"/>
        </w:rPr>
        <w:t xml:space="preserve">you can </w:t>
      </w:r>
      <w:r w:rsidR="002E0B0D">
        <w:rPr>
          <w:rFonts w:ascii="Times New Roman" w:hAnsi="Times New Roman" w:cs="Times New Roman"/>
          <w:sz w:val="24"/>
          <w:szCs w:val="24"/>
        </w:rPr>
        <w:t>talk with</w:t>
      </w:r>
      <w:r w:rsidR="00804FA6">
        <w:rPr>
          <w:rFonts w:ascii="Times New Roman" w:hAnsi="Times New Roman" w:cs="Times New Roman"/>
          <w:sz w:val="24"/>
          <w:szCs w:val="24"/>
        </w:rPr>
        <w:t xml:space="preserve"> the robot</w:t>
      </w:r>
      <w:r w:rsidR="00033561">
        <w:rPr>
          <w:rFonts w:ascii="Times New Roman" w:hAnsi="Times New Roman" w:cs="Times New Roman"/>
          <w:sz w:val="24"/>
          <w:szCs w:val="24"/>
        </w:rPr>
        <w:t>. You can</w:t>
      </w:r>
      <w:r w:rsidR="00E2444E">
        <w:rPr>
          <w:rFonts w:ascii="Times New Roman" w:hAnsi="Times New Roman" w:cs="Times New Roman"/>
          <w:sz w:val="24"/>
          <w:szCs w:val="24"/>
        </w:rPr>
        <w:t xml:space="preserve"> ask it to do things for you or with you</w:t>
      </w:r>
      <w:r w:rsidR="00804FA6">
        <w:rPr>
          <w:rFonts w:ascii="Times New Roman" w:hAnsi="Times New Roman" w:cs="Times New Roman"/>
          <w:sz w:val="24"/>
          <w:szCs w:val="24"/>
        </w:rPr>
        <w:t xml:space="preserve">. You can ask the robot to sing, dance, </w:t>
      </w:r>
      <w:r w:rsidR="00033561">
        <w:rPr>
          <w:rFonts w:ascii="Times New Roman" w:hAnsi="Times New Roman" w:cs="Times New Roman"/>
          <w:sz w:val="24"/>
          <w:szCs w:val="24"/>
        </w:rPr>
        <w:t xml:space="preserve">or </w:t>
      </w:r>
      <w:r w:rsidR="00804FA6">
        <w:rPr>
          <w:rFonts w:ascii="Times New Roman" w:hAnsi="Times New Roman" w:cs="Times New Roman"/>
          <w:sz w:val="24"/>
          <w:szCs w:val="24"/>
        </w:rPr>
        <w:t>sit</w:t>
      </w:r>
      <w:r w:rsidR="00033561">
        <w:rPr>
          <w:rFonts w:ascii="Times New Roman" w:hAnsi="Times New Roman" w:cs="Times New Roman"/>
          <w:sz w:val="24"/>
          <w:szCs w:val="24"/>
        </w:rPr>
        <w:t>. You can walk with it</w:t>
      </w:r>
      <w:r w:rsidR="0030027A">
        <w:rPr>
          <w:rFonts w:ascii="Times New Roman" w:hAnsi="Times New Roman" w:cs="Times New Roman"/>
          <w:sz w:val="24"/>
          <w:szCs w:val="24"/>
        </w:rPr>
        <w:t xml:space="preserve">, do exercises with </w:t>
      </w:r>
      <w:r w:rsidR="00033561">
        <w:rPr>
          <w:rFonts w:ascii="Times New Roman" w:hAnsi="Times New Roman" w:cs="Times New Roman"/>
          <w:sz w:val="24"/>
          <w:szCs w:val="24"/>
        </w:rPr>
        <w:t>it</w:t>
      </w:r>
      <w:r w:rsidR="0063300F">
        <w:rPr>
          <w:rFonts w:ascii="Times New Roman" w:hAnsi="Times New Roman" w:cs="Times New Roman"/>
          <w:sz w:val="24"/>
          <w:szCs w:val="24"/>
        </w:rPr>
        <w:t>,</w:t>
      </w:r>
      <w:r w:rsidR="0030027A">
        <w:rPr>
          <w:rFonts w:ascii="Times New Roman" w:hAnsi="Times New Roman" w:cs="Times New Roman"/>
          <w:sz w:val="24"/>
          <w:szCs w:val="24"/>
        </w:rPr>
        <w:t xml:space="preserve"> </w:t>
      </w:r>
      <w:r w:rsidR="00804FA6">
        <w:rPr>
          <w:rFonts w:ascii="Times New Roman" w:hAnsi="Times New Roman" w:cs="Times New Roman"/>
          <w:sz w:val="24"/>
          <w:szCs w:val="24"/>
        </w:rPr>
        <w:t xml:space="preserve">and more. </w:t>
      </w:r>
      <w:r w:rsidR="00FB27D1" w:rsidRPr="004A00A5">
        <w:rPr>
          <w:rFonts w:ascii="Times New Roman" w:hAnsi="Times New Roman" w:cs="Times New Roman"/>
          <w:sz w:val="24"/>
          <w:szCs w:val="24"/>
        </w:rPr>
        <w:t xml:space="preserve">We need the help of people </w:t>
      </w:r>
      <w:r w:rsidR="0063300F">
        <w:rPr>
          <w:rFonts w:ascii="Times New Roman" w:hAnsi="Times New Roman" w:cs="Times New Roman"/>
          <w:sz w:val="24"/>
          <w:szCs w:val="24"/>
        </w:rPr>
        <w:t xml:space="preserve">your age </w:t>
      </w:r>
      <w:r w:rsidR="00804FA6">
        <w:rPr>
          <w:rFonts w:ascii="Times New Roman" w:hAnsi="Times New Roman" w:cs="Times New Roman"/>
          <w:sz w:val="24"/>
          <w:szCs w:val="24"/>
        </w:rPr>
        <w:t xml:space="preserve">to </w:t>
      </w:r>
      <w:r w:rsidR="0063300F">
        <w:rPr>
          <w:rFonts w:ascii="Times New Roman" w:hAnsi="Times New Roman" w:cs="Times New Roman"/>
          <w:sz w:val="24"/>
          <w:szCs w:val="24"/>
        </w:rPr>
        <w:t xml:space="preserve">help us better understand </w:t>
      </w:r>
      <w:r w:rsidR="005F727A">
        <w:rPr>
          <w:rFonts w:ascii="Times New Roman" w:hAnsi="Times New Roman" w:cs="Times New Roman"/>
          <w:sz w:val="24"/>
          <w:szCs w:val="24"/>
        </w:rPr>
        <w:t xml:space="preserve">what they </w:t>
      </w:r>
      <w:r w:rsidR="0063300F">
        <w:rPr>
          <w:rFonts w:ascii="Times New Roman" w:hAnsi="Times New Roman" w:cs="Times New Roman"/>
          <w:sz w:val="24"/>
          <w:szCs w:val="24"/>
        </w:rPr>
        <w:t xml:space="preserve">think </w:t>
      </w:r>
      <w:r w:rsidR="005F727A">
        <w:rPr>
          <w:rFonts w:ascii="Times New Roman" w:hAnsi="Times New Roman" w:cs="Times New Roman"/>
          <w:sz w:val="24"/>
          <w:szCs w:val="24"/>
        </w:rPr>
        <w:t xml:space="preserve">about </w:t>
      </w:r>
      <w:r w:rsidR="0063300F">
        <w:rPr>
          <w:rFonts w:ascii="Times New Roman" w:hAnsi="Times New Roman" w:cs="Times New Roman"/>
          <w:sz w:val="24"/>
          <w:szCs w:val="24"/>
        </w:rPr>
        <w:t>working with a robot</w:t>
      </w:r>
      <w:r w:rsidR="00FB27D1" w:rsidRPr="004A00A5">
        <w:rPr>
          <w:rFonts w:ascii="Times New Roman" w:hAnsi="Times New Roman" w:cs="Times New Roman"/>
          <w:sz w:val="24"/>
          <w:szCs w:val="24"/>
        </w:rPr>
        <w:t>.</w:t>
      </w:r>
      <w:r w:rsidR="002E0DBE">
        <w:rPr>
          <w:rFonts w:ascii="Times New Roman" w:hAnsi="Times New Roman" w:cs="Times New Roman"/>
          <w:sz w:val="24"/>
          <w:szCs w:val="24"/>
        </w:rPr>
        <w:t xml:space="preserve"> </w:t>
      </w:r>
    </w:p>
    <w:p w14:paraId="32A17249" w14:textId="589F3B35" w:rsidR="00131C11" w:rsidRPr="005F5490" w:rsidRDefault="002E0DBE" w:rsidP="00D21690">
      <w:pPr>
        <w:rPr>
          <w:rFonts w:ascii="Times New Roman" w:hAnsi="Times New Roman" w:cs="Times New Roman"/>
          <w:sz w:val="24"/>
          <w:szCs w:val="24"/>
        </w:rPr>
      </w:pPr>
      <w:r>
        <w:rPr>
          <w:rFonts w:ascii="Times New Roman" w:hAnsi="Times New Roman" w:cs="Times New Roman"/>
          <w:sz w:val="24"/>
          <w:szCs w:val="24"/>
        </w:rPr>
        <w:t xml:space="preserve">After </w:t>
      </w:r>
      <w:r w:rsidR="0063300F">
        <w:rPr>
          <w:rFonts w:ascii="Times New Roman" w:hAnsi="Times New Roman" w:cs="Times New Roman"/>
          <w:sz w:val="24"/>
          <w:szCs w:val="24"/>
        </w:rPr>
        <w:t xml:space="preserve">you meet with the robot </w:t>
      </w:r>
      <w:r w:rsidR="00BD562D">
        <w:rPr>
          <w:rFonts w:ascii="Times New Roman" w:hAnsi="Times New Roman" w:cs="Times New Roman"/>
          <w:sz w:val="24"/>
          <w:szCs w:val="24"/>
        </w:rPr>
        <w:t>2</w:t>
      </w:r>
      <w:r w:rsidR="00CA4799">
        <w:rPr>
          <w:rFonts w:ascii="Times New Roman" w:hAnsi="Times New Roman" w:cs="Times New Roman"/>
          <w:sz w:val="24"/>
          <w:szCs w:val="24"/>
        </w:rPr>
        <w:t>-</w:t>
      </w:r>
      <w:r w:rsidR="0063300F">
        <w:rPr>
          <w:rFonts w:ascii="Times New Roman" w:hAnsi="Times New Roman" w:cs="Times New Roman"/>
          <w:sz w:val="24"/>
          <w:szCs w:val="24"/>
        </w:rPr>
        <w:t xml:space="preserve">times </w:t>
      </w:r>
      <w:r>
        <w:rPr>
          <w:rFonts w:ascii="Times New Roman" w:hAnsi="Times New Roman" w:cs="Times New Roman"/>
          <w:sz w:val="24"/>
          <w:szCs w:val="24"/>
        </w:rPr>
        <w:t xml:space="preserve">we will </w:t>
      </w:r>
      <w:del w:id="1" w:author="Maryam Mahmoudi" w:date="2022-05-09T16:02:00Z">
        <w:r w:rsidR="0063300F" w:rsidDel="00D21690">
          <w:rPr>
            <w:rFonts w:ascii="Times New Roman" w:hAnsi="Times New Roman" w:cs="Times New Roman"/>
            <w:sz w:val="24"/>
            <w:szCs w:val="24"/>
          </w:rPr>
          <w:delText xml:space="preserve">interview </w:delText>
        </w:r>
      </w:del>
      <w:ins w:id="2" w:author="Maryam Mahmoudi" w:date="2022-05-09T16:02:00Z">
        <w:r w:rsidR="00D21690">
          <w:rPr>
            <w:rFonts w:ascii="Times New Roman" w:hAnsi="Times New Roman" w:cs="Times New Roman"/>
            <w:sz w:val="24"/>
            <w:szCs w:val="24"/>
          </w:rPr>
          <w:t>ask</w:t>
        </w:r>
        <w:r w:rsidR="00D21690">
          <w:rPr>
            <w:rFonts w:ascii="Times New Roman" w:hAnsi="Times New Roman" w:cs="Times New Roman"/>
            <w:sz w:val="24"/>
            <w:szCs w:val="24"/>
          </w:rPr>
          <w:t xml:space="preserve"> </w:t>
        </w:r>
      </w:ins>
      <w:ins w:id="3" w:author="Maryam Mahmoudi" w:date="2022-05-09T16:00:00Z">
        <w:r w:rsidR="00D21690">
          <w:rPr>
            <w:rFonts w:ascii="Times New Roman" w:hAnsi="Times New Roman" w:cs="Times New Roman"/>
            <w:sz w:val="24"/>
            <w:szCs w:val="24"/>
          </w:rPr>
          <w:t xml:space="preserve">one of </w:t>
        </w:r>
      </w:ins>
      <w:ins w:id="4" w:author="Maryam Mahmoudi" w:date="2022-05-09T16:01:00Z">
        <w:r w:rsidR="00D21690">
          <w:rPr>
            <w:rFonts w:ascii="Times New Roman" w:hAnsi="Times New Roman" w:cs="Times New Roman"/>
            <w:sz w:val="24"/>
            <w:szCs w:val="24"/>
          </w:rPr>
          <w:t xml:space="preserve">the </w:t>
        </w:r>
      </w:ins>
      <w:ins w:id="5" w:author="Maryam Mahmoudi" w:date="2022-05-09T16:00:00Z">
        <w:r w:rsidR="00D21690">
          <w:rPr>
            <w:rFonts w:ascii="Times New Roman" w:hAnsi="Times New Roman" w:cs="Times New Roman"/>
            <w:sz w:val="24"/>
            <w:szCs w:val="24"/>
          </w:rPr>
          <w:t>close people to you (a family member or friend, any person who</w:t>
        </w:r>
      </w:ins>
      <w:ins w:id="6" w:author="Maryam Mahmoudi" w:date="2022-05-09T16:01:00Z">
        <w:r w:rsidR="00D21690">
          <w:rPr>
            <w:rFonts w:ascii="Times New Roman" w:hAnsi="Times New Roman" w:cs="Times New Roman"/>
            <w:sz w:val="24"/>
            <w:szCs w:val="24"/>
          </w:rPr>
          <w:t>m</w:t>
        </w:r>
      </w:ins>
      <w:ins w:id="7" w:author="Maryam Mahmoudi" w:date="2022-05-09T16:00:00Z">
        <w:r w:rsidR="00D21690">
          <w:rPr>
            <w:rFonts w:ascii="Times New Roman" w:hAnsi="Times New Roman" w:cs="Times New Roman"/>
            <w:sz w:val="24"/>
            <w:szCs w:val="24"/>
          </w:rPr>
          <w:t xml:space="preserve"> you prefer) </w:t>
        </w:r>
      </w:ins>
      <w:del w:id="8" w:author="Maryam Mahmoudi" w:date="2022-05-09T16:01:00Z">
        <w:r w:rsidR="0063300F" w:rsidDel="00D21690">
          <w:rPr>
            <w:rFonts w:ascii="Times New Roman" w:hAnsi="Times New Roman" w:cs="Times New Roman"/>
            <w:sz w:val="24"/>
            <w:szCs w:val="24"/>
          </w:rPr>
          <w:delText xml:space="preserve">you </w:delText>
        </w:r>
      </w:del>
      <w:ins w:id="9" w:author="Maryam Mahmoudi" w:date="2022-05-09T16:02:00Z">
        <w:r w:rsidR="00D21690">
          <w:rPr>
            <w:rFonts w:ascii="Times New Roman" w:hAnsi="Times New Roman" w:cs="Times New Roman"/>
            <w:sz w:val="24"/>
            <w:szCs w:val="24"/>
          </w:rPr>
          <w:t xml:space="preserve">to fill a questionnaire </w:t>
        </w:r>
      </w:ins>
      <w:del w:id="10" w:author="Maryam Mahmoudi" w:date="2022-05-09T16:02:00Z">
        <w:r w:rsidR="0063300F" w:rsidDel="00D21690">
          <w:rPr>
            <w:rFonts w:ascii="Times New Roman" w:hAnsi="Times New Roman" w:cs="Times New Roman"/>
            <w:sz w:val="24"/>
            <w:szCs w:val="24"/>
          </w:rPr>
          <w:delText xml:space="preserve">and ask </w:delText>
        </w:r>
      </w:del>
      <w:del w:id="11" w:author="Maryam Mahmoudi" w:date="2022-05-09T16:01:00Z">
        <w:r w:rsidR="0063300F" w:rsidDel="00D21690">
          <w:rPr>
            <w:rFonts w:ascii="Times New Roman" w:hAnsi="Times New Roman" w:cs="Times New Roman"/>
            <w:sz w:val="24"/>
            <w:szCs w:val="24"/>
          </w:rPr>
          <w:delText xml:space="preserve">you </w:delText>
        </w:r>
      </w:del>
      <w:del w:id="12" w:author="Maryam Mahmoudi" w:date="2022-05-09T16:02:00Z">
        <w:r w:rsidR="0063300F" w:rsidDel="00D21690">
          <w:rPr>
            <w:rFonts w:ascii="Times New Roman" w:hAnsi="Times New Roman" w:cs="Times New Roman"/>
            <w:sz w:val="24"/>
            <w:szCs w:val="24"/>
          </w:rPr>
          <w:delText xml:space="preserve">questions </w:delText>
        </w:r>
      </w:del>
      <w:r w:rsidR="0063300F">
        <w:rPr>
          <w:rFonts w:ascii="Times New Roman" w:hAnsi="Times New Roman" w:cs="Times New Roman"/>
          <w:sz w:val="24"/>
          <w:szCs w:val="24"/>
        </w:rPr>
        <w:t xml:space="preserve">about how </w:t>
      </w:r>
      <w:ins w:id="13" w:author="Maryam Mahmoudi" w:date="2022-05-09T16:01:00Z">
        <w:r w:rsidR="00D21690">
          <w:rPr>
            <w:rFonts w:ascii="Times New Roman" w:hAnsi="Times New Roman" w:cs="Times New Roman"/>
            <w:sz w:val="24"/>
            <w:szCs w:val="24"/>
          </w:rPr>
          <w:t xml:space="preserve">they think about </w:t>
        </w:r>
      </w:ins>
      <w:ins w:id="14" w:author="Maryam Mahmoudi" w:date="2022-05-09T16:02:00Z">
        <w:r w:rsidR="00D21690">
          <w:rPr>
            <w:rFonts w:ascii="Times New Roman" w:hAnsi="Times New Roman" w:cs="Times New Roman"/>
            <w:sz w:val="24"/>
            <w:szCs w:val="24"/>
          </w:rPr>
          <w:t xml:space="preserve">using </w:t>
        </w:r>
      </w:ins>
      <w:ins w:id="15" w:author="Maryam Mahmoudi" w:date="2022-05-09T16:01:00Z">
        <w:r w:rsidR="00D21690">
          <w:rPr>
            <w:rFonts w:ascii="Times New Roman" w:hAnsi="Times New Roman" w:cs="Times New Roman"/>
            <w:sz w:val="24"/>
            <w:szCs w:val="24"/>
          </w:rPr>
          <w:t xml:space="preserve">a robot. </w:t>
        </w:r>
      </w:ins>
      <w:del w:id="16" w:author="Maryam Mahmoudi" w:date="2022-05-09T16:05:00Z">
        <w:r w:rsidR="0063300F" w:rsidDel="00D21690">
          <w:rPr>
            <w:rFonts w:ascii="Times New Roman" w:hAnsi="Times New Roman" w:cs="Times New Roman"/>
            <w:sz w:val="24"/>
            <w:szCs w:val="24"/>
          </w:rPr>
          <w:delText>you felt during those meetings.</w:delText>
        </w:r>
        <w:r w:rsidR="009B321C" w:rsidDel="00D21690">
          <w:rPr>
            <w:rFonts w:ascii="Times New Roman" w:hAnsi="Times New Roman" w:cs="Times New Roman"/>
            <w:sz w:val="24"/>
            <w:szCs w:val="24"/>
          </w:rPr>
          <w:delText xml:space="preserve"> </w:delText>
        </w:r>
      </w:del>
      <w:r w:rsidR="009B321C">
        <w:rPr>
          <w:rFonts w:ascii="Times New Roman" w:hAnsi="Times New Roman" w:cs="Times New Roman"/>
          <w:sz w:val="24"/>
          <w:szCs w:val="24"/>
        </w:rPr>
        <w:t>In addition,</w:t>
      </w:r>
      <w:r w:rsidR="005F727A">
        <w:rPr>
          <w:rFonts w:ascii="Times New Roman" w:hAnsi="Times New Roman" w:cs="Times New Roman"/>
          <w:sz w:val="24"/>
          <w:szCs w:val="24"/>
        </w:rPr>
        <w:t xml:space="preserve"> at a later time,</w:t>
      </w:r>
      <w:r w:rsidR="009B321C">
        <w:rPr>
          <w:rFonts w:ascii="Times New Roman" w:hAnsi="Times New Roman" w:cs="Times New Roman"/>
          <w:sz w:val="24"/>
          <w:szCs w:val="24"/>
        </w:rPr>
        <w:t xml:space="preserve"> we will ask you and </w:t>
      </w:r>
      <w:r>
        <w:rPr>
          <w:rFonts w:ascii="Times New Roman" w:hAnsi="Times New Roman" w:cs="Times New Roman"/>
          <w:sz w:val="24"/>
          <w:szCs w:val="24"/>
        </w:rPr>
        <w:t>4-5 other people</w:t>
      </w:r>
      <w:r w:rsidR="009B321C">
        <w:rPr>
          <w:rFonts w:ascii="Times New Roman" w:hAnsi="Times New Roman" w:cs="Times New Roman"/>
          <w:sz w:val="24"/>
          <w:szCs w:val="24"/>
        </w:rPr>
        <w:t xml:space="preserve"> who </w:t>
      </w:r>
      <w:r w:rsidR="00BD562D">
        <w:rPr>
          <w:rFonts w:ascii="Times New Roman" w:hAnsi="Times New Roman" w:cs="Times New Roman"/>
          <w:sz w:val="24"/>
          <w:szCs w:val="24"/>
        </w:rPr>
        <w:t xml:space="preserve">worked with </w:t>
      </w:r>
      <w:r w:rsidR="009B321C">
        <w:rPr>
          <w:rFonts w:ascii="Times New Roman" w:hAnsi="Times New Roman" w:cs="Times New Roman"/>
          <w:sz w:val="24"/>
          <w:szCs w:val="24"/>
        </w:rPr>
        <w:t xml:space="preserve">the robot </w:t>
      </w:r>
      <w:r>
        <w:rPr>
          <w:rFonts w:ascii="Times New Roman" w:hAnsi="Times New Roman" w:cs="Times New Roman"/>
          <w:sz w:val="24"/>
          <w:szCs w:val="24"/>
        </w:rPr>
        <w:t xml:space="preserve">to talk together about </w:t>
      </w:r>
      <w:r w:rsidR="005F727A">
        <w:rPr>
          <w:rFonts w:ascii="Times New Roman" w:hAnsi="Times New Roman" w:cs="Times New Roman"/>
          <w:sz w:val="24"/>
          <w:szCs w:val="24"/>
        </w:rPr>
        <w:t>how they felt about it</w:t>
      </w:r>
      <w:r w:rsidR="009B321C">
        <w:rPr>
          <w:rFonts w:ascii="Times New Roman" w:hAnsi="Times New Roman" w:cs="Times New Roman"/>
          <w:sz w:val="24"/>
          <w:szCs w:val="24"/>
        </w:rPr>
        <w:t xml:space="preserve">. We will ask questions about </w:t>
      </w:r>
      <w:r w:rsidR="00BD562D">
        <w:rPr>
          <w:rFonts w:ascii="Times New Roman" w:hAnsi="Times New Roman" w:cs="Times New Roman"/>
          <w:sz w:val="24"/>
          <w:szCs w:val="24"/>
        </w:rPr>
        <w:t>w</w:t>
      </w:r>
      <w:r>
        <w:rPr>
          <w:rFonts w:ascii="Times New Roman" w:hAnsi="Times New Roman" w:cs="Times New Roman"/>
          <w:sz w:val="24"/>
          <w:szCs w:val="24"/>
        </w:rPr>
        <w:t xml:space="preserve">hether </w:t>
      </w:r>
      <w:r w:rsidR="00BD562D">
        <w:rPr>
          <w:rFonts w:ascii="Times New Roman" w:hAnsi="Times New Roman" w:cs="Times New Roman"/>
          <w:sz w:val="24"/>
          <w:szCs w:val="24"/>
        </w:rPr>
        <w:t xml:space="preserve">people </w:t>
      </w:r>
      <w:r w:rsidR="009B321C">
        <w:rPr>
          <w:rFonts w:ascii="Times New Roman" w:hAnsi="Times New Roman" w:cs="Times New Roman"/>
          <w:sz w:val="24"/>
          <w:szCs w:val="24"/>
        </w:rPr>
        <w:t xml:space="preserve">might </w:t>
      </w:r>
      <w:r>
        <w:rPr>
          <w:rFonts w:ascii="Times New Roman" w:hAnsi="Times New Roman" w:cs="Times New Roman"/>
          <w:sz w:val="24"/>
          <w:szCs w:val="24"/>
        </w:rPr>
        <w:t>like to have such a robot in future</w:t>
      </w:r>
      <w:r w:rsidR="009B321C">
        <w:rPr>
          <w:rFonts w:ascii="Times New Roman" w:hAnsi="Times New Roman" w:cs="Times New Roman"/>
          <w:sz w:val="24"/>
          <w:szCs w:val="24"/>
        </w:rPr>
        <w:t xml:space="preserve">, </w:t>
      </w:r>
      <w:r w:rsidR="00BD562D">
        <w:rPr>
          <w:rFonts w:ascii="Times New Roman" w:hAnsi="Times New Roman" w:cs="Times New Roman"/>
          <w:sz w:val="24"/>
          <w:szCs w:val="24"/>
        </w:rPr>
        <w:t>h</w:t>
      </w:r>
      <w:r w:rsidR="009B321C">
        <w:rPr>
          <w:rFonts w:ascii="Times New Roman" w:hAnsi="Times New Roman" w:cs="Times New Roman"/>
          <w:sz w:val="24"/>
          <w:szCs w:val="24"/>
        </w:rPr>
        <w:t xml:space="preserve">ow </w:t>
      </w:r>
      <w:r w:rsidR="005F727A">
        <w:rPr>
          <w:rFonts w:ascii="Times New Roman" w:hAnsi="Times New Roman" w:cs="Times New Roman"/>
          <w:sz w:val="24"/>
          <w:szCs w:val="24"/>
        </w:rPr>
        <w:t>they</w:t>
      </w:r>
      <w:r w:rsidR="009B321C">
        <w:rPr>
          <w:rFonts w:ascii="Times New Roman" w:hAnsi="Times New Roman" w:cs="Times New Roman"/>
          <w:sz w:val="24"/>
          <w:szCs w:val="24"/>
        </w:rPr>
        <w:t xml:space="preserve"> felt about its size, color, and appearance</w:t>
      </w:r>
      <w:r w:rsidR="00BD562D">
        <w:rPr>
          <w:rFonts w:ascii="Times New Roman" w:hAnsi="Times New Roman" w:cs="Times New Roman"/>
          <w:sz w:val="24"/>
          <w:szCs w:val="24"/>
        </w:rPr>
        <w:t>.</w:t>
      </w:r>
      <w:r>
        <w:rPr>
          <w:rFonts w:ascii="Times New Roman" w:hAnsi="Times New Roman" w:cs="Times New Roman"/>
          <w:sz w:val="24"/>
          <w:szCs w:val="24"/>
        </w:rPr>
        <w:t xml:space="preserve"> </w:t>
      </w:r>
    </w:p>
    <w:p w14:paraId="7C93A8BB" w14:textId="52B8F8DC" w:rsidR="005F5490" w:rsidRDefault="00482B56" w:rsidP="00C9592F">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 xml:space="preserve">We </w:t>
      </w:r>
      <w:r w:rsidR="009B321C">
        <w:rPr>
          <w:rFonts w:ascii="Times New Roman" w:eastAsia="Times New Roman" w:hAnsi="Times New Roman" w:cs="Times New Roman"/>
          <w:color w:val="000000"/>
          <w:sz w:val="24"/>
          <w:szCs w:val="24"/>
        </w:rPr>
        <w:t>are looking for people to be part of this study who</w:t>
      </w:r>
      <w:r w:rsidRPr="004A00A5">
        <w:rPr>
          <w:rFonts w:ascii="Times New Roman" w:eastAsia="Times New Roman" w:hAnsi="Times New Roman" w:cs="Times New Roman"/>
          <w:color w:val="000000"/>
          <w:sz w:val="24"/>
          <w:szCs w:val="24"/>
        </w:rPr>
        <w:t>:</w:t>
      </w:r>
    </w:p>
    <w:p w14:paraId="700908BA" w14:textId="77777777" w:rsidR="009B321C" w:rsidRPr="004A00A5" w:rsidRDefault="009B321C" w:rsidP="00C9592F">
      <w:pPr>
        <w:spacing w:after="0" w:line="240" w:lineRule="auto"/>
        <w:rPr>
          <w:rFonts w:ascii="Times New Roman" w:eastAsia="Times New Roman" w:hAnsi="Times New Roman" w:cs="Times New Roman"/>
          <w:color w:val="000000"/>
          <w:sz w:val="24"/>
          <w:szCs w:val="24"/>
        </w:rPr>
      </w:pPr>
    </w:p>
    <w:p w14:paraId="47BD084B" w14:textId="1C272B09" w:rsidR="00482B56" w:rsidRPr="004A00A5" w:rsidRDefault="009B321C" w:rsidP="00BA0753">
      <w:pPr>
        <w:pStyle w:val="BodyText"/>
        <w:numPr>
          <w:ilvl w:val="0"/>
          <w:numId w:val="13"/>
        </w:numPr>
        <w:spacing w:after="0"/>
        <w:rPr>
          <w:rFonts w:cs="Times New Roman"/>
          <w:lang w:val="x-none"/>
        </w:rPr>
      </w:pPr>
      <w:r>
        <w:rPr>
          <w:rFonts w:cs="Times New Roman"/>
        </w:rPr>
        <w:t>Are a</w:t>
      </w:r>
      <w:r w:rsidR="006B3499" w:rsidRPr="004A00A5">
        <w:rPr>
          <w:rFonts w:cs="Times New Roman"/>
        </w:rPr>
        <w:t xml:space="preserve">t least </w:t>
      </w:r>
      <w:r w:rsidR="00C149B8">
        <w:rPr>
          <w:rFonts w:cs="Times New Roman"/>
        </w:rPr>
        <w:t xml:space="preserve">70 </w:t>
      </w:r>
      <w:r w:rsidR="006B3499" w:rsidRPr="004A00A5">
        <w:rPr>
          <w:rFonts w:cs="Times New Roman"/>
        </w:rPr>
        <w:t>years old</w:t>
      </w:r>
    </w:p>
    <w:p w14:paraId="39F3F08D" w14:textId="60050E94" w:rsidR="00482B56" w:rsidRPr="004A00A5" w:rsidRDefault="009B321C" w:rsidP="00BA0753">
      <w:pPr>
        <w:pStyle w:val="BodyText"/>
        <w:numPr>
          <w:ilvl w:val="0"/>
          <w:numId w:val="13"/>
        </w:numPr>
        <w:spacing w:after="0"/>
        <w:rPr>
          <w:rFonts w:cs="Times New Roman"/>
          <w:lang w:val="x-none"/>
        </w:rPr>
      </w:pPr>
      <w:r>
        <w:rPr>
          <w:rFonts w:cs="Times New Roman"/>
        </w:rPr>
        <w:t>D</w:t>
      </w:r>
      <w:r w:rsidR="00C149B8">
        <w:rPr>
          <w:rFonts w:cs="Times New Roman"/>
        </w:rPr>
        <w:t xml:space="preserve">o not </w:t>
      </w:r>
      <w:r w:rsidR="00482B56" w:rsidRPr="004A00A5">
        <w:rPr>
          <w:rFonts w:cs="Times New Roman"/>
          <w:lang w:val="x-none"/>
        </w:rPr>
        <w:t xml:space="preserve">have a </w:t>
      </w:r>
      <w:r w:rsidR="005F727A">
        <w:rPr>
          <w:rFonts w:cs="Times New Roman"/>
        </w:rPr>
        <w:t xml:space="preserve">serious </w:t>
      </w:r>
      <w:r w:rsidR="00482B56" w:rsidRPr="004A00A5">
        <w:rPr>
          <w:rFonts w:cs="Times New Roman"/>
          <w:lang w:val="x-none"/>
        </w:rPr>
        <w:t>disability</w:t>
      </w:r>
      <w:r w:rsidR="00E8634A" w:rsidRPr="004A00A5">
        <w:rPr>
          <w:rFonts w:cs="Times New Roman"/>
        </w:rPr>
        <w:t xml:space="preserve"> </w:t>
      </w:r>
    </w:p>
    <w:p w14:paraId="5E6019C0" w14:textId="409CDC48" w:rsidR="00482B56" w:rsidRPr="004A00A5" w:rsidRDefault="006D667F" w:rsidP="00BA0753">
      <w:pPr>
        <w:pStyle w:val="BodyText"/>
        <w:numPr>
          <w:ilvl w:val="0"/>
          <w:numId w:val="13"/>
        </w:numPr>
        <w:spacing w:after="0"/>
        <w:rPr>
          <w:rFonts w:cs="Times New Roman"/>
          <w:lang w:val="x-none"/>
        </w:rPr>
      </w:pPr>
      <w:r>
        <w:rPr>
          <w:rFonts w:cs="Times New Roman"/>
        </w:rPr>
        <w:t>Are able to make an informed choice about whether they want to be in the study</w:t>
      </w:r>
    </w:p>
    <w:p w14:paraId="27C8D45C" w14:textId="1FE7AC70" w:rsidR="00482B56" w:rsidRPr="004A00A5" w:rsidRDefault="00BA0753" w:rsidP="00BA0753">
      <w:pPr>
        <w:pStyle w:val="BodyText"/>
        <w:numPr>
          <w:ilvl w:val="0"/>
          <w:numId w:val="13"/>
        </w:numPr>
        <w:spacing w:after="0"/>
        <w:rPr>
          <w:rFonts w:cs="Times New Roman"/>
          <w:lang w:val="x-none"/>
        </w:rPr>
      </w:pPr>
      <w:r>
        <w:rPr>
          <w:rFonts w:cs="Times New Roman"/>
        </w:rPr>
        <w:t>Can</w:t>
      </w:r>
      <w:r w:rsidR="00482B56" w:rsidRPr="004A00A5">
        <w:rPr>
          <w:rFonts w:cs="Times New Roman"/>
          <w:lang w:val="x-none"/>
        </w:rPr>
        <w:t xml:space="preserve"> </w:t>
      </w:r>
      <w:r w:rsidR="006D667F">
        <w:rPr>
          <w:rFonts w:cs="Times New Roman"/>
        </w:rPr>
        <w:t xml:space="preserve">be interviewed and </w:t>
      </w:r>
      <w:r w:rsidR="00E8634A" w:rsidRPr="004A00A5">
        <w:rPr>
          <w:rFonts w:cs="Times New Roman"/>
        </w:rPr>
        <w:t xml:space="preserve">answer </w:t>
      </w:r>
      <w:r w:rsidR="006B3499" w:rsidRPr="004A00A5">
        <w:rPr>
          <w:rFonts w:cs="Times New Roman"/>
        </w:rPr>
        <w:t xml:space="preserve">questions </w:t>
      </w:r>
      <w:r w:rsidR="006D667F">
        <w:rPr>
          <w:rFonts w:cs="Times New Roman"/>
        </w:rPr>
        <w:t xml:space="preserve">about the robot </w:t>
      </w:r>
    </w:p>
    <w:p w14:paraId="2366B7A2" w14:textId="51371509" w:rsidR="006D667F" w:rsidRPr="00EF3C19" w:rsidRDefault="006D667F" w:rsidP="00BA0753">
      <w:pPr>
        <w:pStyle w:val="BodyText"/>
        <w:numPr>
          <w:ilvl w:val="0"/>
          <w:numId w:val="13"/>
        </w:numPr>
        <w:spacing w:after="0"/>
        <w:rPr>
          <w:rFonts w:cs="Times New Roman"/>
          <w:lang w:val="x-none"/>
        </w:rPr>
      </w:pPr>
      <w:r>
        <w:rPr>
          <w:rFonts w:cs="Times New Roman"/>
        </w:rPr>
        <w:t xml:space="preserve">Are </w:t>
      </w:r>
      <w:r w:rsidR="00E8634A" w:rsidRPr="004A00A5">
        <w:rPr>
          <w:rFonts w:cs="Times New Roman"/>
        </w:rPr>
        <w:t xml:space="preserve">willing to take part in </w:t>
      </w:r>
      <w:r w:rsidR="005155B3">
        <w:rPr>
          <w:rFonts w:cs="Times New Roman"/>
        </w:rPr>
        <w:t>two</w:t>
      </w:r>
      <w:r w:rsidR="00741B21">
        <w:rPr>
          <w:rFonts w:cs="Times New Roman"/>
        </w:rPr>
        <w:t xml:space="preserve"> </w:t>
      </w:r>
      <w:r w:rsidR="00EB4DEB">
        <w:rPr>
          <w:rFonts w:cs="Times New Roman"/>
        </w:rPr>
        <w:t xml:space="preserve">30-minute </w:t>
      </w:r>
      <w:r>
        <w:rPr>
          <w:rFonts w:cs="Times New Roman"/>
        </w:rPr>
        <w:t>meetings with the Nao robot; and</w:t>
      </w:r>
    </w:p>
    <w:p w14:paraId="5E879FB1" w14:textId="565C045B" w:rsidR="005F5490" w:rsidRPr="00CB3980" w:rsidRDefault="006D667F" w:rsidP="00EF3C19">
      <w:pPr>
        <w:pStyle w:val="BodyText"/>
        <w:numPr>
          <w:ilvl w:val="0"/>
          <w:numId w:val="13"/>
        </w:numPr>
        <w:spacing w:after="0"/>
        <w:rPr>
          <w:rFonts w:cs="Times New Roman"/>
          <w:lang w:val="x-none"/>
        </w:rPr>
      </w:pPr>
      <w:r>
        <w:rPr>
          <w:rFonts w:cs="Times New Roman"/>
        </w:rPr>
        <w:lastRenderedPageBreak/>
        <w:t xml:space="preserve">Agree to take part in </w:t>
      </w:r>
      <w:r w:rsidR="00BD562D">
        <w:rPr>
          <w:rFonts w:cs="Times New Roman"/>
        </w:rPr>
        <w:t xml:space="preserve">a </w:t>
      </w:r>
      <w:r w:rsidR="00CD56C6">
        <w:rPr>
          <w:rFonts w:cs="Times New Roman"/>
        </w:rPr>
        <w:t>60-90 minute</w:t>
      </w:r>
      <w:r w:rsidR="006B3499" w:rsidRPr="004A00A5">
        <w:rPr>
          <w:rFonts w:cs="Times New Roman"/>
        </w:rPr>
        <w:t xml:space="preserve"> </w:t>
      </w:r>
      <w:r w:rsidR="00BD562D">
        <w:rPr>
          <w:rFonts w:cs="Times New Roman"/>
        </w:rPr>
        <w:t xml:space="preserve">group </w:t>
      </w:r>
      <w:r w:rsidR="006B3499" w:rsidRPr="004A00A5">
        <w:rPr>
          <w:rFonts w:cs="Times New Roman"/>
        </w:rPr>
        <w:t>interview</w:t>
      </w:r>
      <w:r w:rsidR="005155B3">
        <w:rPr>
          <w:rFonts w:cs="Times New Roman"/>
        </w:rPr>
        <w:t xml:space="preserve"> </w:t>
      </w:r>
      <w:r w:rsidR="00BD562D">
        <w:rPr>
          <w:rFonts w:cs="Times New Roman"/>
        </w:rPr>
        <w:t>(focus group)</w:t>
      </w:r>
      <w:r w:rsidR="005F727A">
        <w:rPr>
          <w:rFonts w:cs="Times New Roman"/>
        </w:rPr>
        <w:t>. During these interviews we will ask you</w:t>
      </w:r>
      <w:r w:rsidR="00BD562D">
        <w:rPr>
          <w:rFonts w:cs="Times New Roman"/>
        </w:rPr>
        <w:t xml:space="preserve"> </w:t>
      </w:r>
      <w:r w:rsidR="005155B3">
        <w:rPr>
          <w:rFonts w:cs="Times New Roman"/>
        </w:rPr>
        <w:t xml:space="preserve">to </w:t>
      </w:r>
      <w:r w:rsidR="005F727A">
        <w:rPr>
          <w:rFonts w:cs="Times New Roman"/>
        </w:rPr>
        <w:t>talk about th</w:t>
      </w:r>
      <w:r w:rsidR="005155B3">
        <w:rPr>
          <w:rFonts w:cs="Times New Roman"/>
        </w:rPr>
        <w:t xml:space="preserve">e robot and the time </w:t>
      </w:r>
      <w:r w:rsidR="00F71F29">
        <w:rPr>
          <w:rFonts w:cs="Times New Roman"/>
        </w:rPr>
        <w:t>you</w:t>
      </w:r>
      <w:r w:rsidR="005155B3">
        <w:rPr>
          <w:rFonts w:cs="Times New Roman"/>
        </w:rPr>
        <w:t xml:space="preserve"> spent with it</w:t>
      </w:r>
      <w:r w:rsidR="00BD562D">
        <w:rPr>
          <w:rFonts w:cs="Times New Roman"/>
        </w:rPr>
        <w:t>.</w:t>
      </w:r>
    </w:p>
    <w:p w14:paraId="3A6DCC93" w14:textId="74274CDC" w:rsidR="00131C11" w:rsidRPr="00BA0753" w:rsidRDefault="00131C11" w:rsidP="00C9592F">
      <w:pPr>
        <w:spacing w:after="0" w:line="240" w:lineRule="auto"/>
        <w:rPr>
          <w:rFonts w:ascii="Times New Roman" w:eastAsia="Times New Roman" w:hAnsi="Times New Roman" w:cs="Times New Roman"/>
          <w:i/>
          <w:color w:val="000000"/>
          <w:sz w:val="8"/>
          <w:szCs w:val="8"/>
        </w:rPr>
      </w:pPr>
    </w:p>
    <w:p w14:paraId="5997FE30" w14:textId="77777777" w:rsidR="00C9592F" w:rsidRPr="004A00A5" w:rsidRDefault="00C9592F" w:rsidP="00C9592F">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b/>
          <w:bCs/>
          <w:color w:val="000000"/>
          <w:sz w:val="24"/>
          <w:szCs w:val="24"/>
        </w:rPr>
        <w:t>What we will ask you to do.</w:t>
      </w:r>
    </w:p>
    <w:p w14:paraId="7D1FD3FA" w14:textId="42A5F46E" w:rsidR="00F438A3" w:rsidRPr="002D4BC4" w:rsidRDefault="00F438A3" w:rsidP="00F438A3">
      <w:pPr>
        <w:spacing w:after="0" w:line="240" w:lineRule="auto"/>
        <w:rPr>
          <w:rFonts w:ascii="Times New Roman" w:eastAsia="Times New Roman" w:hAnsi="Times New Roman" w:cs="Times New Roman"/>
          <w:sz w:val="8"/>
          <w:szCs w:val="8"/>
        </w:rPr>
      </w:pPr>
    </w:p>
    <w:p w14:paraId="20E03997" w14:textId="2FA6086C" w:rsidR="000726C8" w:rsidRPr="00FD3EFE" w:rsidRDefault="005155B3" w:rsidP="00FD3EFE">
      <w:pPr>
        <w:pStyle w:val="ListParagraph"/>
        <w:numPr>
          <w:ilvl w:val="0"/>
          <w:numId w:val="28"/>
        </w:numPr>
        <w:spacing w:after="0" w:line="240" w:lineRule="auto"/>
        <w:textAlignment w:val="baseline"/>
        <w:rPr>
          <w:rFonts w:ascii="Times New Roman" w:eastAsia="Times New Roman" w:hAnsi="Times New Roman" w:cs="Times New Roman"/>
          <w:b/>
          <w:i/>
          <w:color w:val="000000"/>
          <w:sz w:val="24"/>
          <w:szCs w:val="24"/>
          <w:u w:val="single"/>
        </w:rPr>
      </w:pPr>
      <w:r w:rsidRPr="00AA27FE">
        <w:rPr>
          <w:rFonts w:ascii="Times New Roman" w:eastAsia="Times New Roman" w:hAnsi="Times New Roman" w:cs="Times New Roman"/>
          <w:b/>
          <w:i/>
          <w:color w:val="000000"/>
          <w:sz w:val="24"/>
          <w:szCs w:val="24"/>
          <w:u w:val="single"/>
        </w:rPr>
        <w:t>Before you are introduced to the Nao robot, w</w:t>
      </w:r>
      <w:r w:rsidR="00F438A3" w:rsidRPr="00AA27FE">
        <w:rPr>
          <w:rFonts w:ascii="Times New Roman" w:eastAsia="Times New Roman" w:hAnsi="Times New Roman" w:cs="Times New Roman"/>
          <w:b/>
          <w:i/>
          <w:color w:val="000000"/>
          <w:sz w:val="24"/>
          <w:szCs w:val="24"/>
          <w:u w:val="single"/>
        </w:rPr>
        <w:t xml:space="preserve">e will ask you questions about yourself </w:t>
      </w:r>
      <w:r w:rsidR="000726C8" w:rsidRPr="00AA27FE">
        <w:rPr>
          <w:rFonts w:ascii="Times New Roman" w:eastAsia="Times New Roman" w:hAnsi="Times New Roman" w:cs="Times New Roman"/>
          <w:b/>
          <w:i/>
          <w:color w:val="000000"/>
          <w:sz w:val="24"/>
          <w:szCs w:val="24"/>
          <w:u w:val="single"/>
        </w:rPr>
        <w:t xml:space="preserve">and </w:t>
      </w:r>
      <w:r w:rsidRPr="00AA27FE">
        <w:rPr>
          <w:rFonts w:ascii="Times New Roman" w:eastAsia="Times New Roman" w:hAnsi="Times New Roman" w:cs="Times New Roman"/>
          <w:b/>
          <w:i/>
          <w:color w:val="000000"/>
          <w:sz w:val="24"/>
          <w:szCs w:val="24"/>
          <w:u w:val="single"/>
        </w:rPr>
        <w:t xml:space="preserve">your </w:t>
      </w:r>
      <w:r w:rsidR="000726C8" w:rsidRPr="00AA27FE">
        <w:rPr>
          <w:rFonts w:ascii="Times New Roman" w:eastAsia="Times New Roman" w:hAnsi="Times New Roman" w:cs="Times New Roman"/>
          <w:b/>
          <w:i/>
          <w:color w:val="000000"/>
          <w:sz w:val="24"/>
          <w:szCs w:val="24"/>
          <w:u w:val="single"/>
        </w:rPr>
        <w:t xml:space="preserve">education using a </w:t>
      </w:r>
      <w:r w:rsidRPr="00AA27FE">
        <w:rPr>
          <w:rFonts w:ascii="Times New Roman" w:eastAsia="Times New Roman" w:hAnsi="Times New Roman" w:cs="Times New Roman"/>
          <w:b/>
          <w:i/>
          <w:color w:val="000000"/>
          <w:sz w:val="24"/>
          <w:szCs w:val="24"/>
          <w:u w:val="single"/>
        </w:rPr>
        <w:t xml:space="preserve">short survey. </w:t>
      </w:r>
      <w:r w:rsidR="00E8634A" w:rsidRPr="00FD3EFE">
        <w:rPr>
          <w:rFonts w:ascii="Times New Roman" w:eastAsia="Times New Roman" w:hAnsi="Times New Roman" w:cs="Times New Roman"/>
          <w:color w:val="000000"/>
          <w:sz w:val="24"/>
          <w:szCs w:val="24"/>
        </w:rPr>
        <w:t xml:space="preserve">These will include information about your race, </w:t>
      </w:r>
      <w:r w:rsidR="00EB4DEB" w:rsidRPr="00FD3EFE">
        <w:rPr>
          <w:rFonts w:ascii="Times New Roman" w:eastAsia="Times New Roman" w:hAnsi="Times New Roman" w:cs="Times New Roman"/>
          <w:color w:val="000000"/>
          <w:sz w:val="24"/>
          <w:szCs w:val="24"/>
        </w:rPr>
        <w:t>age, education</w:t>
      </w:r>
      <w:r w:rsidRPr="00AA27FE">
        <w:rPr>
          <w:rFonts w:ascii="Times New Roman" w:eastAsia="Times New Roman" w:hAnsi="Times New Roman" w:cs="Times New Roman"/>
          <w:color w:val="000000"/>
          <w:sz w:val="24"/>
          <w:szCs w:val="24"/>
        </w:rPr>
        <w:t>, and background.</w:t>
      </w:r>
      <w:r w:rsidR="00E8634A" w:rsidRPr="00FD3EFE">
        <w:rPr>
          <w:rFonts w:ascii="Times New Roman" w:eastAsia="Times New Roman" w:hAnsi="Times New Roman" w:cs="Times New Roman"/>
          <w:color w:val="000000"/>
          <w:sz w:val="24"/>
          <w:szCs w:val="24"/>
        </w:rPr>
        <w:t xml:space="preserve"> </w:t>
      </w:r>
    </w:p>
    <w:p w14:paraId="065FF8C6" w14:textId="47058600" w:rsidR="009D20C2" w:rsidRPr="002D4BC4" w:rsidRDefault="009D20C2" w:rsidP="00F438A3">
      <w:pPr>
        <w:pStyle w:val="ListParagraph"/>
        <w:spacing w:after="0" w:line="240" w:lineRule="auto"/>
        <w:textAlignment w:val="baseline"/>
        <w:rPr>
          <w:rFonts w:ascii="Times New Roman" w:eastAsia="Times New Roman" w:hAnsi="Times New Roman" w:cs="Times New Roman"/>
          <w:b/>
          <w:i/>
          <w:color w:val="000000"/>
          <w:sz w:val="10"/>
          <w:szCs w:val="10"/>
          <w:u w:val="single"/>
        </w:rPr>
      </w:pPr>
    </w:p>
    <w:p w14:paraId="4FC9E395" w14:textId="105C191A" w:rsidR="00AA27FE" w:rsidRPr="00AA27FE" w:rsidRDefault="00F438A3" w:rsidP="00AA27FE">
      <w:pPr>
        <w:pStyle w:val="ListParagraph"/>
        <w:numPr>
          <w:ilvl w:val="0"/>
          <w:numId w:val="28"/>
        </w:numPr>
        <w:spacing w:after="0" w:line="240" w:lineRule="auto"/>
        <w:textAlignment w:val="baseline"/>
        <w:rPr>
          <w:rFonts w:ascii="Times New Roman" w:eastAsia="Times New Roman" w:hAnsi="Times New Roman" w:cs="Times New Roman"/>
          <w:color w:val="000000"/>
          <w:sz w:val="24"/>
          <w:szCs w:val="24"/>
        </w:rPr>
      </w:pPr>
      <w:r w:rsidRPr="00AA27FE">
        <w:rPr>
          <w:rFonts w:ascii="Times New Roman" w:eastAsia="Times New Roman" w:hAnsi="Times New Roman" w:cs="Times New Roman"/>
          <w:b/>
          <w:bCs/>
          <w:i/>
          <w:iCs/>
          <w:color w:val="000000"/>
          <w:sz w:val="24"/>
          <w:szCs w:val="24"/>
          <w:u w:val="single"/>
        </w:rPr>
        <w:t xml:space="preserve">We will </w:t>
      </w:r>
      <w:r w:rsidR="000726C8" w:rsidRPr="00AA27FE">
        <w:rPr>
          <w:rFonts w:ascii="Times New Roman" w:eastAsia="Times New Roman" w:hAnsi="Times New Roman" w:cs="Times New Roman"/>
          <w:b/>
          <w:bCs/>
          <w:i/>
          <w:iCs/>
          <w:color w:val="000000"/>
          <w:sz w:val="24"/>
          <w:szCs w:val="24"/>
          <w:u w:val="single"/>
        </w:rPr>
        <w:t xml:space="preserve">ask you </w:t>
      </w:r>
      <w:r w:rsidR="005155B3" w:rsidRPr="00AA27FE">
        <w:rPr>
          <w:rFonts w:ascii="Times New Roman" w:eastAsia="Times New Roman" w:hAnsi="Times New Roman" w:cs="Times New Roman"/>
          <w:b/>
          <w:bCs/>
          <w:i/>
          <w:iCs/>
          <w:color w:val="000000"/>
          <w:sz w:val="24"/>
          <w:szCs w:val="24"/>
          <w:u w:val="single"/>
        </w:rPr>
        <w:t xml:space="preserve">to take part in two </w:t>
      </w:r>
      <w:r w:rsidR="00F71F29">
        <w:rPr>
          <w:rFonts w:ascii="Times New Roman" w:eastAsia="Times New Roman" w:hAnsi="Times New Roman" w:cs="Times New Roman"/>
          <w:b/>
          <w:bCs/>
          <w:i/>
          <w:iCs/>
          <w:color w:val="000000"/>
          <w:sz w:val="24"/>
          <w:szCs w:val="24"/>
          <w:u w:val="single"/>
        </w:rPr>
        <w:t>meetings</w:t>
      </w:r>
      <w:r w:rsidR="005155B3" w:rsidRPr="00AA27FE">
        <w:rPr>
          <w:rFonts w:ascii="Times New Roman" w:eastAsia="Times New Roman" w:hAnsi="Times New Roman" w:cs="Times New Roman"/>
          <w:b/>
          <w:bCs/>
          <w:i/>
          <w:iCs/>
          <w:color w:val="000000"/>
          <w:sz w:val="24"/>
          <w:szCs w:val="24"/>
          <w:u w:val="single"/>
        </w:rPr>
        <w:t xml:space="preserve"> with the robot. </w:t>
      </w:r>
      <w:r w:rsidR="000726C8" w:rsidRPr="00AA27FE">
        <w:rPr>
          <w:rFonts w:ascii="Times New Roman" w:eastAsia="Times New Roman" w:hAnsi="Times New Roman" w:cs="Times New Roman"/>
          <w:sz w:val="24"/>
          <w:szCs w:val="24"/>
        </w:rPr>
        <w:t xml:space="preserve">During </w:t>
      </w:r>
      <w:r w:rsidR="005155B3" w:rsidRPr="00AA27FE">
        <w:rPr>
          <w:rFonts w:ascii="Times New Roman" w:eastAsia="Times New Roman" w:hAnsi="Times New Roman" w:cs="Times New Roman"/>
          <w:sz w:val="24"/>
          <w:szCs w:val="24"/>
        </w:rPr>
        <w:t xml:space="preserve">these meetings, you will </w:t>
      </w:r>
      <w:r w:rsidR="00F71F29">
        <w:rPr>
          <w:rFonts w:ascii="Times New Roman" w:eastAsia="Times New Roman" w:hAnsi="Times New Roman" w:cs="Times New Roman"/>
          <w:sz w:val="24"/>
          <w:szCs w:val="24"/>
        </w:rPr>
        <w:t xml:space="preserve">first </w:t>
      </w:r>
      <w:r w:rsidR="005155B3" w:rsidRPr="00AA27FE">
        <w:rPr>
          <w:rFonts w:ascii="Times New Roman" w:eastAsia="Times New Roman" w:hAnsi="Times New Roman" w:cs="Times New Roman"/>
          <w:sz w:val="24"/>
          <w:szCs w:val="24"/>
        </w:rPr>
        <w:t>be taught what the robot can do</w:t>
      </w:r>
      <w:r w:rsidR="00F71F29">
        <w:rPr>
          <w:rFonts w:ascii="Times New Roman" w:eastAsia="Times New Roman" w:hAnsi="Times New Roman" w:cs="Times New Roman"/>
          <w:sz w:val="24"/>
          <w:szCs w:val="24"/>
        </w:rPr>
        <w:t>. T</w:t>
      </w:r>
      <w:r w:rsidR="005155B3" w:rsidRPr="00AA27FE">
        <w:rPr>
          <w:rFonts w:ascii="Times New Roman" w:eastAsia="Times New Roman" w:hAnsi="Times New Roman" w:cs="Times New Roman"/>
          <w:sz w:val="24"/>
          <w:szCs w:val="24"/>
        </w:rPr>
        <w:t xml:space="preserve">hen </w:t>
      </w:r>
      <w:r w:rsidR="00F71F29">
        <w:rPr>
          <w:rFonts w:ascii="Times New Roman" w:eastAsia="Times New Roman" w:hAnsi="Times New Roman" w:cs="Times New Roman"/>
          <w:sz w:val="24"/>
          <w:szCs w:val="24"/>
        </w:rPr>
        <w:t xml:space="preserve">you can </w:t>
      </w:r>
      <w:r w:rsidR="005155B3" w:rsidRPr="00AA27FE">
        <w:rPr>
          <w:rFonts w:ascii="Times New Roman" w:eastAsia="Times New Roman" w:hAnsi="Times New Roman" w:cs="Times New Roman"/>
          <w:sz w:val="24"/>
          <w:szCs w:val="24"/>
        </w:rPr>
        <w:t xml:space="preserve">interact with it. </w:t>
      </w:r>
      <w:r w:rsidR="000726C8" w:rsidRPr="00AA27FE">
        <w:rPr>
          <w:rFonts w:ascii="Times New Roman" w:eastAsia="Times New Roman" w:hAnsi="Times New Roman" w:cs="Times New Roman"/>
          <w:sz w:val="24"/>
          <w:szCs w:val="24"/>
        </w:rPr>
        <w:t xml:space="preserve">You can </w:t>
      </w:r>
      <w:r w:rsidR="005155B3" w:rsidRPr="00AA27FE">
        <w:rPr>
          <w:rFonts w:ascii="Times New Roman" w:eastAsia="Times New Roman" w:hAnsi="Times New Roman" w:cs="Times New Roman"/>
          <w:sz w:val="24"/>
          <w:szCs w:val="24"/>
        </w:rPr>
        <w:t xml:space="preserve">it </w:t>
      </w:r>
      <w:r w:rsidR="00AA27FE" w:rsidRPr="00AA27FE">
        <w:rPr>
          <w:rFonts w:ascii="Times New Roman" w:eastAsia="Times New Roman" w:hAnsi="Times New Roman" w:cs="Times New Roman"/>
          <w:sz w:val="24"/>
          <w:szCs w:val="24"/>
        </w:rPr>
        <w:t xml:space="preserve">ask it </w:t>
      </w:r>
      <w:r w:rsidR="000726C8" w:rsidRPr="00AA27FE">
        <w:rPr>
          <w:rFonts w:ascii="Times New Roman" w:eastAsia="Times New Roman" w:hAnsi="Times New Roman" w:cs="Times New Roman"/>
          <w:sz w:val="24"/>
          <w:szCs w:val="24"/>
        </w:rPr>
        <w:t>questions</w:t>
      </w:r>
      <w:r w:rsidR="00AA27FE" w:rsidRPr="00AA27FE">
        <w:rPr>
          <w:rFonts w:ascii="Times New Roman" w:eastAsia="Times New Roman" w:hAnsi="Times New Roman" w:cs="Times New Roman"/>
          <w:sz w:val="24"/>
          <w:szCs w:val="24"/>
        </w:rPr>
        <w:t xml:space="preserve"> and it will talk with you. You can also ask it to do things like walk, do exercises, dance, etc.</w:t>
      </w:r>
    </w:p>
    <w:p w14:paraId="3FE3E2B4" w14:textId="77777777" w:rsidR="00AA27FE" w:rsidRPr="002D4BC4" w:rsidRDefault="00AA27FE" w:rsidP="00AA27FE">
      <w:pPr>
        <w:spacing w:after="0" w:line="240" w:lineRule="auto"/>
        <w:textAlignment w:val="baseline"/>
        <w:rPr>
          <w:rFonts w:ascii="Times New Roman" w:eastAsia="Times New Roman" w:hAnsi="Times New Roman" w:cs="Times New Roman"/>
          <w:color w:val="000000"/>
          <w:sz w:val="8"/>
          <w:szCs w:val="8"/>
        </w:rPr>
      </w:pPr>
    </w:p>
    <w:p w14:paraId="6CBAB9F1" w14:textId="2158C8A5" w:rsidR="00BD562D" w:rsidRDefault="00AA27FE" w:rsidP="009C612A">
      <w:pPr>
        <w:pStyle w:val="ListParagraph"/>
        <w:numPr>
          <w:ilvl w:val="0"/>
          <w:numId w:val="28"/>
        </w:numPr>
        <w:spacing w:after="0" w:line="240" w:lineRule="auto"/>
        <w:textAlignment w:val="baseline"/>
        <w:rPr>
          <w:rFonts w:ascii="Times New Roman" w:eastAsia="Times New Roman" w:hAnsi="Times New Roman" w:cs="Times New Roman"/>
          <w:color w:val="000000"/>
          <w:sz w:val="24"/>
          <w:szCs w:val="24"/>
        </w:rPr>
      </w:pPr>
      <w:r w:rsidRPr="00AA27FE">
        <w:rPr>
          <w:rFonts w:ascii="Times New Roman" w:eastAsia="Times New Roman" w:hAnsi="Times New Roman" w:cs="Times New Roman"/>
          <w:b/>
          <w:bCs/>
          <w:i/>
          <w:iCs/>
          <w:color w:val="000000"/>
          <w:sz w:val="24"/>
          <w:szCs w:val="24"/>
          <w:u w:val="single"/>
        </w:rPr>
        <w:t xml:space="preserve">After you have </w:t>
      </w:r>
      <w:r w:rsidR="00BD562D">
        <w:rPr>
          <w:rFonts w:ascii="Times New Roman" w:eastAsia="Times New Roman" w:hAnsi="Times New Roman" w:cs="Times New Roman"/>
          <w:b/>
          <w:bCs/>
          <w:i/>
          <w:iCs/>
          <w:color w:val="000000"/>
          <w:sz w:val="24"/>
          <w:szCs w:val="24"/>
          <w:u w:val="single"/>
        </w:rPr>
        <w:t xml:space="preserve">had </w:t>
      </w:r>
      <w:r w:rsidRPr="00AA27FE">
        <w:rPr>
          <w:rFonts w:ascii="Times New Roman" w:eastAsia="Times New Roman" w:hAnsi="Times New Roman" w:cs="Times New Roman"/>
          <w:b/>
          <w:bCs/>
          <w:i/>
          <w:iCs/>
          <w:color w:val="000000"/>
          <w:sz w:val="24"/>
          <w:szCs w:val="24"/>
          <w:u w:val="single"/>
        </w:rPr>
        <w:t xml:space="preserve">2 sessions with the robot, we will ask you </w:t>
      </w:r>
      <w:ins w:id="17" w:author="Maryam Mahmoudi" w:date="2022-05-09T16:07:00Z">
        <w:r w:rsidR="009C612A">
          <w:rPr>
            <w:rFonts w:ascii="Times New Roman" w:eastAsia="Times New Roman" w:hAnsi="Times New Roman" w:cs="Times New Roman"/>
            <w:b/>
            <w:bCs/>
            <w:i/>
            <w:iCs/>
            <w:color w:val="000000"/>
            <w:sz w:val="24"/>
            <w:szCs w:val="24"/>
            <w:u w:val="single"/>
          </w:rPr>
          <w:t xml:space="preserve">to introduce us a close person to you so that person </w:t>
        </w:r>
      </w:ins>
      <w:del w:id="18" w:author="Maryam Mahmoudi" w:date="2022-05-09T16:08:00Z">
        <w:r w:rsidRPr="00AA27FE" w:rsidDel="009C612A">
          <w:rPr>
            <w:rFonts w:ascii="Times New Roman" w:eastAsia="Times New Roman" w:hAnsi="Times New Roman" w:cs="Times New Roman"/>
            <w:b/>
            <w:bCs/>
            <w:i/>
            <w:iCs/>
            <w:color w:val="000000"/>
            <w:sz w:val="24"/>
            <w:szCs w:val="24"/>
            <w:u w:val="single"/>
          </w:rPr>
          <w:delText xml:space="preserve">to </w:delText>
        </w:r>
      </w:del>
      <w:r w:rsidRPr="00AA27FE">
        <w:rPr>
          <w:rFonts w:ascii="Times New Roman" w:eastAsia="Times New Roman" w:hAnsi="Times New Roman" w:cs="Times New Roman"/>
          <w:b/>
          <w:bCs/>
          <w:i/>
          <w:iCs/>
          <w:color w:val="000000"/>
          <w:sz w:val="24"/>
          <w:szCs w:val="24"/>
          <w:u w:val="single"/>
        </w:rPr>
        <w:t xml:space="preserve">take part in </w:t>
      </w:r>
      <w:del w:id="19" w:author="Maryam Mahmoudi" w:date="2022-05-09T16:08:00Z">
        <w:r w:rsidRPr="00AA27FE" w:rsidDel="009C612A">
          <w:rPr>
            <w:rFonts w:ascii="Times New Roman" w:eastAsia="Times New Roman" w:hAnsi="Times New Roman" w:cs="Times New Roman"/>
            <w:b/>
            <w:bCs/>
            <w:i/>
            <w:iCs/>
            <w:color w:val="000000"/>
            <w:sz w:val="24"/>
            <w:szCs w:val="24"/>
            <w:u w:val="single"/>
          </w:rPr>
          <w:delText>an interview with one of our staff people</w:delText>
        </w:r>
      </w:del>
      <w:ins w:id="20" w:author="Maryam Mahmoudi" w:date="2022-05-09T16:08:00Z">
        <w:r w:rsidR="009C612A">
          <w:rPr>
            <w:rFonts w:ascii="Times New Roman" w:eastAsia="Times New Roman" w:hAnsi="Times New Roman" w:cs="Times New Roman"/>
            <w:b/>
            <w:bCs/>
            <w:i/>
            <w:iCs/>
            <w:color w:val="000000"/>
            <w:sz w:val="24"/>
            <w:szCs w:val="24"/>
            <w:u w:val="single"/>
          </w:rPr>
          <w:t>a survey</w:t>
        </w:r>
      </w:ins>
      <w:r w:rsidR="00377A9E">
        <w:rPr>
          <w:rFonts w:ascii="Times New Roman" w:eastAsia="Times New Roman" w:hAnsi="Times New Roman" w:cs="Times New Roman"/>
          <w:b/>
          <w:bCs/>
          <w:i/>
          <w:iCs/>
          <w:color w:val="000000"/>
          <w:sz w:val="24"/>
          <w:szCs w:val="24"/>
          <w:u w:val="single"/>
        </w:rPr>
        <w:t xml:space="preserve">.  </w:t>
      </w:r>
      <w:del w:id="21" w:author="Maryam Mahmoudi" w:date="2022-05-09T16:08:00Z">
        <w:r w:rsidR="00377A9E" w:rsidDel="009C612A">
          <w:rPr>
            <w:rFonts w:ascii="Times New Roman" w:eastAsia="Times New Roman" w:hAnsi="Times New Roman" w:cs="Times New Roman"/>
            <w:b/>
            <w:bCs/>
            <w:i/>
            <w:iCs/>
            <w:color w:val="000000"/>
            <w:sz w:val="24"/>
            <w:szCs w:val="24"/>
            <w:u w:val="single"/>
          </w:rPr>
          <w:delText xml:space="preserve">They </w:delText>
        </w:r>
      </w:del>
      <w:ins w:id="22" w:author="Maryam Mahmoudi" w:date="2022-05-09T16:08:00Z">
        <w:r w:rsidR="009C612A">
          <w:rPr>
            <w:rFonts w:ascii="Times New Roman" w:eastAsia="Times New Roman" w:hAnsi="Times New Roman" w:cs="Times New Roman"/>
            <w:b/>
            <w:bCs/>
            <w:i/>
            <w:iCs/>
            <w:color w:val="000000"/>
            <w:sz w:val="24"/>
            <w:szCs w:val="24"/>
            <w:u w:val="single"/>
          </w:rPr>
          <w:t>The survey</w:t>
        </w:r>
        <w:r w:rsidR="009C612A">
          <w:rPr>
            <w:rFonts w:ascii="Times New Roman" w:eastAsia="Times New Roman" w:hAnsi="Times New Roman" w:cs="Times New Roman"/>
            <w:b/>
            <w:bCs/>
            <w:i/>
            <w:iCs/>
            <w:color w:val="000000"/>
            <w:sz w:val="24"/>
            <w:szCs w:val="24"/>
            <w:u w:val="single"/>
          </w:rPr>
          <w:t xml:space="preserve"> </w:t>
        </w:r>
      </w:ins>
      <w:r w:rsidRPr="00AA27FE">
        <w:rPr>
          <w:rFonts w:ascii="Times New Roman" w:eastAsia="Times New Roman" w:hAnsi="Times New Roman" w:cs="Times New Roman"/>
          <w:b/>
          <w:bCs/>
          <w:i/>
          <w:iCs/>
          <w:color w:val="000000"/>
          <w:sz w:val="24"/>
          <w:szCs w:val="24"/>
          <w:u w:val="single"/>
        </w:rPr>
        <w:t xml:space="preserve">will ask </w:t>
      </w:r>
      <w:del w:id="23" w:author="Maryam Mahmoudi" w:date="2022-05-09T16:08:00Z">
        <w:r w:rsidRPr="00AA27FE" w:rsidDel="009C612A">
          <w:rPr>
            <w:rFonts w:ascii="Times New Roman" w:eastAsia="Times New Roman" w:hAnsi="Times New Roman" w:cs="Times New Roman"/>
            <w:b/>
            <w:bCs/>
            <w:i/>
            <w:iCs/>
            <w:color w:val="000000"/>
            <w:sz w:val="24"/>
            <w:szCs w:val="24"/>
            <w:u w:val="single"/>
          </w:rPr>
          <w:delText xml:space="preserve">you </w:delText>
        </w:r>
      </w:del>
      <w:ins w:id="24" w:author="Maryam Mahmoudi" w:date="2022-05-09T16:08:00Z">
        <w:r w:rsidR="009C612A">
          <w:rPr>
            <w:rFonts w:ascii="Times New Roman" w:eastAsia="Times New Roman" w:hAnsi="Times New Roman" w:cs="Times New Roman"/>
            <w:b/>
            <w:bCs/>
            <w:i/>
            <w:iCs/>
            <w:color w:val="000000"/>
            <w:sz w:val="24"/>
            <w:szCs w:val="24"/>
            <w:u w:val="single"/>
          </w:rPr>
          <w:t>them</w:t>
        </w:r>
        <w:r w:rsidR="009C612A" w:rsidRPr="00AA27FE">
          <w:rPr>
            <w:rFonts w:ascii="Times New Roman" w:eastAsia="Times New Roman" w:hAnsi="Times New Roman" w:cs="Times New Roman"/>
            <w:b/>
            <w:bCs/>
            <w:i/>
            <w:iCs/>
            <w:color w:val="000000"/>
            <w:sz w:val="24"/>
            <w:szCs w:val="24"/>
            <w:u w:val="single"/>
          </w:rPr>
          <w:t xml:space="preserve"> </w:t>
        </w:r>
      </w:ins>
      <w:r w:rsidRPr="00AA27FE">
        <w:rPr>
          <w:rFonts w:ascii="Times New Roman" w:eastAsia="Times New Roman" w:hAnsi="Times New Roman" w:cs="Times New Roman"/>
          <w:b/>
          <w:bCs/>
          <w:i/>
          <w:iCs/>
          <w:color w:val="000000"/>
          <w:sz w:val="24"/>
          <w:szCs w:val="24"/>
          <w:u w:val="single"/>
        </w:rPr>
        <w:t xml:space="preserve">questions about </w:t>
      </w:r>
      <w:del w:id="25" w:author="Maryam Mahmoudi" w:date="2022-05-09T16:08:00Z">
        <w:r w:rsidRPr="00AA27FE" w:rsidDel="009C612A">
          <w:rPr>
            <w:rFonts w:ascii="Times New Roman" w:eastAsia="Times New Roman" w:hAnsi="Times New Roman" w:cs="Times New Roman"/>
            <w:b/>
            <w:bCs/>
            <w:i/>
            <w:iCs/>
            <w:color w:val="000000"/>
            <w:sz w:val="24"/>
            <w:szCs w:val="24"/>
            <w:u w:val="single"/>
          </w:rPr>
          <w:delText>your experience</w:delText>
        </w:r>
        <w:r w:rsidR="00377A9E" w:rsidDel="009C612A">
          <w:rPr>
            <w:rFonts w:ascii="Times New Roman" w:eastAsia="Times New Roman" w:hAnsi="Times New Roman" w:cs="Times New Roman"/>
            <w:b/>
            <w:bCs/>
            <w:i/>
            <w:iCs/>
            <w:color w:val="000000"/>
            <w:sz w:val="24"/>
            <w:szCs w:val="24"/>
            <w:u w:val="single"/>
          </w:rPr>
          <w:delText xml:space="preserve"> with the </w:delText>
        </w:r>
      </w:del>
      <w:r w:rsidR="00377A9E">
        <w:rPr>
          <w:rFonts w:ascii="Times New Roman" w:eastAsia="Times New Roman" w:hAnsi="Times New Roman" w:cs="Times New Roman"/>
          <w:b/>
          <w:bCs/>
          <w:i/>
          <w:iCs/>
          <w:color w:val="000000"/>
          <w:sz w:val="24"/>
          <w:szCs w:val="24"/>
          <w:u w:val="single"/>
        </w:rPr>
        <w:t>robot</w:t>
      </w:r>
      <w:ins w:id="26" w:author="Maryam Mahmoudi" w:date="2022-05-09T16:08:00Z">
        <w:r w:rsidR="009C612A">
          <w:rPr>
            <w:rFonts w:ascii="Times New Roman" w:eastAsia="Times New Roman" w:hAnsi="Times New Roman" w:cs="Times New Roman"/>
            <w:b/>
            <w:bCs/>
            <w:i/>
            <w:iCs/>
            <w:color w:val="000000"/>
            <w:sz w:val="24"/>
            <w:szCs w:val="24"/>
            <w:u w:val="single"/>
          </w:rPr>
          <w:t xml:space="preserve">s and </w:t>
        </w:r>
      </w:ins>
      <w:ins w:id="27" w:author="Maryam Mahmoudi" w:date="2022-05-09T16:09:00Z">
        <w:r w:rsidR="009C612A">
          <w:rPr>
            <w:rFonts w:ascii="Times New Roman" w:eastAsia="Times New Roman" w:hAnsi="Times New Roman" w:cs="Times New Roman"/>
            <w:b/>
            <w:bCs/>
            <w:i/>
            <w:iCs/>
            <w:color w:val="000000"/>
            <w:sz w:val="24"/>
            <w:szCs w:val="24"/>
            <w:u w:val="single"/>
          </w:rPr>
          <w:t>whether</w:t>
        </w:r>
      </w:ins>
      <w:ins w:id="28" w:author="Maryam Mahmoudi" w:date="2022-05-09T16:08:00Z">
        <w:r w:rsidR="009C612A">
          <w:rPr>
            <w:rFonts w:ascii="Times New Roman" w:eastAsia="Times New Roman" w:hAnsi="Times New Roman" w:cs="Times New Roman"/>
            <w:b/>
            <w:bCs/>
            <w:i/>
            <w:iCs/>
            <w:color w:val="000000"/>
            <w:sz w:val="24"/>
            <w:szCs w:val="24"/>
            <w:u w:val="single"/>
          </w:rPr>
          <w:t xml:space="preserve"> they think robot can be useful for </w:t>
        </w:r>
        <w:proofErr w:type="spellStart"/>
        <w:r w:rsidR="009C612A">
          <w:rPr>
            <w:rFonts w:ascii="Times New Roman" w:eastAsia="Times New Roman" w:hAnsi="Times New Roman" w:cs="Times New Roman"/>
            <w:b/>
            <w:bCs/>
            <w:i/>
            <w:iCs/>
            <w:color w:val="000000"/>
            <w:sz w:val="24"/>
            <w:szCs w:val="24"/>
            <w:u w:val="single"/>
          </w:rPr>
          <w:t>poeple</w:t>
        </w:r>
      </w:ins>
      <w:proofErr w:type="spellEnd"/>
      <w:r w:rsidRPr="00AA27FE">
        <w:rPr>
          <w:rFonts w:ascii="Times New Roman" w:eastAsia="Times New Roman" w:hAnsi="Times New Roman" w:cs="Times New Roman"/>
          <w:color w:val="000000"/>
          <w:sz w:val="24"/>
          <w:szCs w:val="24"/>
        </w:rPr>
        <w:t>.</w:t>
      </w:r>
      <w:del w:id="29" w:author="Maryam Mahmoudi" w:date="2022-05-09T16:09:00Z">
        <w:r w:rsidRPr="00AA27FE" w:rsidDel="009C612A">
          <w:rPr>
            <w:rFonts w:ascii="Times New Roman" w:eastAsia="Times New Roman" w:hAnsi="Times New Roman" w:cs="Times New Roman"/>
            <w:color w:val="000000"/>
            <w:sz w:val="24"/>
            <w:szCs w:val="24"/>
          </w:rPr>
          <w:delText xml:space="preserve">  The</w:delText>
        </w:r>
        <w:r w:rsidR="00377A9E" w:rsidDel="009C612A">
          <w:rPr>
            <w:rFonts w:ascii="Times New Roman" w:eastAsia="Times New Roman" w:hAnsi="Times New Roman" w:cs="Times New Roman"/>
            <w:color w:val="000000"/>
            <w:sz w:val="24"/>
            <w:szCs w:val="24"/>
          </w:rPr>
          <w:delText xml:space="preserve">y will ask you </w:delText>
        </w:r>
        <w:r w:rsidRPr="00AA27FE" w:rsidDel="009C612A">
          <w:rPr>
            <w:rFonts w:ascii="Times New Roman" w:eastAsia="Times New Roman" w:hAnsi="Times New Roman" w:cs="Times New Roman"/>
            <w:color w:val="000000"/>
            <w:sz w:val="24"/>
            <w:szCs w:val="24"/>
          </w:rPr>
          <w:delText>what you liked about interacting with the robot and what you did not.</w:delText>
        </w:r>
      </w:del>
    </w:p>
    <w:p w14:paraId="527C3CCC" w14:textId="77777777" w:rsidR="00BD562D" w:rsidRPr="002D4BC4" w:rsidRDefault="00BD562D" w:rsidP="00BD562D">
      <w:pPr>
        <w:pStyle w:val="ListParagraph"/>
        <w:rPr>
          <w:rFonts w:ascii="Times New Roman" w:eastAsia="Times New Roman" w:hAnsi="Times New Roman" w:cs="Times New Roman"/>
          <w:color w:val="000000"/>
          <w:sz w:val="10"/>
          <w:szCs w:val="10"/>
        </w:rPr>
      </w:pPr>
    </w:p>
    <w:p w14:paraId="1D38EF2C" w14:textId="36B5CFE6" w:rsidR="00AA27FE" w:rsidRPr="00AA27FE" w:rsidRDefault="00BD562D" w:rsidP="00AA27FE">
      <w:pPr>
        <w:pStyle w:val="ListParagraph"/>
        <w:numPr>
          <w:ilvl w:val="0"/>
          <w:numId w:val="28"/>
        </w:numPr>
        <w:spacing w:after="0" w:line="240" w:lineRule="auto"/>
        <w:textAlignment w:val="baseline"/>
        <w:rPr>
          <w:rFonts w:ascii="Times New Roman" w:eastAsia="Times New Roman" w:hAnsi="Times New Roman" w:cs="Times New Roman"/>
          <w:color w:val="000000"/>
          <w:sz w:val="24"/>
          <w:szCs w:val="24"/>
        </w:rPr>
      </w:pPr>
      <w:r w:rsidRPr="00693225">
        <w:rPr>
          <w:rFonts w:ascii="Times New Roman" w:eastAsia="Times New Roman" w:hAnsi="Times New Roman" w:cs="Times New Roman"/>
          <w:b/>
          <w:bCs/>
          <w:i/>
          <w:iCs/>
          <w:color w:val="000000"/>
          <w:sz w:val="24"/>
          <w:szCs w:val="24"/>
          <w:u w:val="single"/>
        </w:rPr>
        <w:t xml:space="preserve">The final thing we will ask you to do is </w:t>
      </w:r>
      <w:r w:rsidR="00693225" w:rsidRPr="00693225">
        <w:rPr>
          <w:rFonts w:ascii="Times New Roman" w:eastAsia="Times New Roman" w:hAnsi="Times New Roman" w:cs="Times New Roman"/>
          <w:b/>
          <w:bCs/>
          <w:i/>
          <w:iCs/>
          <w:color w:val="000000"/>
          <w:sz w:val="24"/>
          <w:szCs w:val="24"/>
          <w:u w:val="single"/>
        </w:rPr>
        <w:t xml:space="preserve">take </w:t>
      </w:r>
      <w:r w:rsidRPr="00693225">
        <w:rPr>
          <w:rFonts w:ascii="Times New Roman" w:eastAsia="Times New Roman" w:hAnsi="Times New Roman" w:cs="Times New Roman"/>
          <w:b/>
          <w:bCs/>
          <w:i/>
          <w:iCs/>
          <w:color w:val="000000"/>
          <w:sz w:val="24"/>
          <w:szCs w:val="24"/>
          <w:u w:val="single"/>
        </w:rPr>
        <w:t xml:space="preserve">part </w:t>
      </w:r>
      <w:r w:rsidR="00693225" w:rsidRPr="00693225">
        <w:rPr>
          <w:rFonts w:ascii="Times New Roman" w:eastAsia="Times New Roman" w:hAnsi="Times New Roman" w:cs="Times New Roman"/>
          <w:b/>
          <w:bCs/>
          <w:i/>
          <w:iCs/>
          <w:color w:val="000000"/>
          <w:sz w:val="24"/>
          <w:szCs w:val="24"/>
          <w:u w:val="single"/>
        </w:rPr>
        <w:t>in</w:t>
      </w:r>
      <w:r w:rsidRPr="00693225">
        <w:rPr>
          <w:rFonts w:ascii="Times New Roman" w:eastAsia="Times New Roman" w:hAnsi="Times New Roman" w:cs="Times New Roman"/>
          <w:b/>
          <w:bCs/>
          <w:i/>
          <w:iCs/>
          <w:color w:val="000000"/>
          <w:sz w:val="24"/>
          <w:szCs w:val="24"/>
          <w:u w:val="single"/>
        </w:rPr>
        <w:t xml:space="preserve"> a group interview about the robot </w:t>
      </w:r>
      <w:proofErr w:type="gramStart"/>
      <w:r w:rsidR="00377A9E">
        <w:rPr>
          <w:rFonts w:ascii="Times New Roman" w:eastAsia="Times New Roman" w:hAnsi="Times New Roman" w:cs="Times New Roman"/>
          <w:b/>
          <w:bCs/>
          <w:i/>
          <w:iCs/>
          <w:color w:val="000000"/>
          <w:sz w:val="24"/>
          <w:szCs w:val="24"/>
          <w:u w:val="single"/>
        </w:rPr>
        <w:t>This</w:t>
      </w:r>
      <w:proofErr w:type="gramEnd"/>
      <w:r w:rsidR="00377A9E">
        <w:rPr>
          <w:rFonts w:ascii="Times New Roman" w:eastAsia="Times New Roman" w:hAnsi="Times New Roman" w:cs="Times New Roman"/>
          <w:b/>
          <w:bCs/>
          <w:i/>
          <w:iCs/>
          <w:color w:val="000000"/>
          <w:sz w:val="24"/>
          <w:szCs w:val="24"/>
          <w:u w:val="single"/>
        </w:rPr>
        <w:t xml:space="preserve"> group will include</w:t>
      </w:r>
      <w:r w:rsidRPr="00693225">
        <w:rPr>
          <w:rFonts w:ascii="Times New Roman" w:eastAsia="Times New Roman" w:hAnsi="Times New Roman" w:cs="Times New Roman"/>
          <w:b/>
          <w:bCs/>
          <w:i/>
          <w:iCs/>
          <w:color w:val="000000"/>
          <w:sz w:val="24"/>
          <w:szCs w:val="24"/>
          <w:u w:val="single"/>
        </w:rPr>
        <w:t xml:space="preserve"> 3</w:t>
      </w:r>
      <w:r w:rsidR="00377A9E">
        <w:rPr>
          <w:rFonts w:ascii="Times New Roman" w:eastAsia="Times New Roman" w:hAnsi="Times New Roman" w:cs="Times New Roman"/>
          <w:b/>
          <w:bCs/>
          <w:i/>
          <w:iCs/>
          <w:color w:val="000000"/>
          <w:sz w:val="24"/>
          <w:szCs w:val="24"/>
          <w:u w:val="single"/>
        </w:rPr>
        <w:t xml:space="preserve"> to </w:t>
      </w:r>
      <w:r w:rsidRPr="00693225">
        <w:rPr>
          <w:rFonts w:ascii="Times New Roman" w:eastAsia="Times New Roman" w:hAnsi="Times New Roman" w:cs="Times New Roman"/>
          <w:b/>
          <w:bCs/>
          <w:i/>
          <w:iCs/>
          <w:color w:val="000000"/>
          <w:sz w:val="24"/>
          <w:szCs w:val="24"/>
          <w:u w:val="single"/>
        </w:rPr>
        <w:t>4 other people.</w:t>
      </w:r>
      <w:r>
        <w:rPr>
          <w:rFonts w:ascii="Times New Roman" w:eastAsia="Times New Roman" w:hAnsi="Times New Roman" w:cs="Times New Roman"/>
          <w:color w:val="000000"/>
          <w:sz w:val="24"/>
          <w:szCs w:val="24"/>
        </w:rPr>
        <w:t xml:space="preserve"> </w:t>
      </w:r>
      <w:bookmarkStart w:id="30" w:name="_GoBack"/>
      <w:r>
        <w:rPr>
          <w:rFonts w:ascii="Times New Roman" w:eastAsia="Times New Roman" w:hAnsi="Times New Roman" w:cs="Times New Roman"/>
          <w:color w:val="000000"/>
          <w:sz w:val="24"/>
          <w:szCs w:val="24"/>
        </w:rPr>
        <w:t>These are sometimes called focus groups. During this group meeting</w:t>
      </w:r>
      <w:r w:rsidR="00693225">
        <w:rPr>
          <w:rFonts w:ascii="Times New Roman" w:eastAsia="Times New Roman" w:hAnsi="Times New Roman" w:cs="Times New Roman"/>
          <w:color w:val="000000"/>
          <w:sz w:val="24"/>
          <w:szCs w:val="24"/>
        </w:rPr>
        <w:t xml:space="preserve"> </w:t>
      </w:r>
      <w:r w:rsidR="00377A9E">
        <w:rPr>
          <w:rFonts w:ascii="Times New Roman" w:eastAsia="Times New Roman" w:hAnsi="Times New Roman" w:cs="Times New Roman"/>
          <w:color w:val="000000"/>
          <w:sz w:val="24"/>
          <w:szCs w:val="24"/>
        </w:rPr>
        <w:t xml:space="preserve">people </w:t>
      </w:r>
      <w:r w:rsidR="00693225">
        <w:rPr>
          <w:rFonts w:ascii="Times New Roman" w:eastAsia="Times New Roman" w:hAnsi="Times New Roman" w:cs="Times New Roman"/>
          <w:color w:val="000000"/>
          <w:sz w:val="24"/>
          <w:szCs w:val="24"/>
        </w:rPr>
        <w:t>will be asked to talk with others about what</w:t>
      </w:r>
      <w:r w:rsidR="00377A9E">
        <w:rPr>
          <w:rFonts w:ascii="Times New Roman" w:eastAsia="Times New Roman" w:hAnsi="Times New Roman" w:cs="Times New Roman"/>
          <w:color w:val="000000"/>
          <w:sz w:val="24"/>
          <w:szCs w:val="24"/>
        </w:rPr>
        <w:t xml:space="preserve"> they</w:t>
      </w:r>
      <w:r w:rsidR="00693225">
        <w:rPr>
          <w:rFonts w:ascii="Times New Roman" w:eastAsia="Times New Roman" w:hAnsi="Times New Roman" w:cs="Times New Roman"/>
          <w:color w:val="000000"/>
          <w:sz w:val="24"/>
          <w:szCs w:val="24"/>
        </w:rPr>
        <w:t xml:space="preserve"> liked and did not like about the robot and the things </w:t>
      </w:r>
      <w:r w:rsidR="00377A9E">
        <w:rPr>
          <w:rFonts w:ascii="Times New Roman" w:eastAsia="Times New Roman" w:hAnsi="Times New Roman" w:cs="Times New Roman"/>
          <w:color w:val="000000"/>
          <w:sz w:val="24"/>
          <w:szCs w:val="24"/>
        </w:rPr>
        <w:t>they</w:t>
      </w:r>
      <w:r w:rsidR="00693225">
        <w:rPr>
          <w:rFonts w:ascii="Times New Roman" w:eastAsia="Times New Roman" w:hAnsi="Times New Roman" w:cs="Times New Roman"/>
          <w:color w:val="000000"/>
          <w:sz w:val="24"/>
          <w:szCs w:val="24"/>
        </w:rPr>
        <w:t xml:space="preserve"> did with it. </w:t>
      </w:r>
      <w:r w:rsidR="00AA27FE" w:rsidRPr="00AA27FE">
        <w:rPr>
          <w:rFonts w:ascii="Times New Roman" w:eastAsia="Times New Roman" w:hAnsi="Times New Roman" w:cs="Times New Roman"/>
          <w:color w:val="000000"/>
          <w:sz w:val="24"/>
          <w:szCs w:val="24"/>
        </w:rPr>
        <w:t xml:space="preserve"> </w:t>
      </w:r>
      <w:bookmarkEnd w:id="30"/>
    </w:p>
    <w:p w14:paraId="586EC7A3" w14:textId="77777777" w:rsidR="00AA27FE" w:rsidRDefault="00AA27FE" w:rsidP="00CE0547">
      <w:pPr>
        <w:spacing w:after="0" w:line="240" w:lineRule="auto"/>
        <w:textAlignment w:val="baseline"/>
        <w:rPr>
          <w:rFonts w:ascii="Times New Roman" w:eastAsia="Times New Roman" w:hAnsi="Times New Roman" w:cs="Times New Roman"/>
          <w:b/>
          <w:color w:val="000000"/>
          <w:sz w:val="24"/>
          <w:szCs w:val="24"/>
          <w:u w:val="single"/>
        </w:rPr>
      </w:pPr>
    </w:p>
    <w:p w14:paraId="2C3C2CFF" w14:textId="1B1889CE" w:rsidR="00F438A3" w:rsidRPr="00AA27FE" w:rsidRDefault="00DA5B26" w:rsidP="00CE0547">
      <w:pPr>
        <w:spacing w:after="0" w:line="240" w:lineRule="auto"/>
        <w:textAlignment w:val="baseline"/>
        <w:rPr>
          <w:rFonts w:ascii="Times New Roman" w:eastAsia="Times New Roman" w:hAnsi="Times New Roman" w:cs="Times New Roman"/>
          <w:bCs/>
          <w:color w:val="000000"/>
          <w:sz w:val="24"/>
          <w:szCs w:val="24"/>
        </w:rPr>
      </w:pPr>
      <w:r w:rsidRPr="00AA27FE">
        <w:rPr>
          <w:rFonts w:ascii="Times New Roman" w:eastAsia="Times New Roman" w:hAnsi="Times New Roman" w:cs="Times New Roman"/>
          <w:bCs/>
          <w:color w:val="000000"/>
          <w:sz w:val="24"/>
          <w:szCs w:val="24"/>
        </w:rPr>
        <w:t xml:space="preserve">For some </w:t>
      </w:r>
      <w:r w:rsidR="00CE0547" w:rsidRPr="00AA27FE">
        <w:rPr>
          <w:rFonts w:ascii="Times New Roman" w:eastAsia="Times New Roman" w:hAnsi="Times New Roman" w:cs="Times New Roman"/>
          <w:bCs/>
          <w:color w:val="000000"/>
          <w:sz w:val="24"/>
          <w:szCs w:val="24"/>
        </w:rPr>
        <w:t>groups</w:t>
      </w:r>
      <w:r w:rsidRPr="00AA27FE">
        <w:rPr>
          <w:rFonts w:ascii="Times New Roman" w:eastAsia="Times New Roman" w:hAnsi="Times New Roman" w:cs="Times New Roman"/>
          <w:bCs/>
          <w:color w:val="000000"/>
          <w:sz w:val="24"/>
          <w:szCs w:val="24"/>
        </w:rPr>
        <w:t xml:space="preserve">, we may </w:t>
      </w:r>
      <w:r w:rsidR="00F438A3" w:rsidRPr="00AA27FE">
        <w:rPr>
          <w:rFonts w:ascii="Times New Roman" w:eastAsia="Times New Roman" w:hAnsi="Times New Roman" w:cs="Times New Roman"/>
          <w:bCs/>
          <w:color w:val="000000"/>
          <w:sz w:val="24"/>
          <w:szCs w:val="24"/>
        </w:rPr>
        <w:t xml:space="preserve">record </w:t>
      </w:r>
      <w:r w:rsidR="00CE0547" w:rsidRPr="00AA27FE">
        <w:rPr>
          <w:rFonts w:ascii="Times New Roman" w:eastAsia="Times New Roman" w:hAnsi="Times New Roman" w:cs="Times New Roman"/>
          <w:bCs/>
          <w:color w:val="000000"/>
          <w:sz w:val="24"/>
          <w:szCs w:val="24"/>
        </w:rPr>
        <w:t>interaction sessions or</w:t>
      </w:r>
      <w:r w:rsidR="00F438A3" w:rsidRPr="00AA27FE">
        <w:rPr>
          <w:rFonts w:ascii="Times New Roman" w:eastAsia="Times New Roman" w:hAnsi="Times New Roman" w:cs="Times New Roman"/>
          <w:bCs/>
          <w:color w:val="000000"/>
          <w:sz w:val="24"/>
          <w:szCs w:val="24"/>
        </w:rPr>
        <w:t xml:space="preserve"> discussion so we can listen to what you shared again.</w:t>
      </w:r>
      <w:r w:rsidR="00AA27FE">
        <w:rPr>
          <w:rFonts w:ascii="Times New Roman" w:eastAsia="Times New Roman" w:hAnsi="Times New Roman" w:cs="Times New Roman"/>
          <w:bCs/>
          <w:color w:val="000000"/>
          <w:sz w:val="24"/>
          <w:szCs w:val="24"/>
        </w:rPr>
        <w:t xml:space="preserve"> If we are going to do this</w:t>
      </w:r>
      <w:r w:rsidR="00693225">
        <w:rPr>
          <w:rFonts w:ascii="Times New Roman" w:eastAsia="Times New Roman" w:hAnsi="Times New Roman" w:cs="Times New Roman"/>
          <w:bCs/>
          <w:color w:val="000000"/>
          <w:sz w:val="24"/>
          <w:szCs w:val="24"/>
        </w:rPr>
        <w:t>,</w:t>
      </w:r>
      <w:r w:rsidR="00AA27FE">
        <w:rPr>
          <w:rFonts w:ascii="Times New Roman" w:eastAsia="Times New Roman" w:hAnsi="Times New Roman" w:cs="Times New Roman"/>
          <w:bCs/>
          <w:color w:val="000000"/>
          <w:sz w:val="24"/>
          <w:szCs w:val="24"/>
        </w:rPr>
        <w:t xml:space="preserve"> we will tell you beforehand and get your permission.</w:t>
      </w:r>
    </w:p>
    <w:p w14:paraId="0699B7F6" w14:textId="77777777" w:rsidR="00AA27FE" w:rsidRPr="00BA0753" w:rsidRDefault="00AA27FE" w:rsidP="00563E5E">
      <w:pPr>
        <w:spacing w:after="0" w:line="240" w:lineRule="auto"/>
        <w:outlineLvl w:val="2"/>
        <w:rPr>
          <w:rFonts w:ascii="Times New Roman" w:eastAsia="Times New Roman" w:hAnsi="Times New Roman" w:cs="Times New Roman"/>
          <w:b/>
          <w:bCs/>
          <w:color w:val="000000"/>
          <w:sz w:val="14"/>
          <w:szCs w:val="14"/>
        </w:rPr>
      </w:pPr>
    </w:p>
    <w:p w14:paraId="77797FBB" w14:textId="0C78852D" w:rsidR="00563E5E" w:rsidRPr="004A00A5" w:rsidRDefault="004F65E5" w:rsidP="00563E5E">
      <w:pPr>
        <w:spacing w:after="0"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How this could help you</w:t>
      </w:r>
      <w:r w:rsidR="00563E5E" w:rsidRPr="004A00A5">
        <w:rPr>
          <w:rFonts w:ascii="Times New Roman" w:eastAsia="Times New Roman" w:hAnsi="Times New Roman" w:cs="Times New Roman"/>
          <w:b/>
          <w:bCs/>
          <w:color w:val="000000"/>
          <w:sz w:val="24"/>
          <w:szCs w:val="24"/>
        </w:rPr>
        <w:t xml:space="preserve"> or hurt you</w:t>
      </w:r>
    </w:p>
    <w:p w14:paraId="0B26223F" w14:textId="77777777" w:rsidR="00563E5E" w:rsidRPr="00BA0753" w:rsidRDefault="00563E5E" w:rsidP="00563E5E">
      <w:pPr>
        <w:spacing w:after="0" w:line="240" w:lineRule="auto"/>
        <w:rPr>
          <w:rFonts w:ascii="Times New Roman" w:eastAsia="Times New Roman" w:hAnsi="Times New Roman" w:cs="Times New Roman"/>
          <w:sz w:val="10"/>
          <w:szCs w:val="10"/>
        </w:rPr>
      </w:pPr>
    </w:p>
    <w:p w14:paraId="50FC815C" w14:textId="5DBC30A9" w:rsidR="00563E5E" w:rsidRDefault="00563E5E" w:rsidP="00563E5E">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We do not think anything bad will happen to people in this study. However, a few things could happen.</w:t>
      </w:r>
    </w:p>
    <w:p w14:paraId="2AE9B954" w14:textId="77777777" w:rsidR="00693225" w:rsidRPr="00693225" w:rsidRDefault="00693225" w:rsidP="00563E5E">
      <w:pPr>
        <w:spacing w:after="0" w:line="240" w:lineRule="auto"/>
        <w:rPr>
          <w:rFonts w:ascii="Times New Roman" w:eastAsia="Times New Roman" w:hAnsi="Times New Roman" w:cs="Times New Roman"/>
          <w:sz w:val="8"/>
          <w:szCs w:val="8"/>
        </w:rPr>
      </w:pPr>
    </w:p>
    <w:p w14:paraId="28C1F886" w14:textId="27C04901" w:rsidR="00DA2451" w:rsidRPr="002D4BC4" w:rsidRDefault="00563E5E" w:rsidP="00693225">
      <w:pPr>
        <w:numPr>
          <w:ilvl w:val="0"/>
          <w:numId w:val="17"/>
        </w:numPr>
        <w:spacing w:before="60" w:after="0" w:line="240" w:lineRule="auto"/>
        <w:textAlignment w:val="baseline"/>
        <w:rPr>
          <w:rFonts w:ascii="Times New Roman" w:eastAsia="Times New Roman" w:hAnsi="Times New Roman" w:cs="Times New Roman"/>
          <w:b/>
          <w:bCs/>
          <w:color w:val="000000"/>
          <w:sz w:val="24"/>
          <w:szCs w:val="24"/>
        </w:rPr>
      </w:pPr>
      <w:r w:rsidRPr="004A00A5">
        <w:rPr>
          <w:rFonts w:ascii="Times New Roman" w:eastAsia="Times New Roman" w:hAnsi="Times New Roman" w:cs="Times New Roman"/>
          <w:color w:val="000000"/>
          <w:sz w:val="24"/>
          <w:szCs w:val="24"/>
        </w:rPr>
        <w:t xml:space="preserve">You may not </w:t>
      </w:r>
      <w:r w:rsidR="00CA0EF8">
        <w:rPr>
          <w:rFonts w:ascii="Times New Roman" w:eastAsia="Times New Roman" w:hAnsi="Times New Roman" w:cs="Times New Roman"/>
          <w:color w:val="000000"/>
          <w:sz w:val="24"/>
          <w:szCs w:val="24"/>
        </w:rPr>
        <w:t>remember</w:t>
      </w:r>
      <w:r w:rsidRPr="004A00A5">
        <w:rPr>
          <w:rFonts w:ascii="Times New Roman" w:eastAsia="Times New Roman" w:hAnsi="Times New Roman" w:cs="Times New Roman"/>
          <w:color w:val="000000"/>
          <w:sz w:val="24"/>
          <w:szCs w:val="24"/>
        </w:rPr>
        <w:t xml:space="preserve"> some </w:t>
      </w:r>
      <w:r w:rsidR="00CA0EF8">
        <w:rPr>
          <w:rFonts w:ascii="Times New Roman" w:eastAsia="Times New Roman" w:hAnsi="Times New Roman" w:cs="Times New Roman"/>
          <w:color w:val="000000"/>
          <w:sz w:val="24"/>
          <w:szCs w:val="24"/>
        </w:rPr>
        <w:t xml:space="preserve">information </w:t>
      </w:r>
      <w:r w:rsidR="00693225">
        <w:rPr>
          <w:rFonts w:ascii="Times New Roman" w:eastAsia="Times New Roman" w:hAnsi="Times New Roman" w:cs="Times New Roman"/>
          <w:color w:val="000000"/>
          <w:sz w:val="24"/>
          <w:szCs w:val="24"/>
        </w:rPr>
        <w:t xml:space="preserve">needed to answer </w:t>
      </w:r>
      <w:r w:rsidRPr="004A00A5">
        <w:rPr>
          <w:rFonts w:ascii="Times New Roman" w:eastAsia="Times New Roman" w:hAnsi="Times New Roman" w:cs="Times New Roman"/>
          <w:color w:val="000000"/>
          <w:sz w:val="24"/>
          <w:szCs w:val="24"/>
        </w:rPr>
        <w:t xml:space="preserve">the questions we ask </w:t>
      </w:r>
      <w:r w:rsidR="00693225">
        <w:rPr>
          <w:rFonts w:ascii="Times New Roman" w:eastAsia="Times New Roman" w:hAnsi="Times New Roman" w:cs="Times New Roman"/>
          <w:color w:val="000000"/>
          <w:sz w:val="24"/>
          <w:szCs w:val="24"/>
        </w:rPr>
        <w:t>you.</w:t>
      </w:r>
      <w:r w:rsidR="00693225">
        <w:rPr>
          <w:rFonts w:ascii="Times New Roman" w:eastAsia="Times New Roman" w:hAnsi="Times New Roman" w:cs="Times New Roman"/>
          <w:b/>
          <w:bCs/>
          <w:color w:val="000000"/>
          <w:sz w:val="24"/>
          <w:szCs w:val="24"/>
        </w:rPr>
        <w:t xml:space="preserve"> </w:t>
      </w:r>
      <w:r w:rsidR="00DA2451" w:rsidRPr="00693225">
        <w:rPr>
          <w:rFonts w:ascii="Times New Roman" w:eastAsia="Times New Roman" w:hAnsi="Times New Roman" w:cs="Times New Roman"/>
          <w:color w:val="000000"/>
          <w:sz w:val="24"/>
          <w:szCs w:val="24"/>
        </w:rPr>
        <w:t>You might feel embarrassed by this.</w:t>
      </w:r>
    </w:p>
    <w:p w14:paraId="16BD668F" w14:textId="77777777" w:rsidR="002D4BC4" w:rsidRPr="002D4BC4" w:rsidRDefault="002D4BC4" w:rsidP="002D4BC4">
      <w:pPr>
        <w:spacing w:before="60" w:after="0" w:line="240" w:lineRule="auto"/>
        <w:ind w:left="720"/>
        <w:textAlignment w:val="baseline"/>
        <w:rPr>
          <w:rFonts w:ascii="Times New Roman" w:eastAsia="Times New Roman" w:hAnsi="Times New Roman" w:cs="Times New Roman"/>
          <w:b/>
          <w:bCs/>
          <w:color w:val="000000"/>
          <w:sz w:val="6"/>
          <w:szCs w:val="6"/>
        </w:rPr>
      </w:pPr>
    </w:p>
    <w:p w14:paraId="07000EDF" w14:textId="038C0AA9" w:rsidR="00693225" w:rsidRDefault="00563E5E" w:rsidP="00693225">
      <w:pPr>
        <w:numPr>
          <w:ilvl w:val="0"/>
          <w:numId w:val="17"/>
        </w:numPr>
        <w:spacing w:after="0" w:line="240" w:lineRule="auto"/>
        <w:textAlignment w:val="baseline"/>
        <w:rPr>
          <w:rFonts w:ascii="Times New Roman" w:eastAsia="Times New Roman" w:hAnsi="Times New Roman" w:cs="Times New Roman"/>
          <w:bCs/>
          <w:color w:val="000000"/>
          <w:sz w:val="24"/>
          <w:szCs w:val="24"/>
        </w:rPr>
      </w:pPr>
      <w:r w:rsidRPr="004A00A5">
        <w:rPr>
          <w:rFonts w:ascii="Times New Roman" w:eastAsia="Times New Roman" w:hAnsi="Times New Roman" w:cs="Times New Roman"/>
          <w:color w:val="000000"/>
          <w:sz w:val="24"/>
          <w:szCs w:val="24"/>
        </w:rPr>
        <w:t xml:space="preserve">We will ask </w:t>
      </w:r>
      <w:r w:rsidR="00693225">
        <w:rPr>
          <w:rFonts w:ascii="Times New Roman" w:eastAsia="Times New Roman" w:hAnsi="Times New Roman" w:cs="Times New Roman"/>
          <w:color w:val="000000"/>
          <w:sz w:val="24"/>
          <w:szCs w:val="24"/>
        </w:rPr>
        <w:t xml:space="preserve">some </w:t>
      </w:r>
      <w:r w:rsidRPr="004A00A5">
        <w:rPr>
          <w:rFonts w:ascii="Times New Roman" w:eastAsia="Times New Roman" w:hAnsi="Times New Roman" w:cs="Times New Roman"/>
          <w:color w:val="000000"/>
          <w:sz w:val="24"/>
          <w:szCs w:val="24"/>
        </w:rPr>
        <w:t xml:space="preserve">questions that </w:t>
      </w:r>
      <w:r w:rsidR="002D4BC4">
        <w:rPr>
          <w:rFonts w:ascii="Times New Roman" w:eastAsia="Times New Roman" w:hAnsi="Times New Roman" w:cs="Times New Roman"/>
          <w:color w:val="000000"/>
          <w:sz w:val="24"/>
          <w:szCs w:val="24"/>
        </w:rPr>
        <w:t xml:space="preserve">you think are </w:t>
      </w:r>
      <w:r w:rsidRPr="004A00A5">
        <w:rPr>
          <w:rFonts w:ascii="Times New Roman" w:eastAsia="Times New Roman" w:hAnsi="Times New Roman" w:cs="Times New Roman"/>
          <w:color w:val="000000"/>
          <w:sz w:val="24"/>
          <w:szCs w:val="24"/>
        </w:rPr>
        <w:t>personal.</w:t>
      </w:r>
      <w:r w:rsidR="00B26BAF" w:rsidRPr="004A00A5">
        <w:rPr>
          <w:rFonts w:ascii="Times New Roman" w:eastAsia="Times New Roman" w:hAnsi="Times New Roman" w:cs="Times New Roman"/>
          <w:color w:val="000000"/>
          <w:sz w:val="24"/>
          <w:szCs w:val="24"/>
        </w:rPr>
        <w:t xml:space="preserve"> </w:t>
      </w:r>
      <w:r w:rsidR="00693225">
        <w:rPr>
          <w:rFonts w:ascii="Times New Roman" w:eastAsia="Times New Roman" w:hAnsi="Times New Roman" w:cs="Times New Roman"/>
          <w:color w:val="000000"/>
          <w:sz w:val="24"/>
          <w:szCs w:val="24"/>
        </w:rPr>
        <w:t xml:space="preserve">These will be questions about what you liked and did not like about the time you spent with the robot. </w:t>
      </w:r>
      <w:r w:rsidR="00B26BAF" w:rsidRPr="004A00A5">
        <w:rPr>
          <w:rFonts w:ascii="Times New Roman" w:eastAsia="Times New Roman" w:hAnsi="Times New Roman" w:cs="Times New Roman"/>
          <w:color w:val="000000"/>
          <w:sz w:val="24"/>
          <w:szCs w:val="24"/>
        </w:rPr>
        <w:t xml:space="preserve">You may not want to answer </w:t>
      </w:r>
      <w:r w:rsidR="00693225">
        <w:rPr>
          <w:rFonts w:ascii="Times New Roman" w:eastAsia="Times New Roman" w:hAnsi="Times New Roman" w:cs="Times New Roman"/>
          <w:color w:val="000000"/>
          <w:sz w:val="24"/>
          <w:szCs w:val="24"/>
        </w:rPr>
        <w:t xml:space="preserve">some of </w:t>
      </w:r>
      <w:r w:rsidR="00B26BAF" w:rsidRPr="004A00A5">
        <w:rPr>
          <w:rFonts w:ascii="Times New Roman" w:eastAsia="Times New Roman" w:hAnsi="Times New Roman" w:cs="Times New Roman"/>
          <w:color w:val="000000"/>
          <w:sz w:val="24"/>
          <w:szCs w:val="24"/>
        </w:rPr>
        <w:t>these questions.</w:t>
      </w:r>
      <w:r w:rsidR="00693225">
        <w:rPr>
          <w:rFonts w:ascii="Times New Roman" w:eastAsia="Times New Roman" w:hAnsi="Times New Roman" w:cs="Times New Roman"/>
          <w:color w:val="000000"/>
          <w:sz w:val="24"/>
          <w:szCs w:val="24"/>
        </w:rPr>
        <w:t xml:space="preserve"> </w:t>
      </w:r>
      <w:r w:rsidR="00B26BAF" w:rsidRPr="00693225">
        <w:rPr>
          <w:rFonts w:ascii="Times New Roman" w:eastAsia="Times New Roman" w:hAnsi="Times New Roman" w:cs="Times New Roman"/>
          <w:bCs/>
          <w:color w:val="000000"/>
          <w:sz w:val="24"/>
          <w:szCs w:val="24"/>
        </w:rPr>
        <w:t>If we ask a question that you do not want to answer, you can say so. All you need to say is “pass.” It is not a problem.</w:t>
      </w:r>
    </w:p>
    <w:p w14:paraId="787F306B" w14:textId="77777777" w:rsidR="002D4BC4" w:rsidRPr="002D4BC4" w:rsidRDefault="002D4BC4" w:rsidP="002D4BC4">
      <w:pPr>
        <w:spacing w:after="0" w:line="240" w:lineRule="auto"/>
        <w:ind w:left="720"/>
        <w:textAlignment w:val="baseline"/>
        <w:rPr>
          <w:rFonts w:ascii="Times New Roman" w:eastAsia="Times New Roman" w:hAnsi="Times New Roman" w:cs="Times New Roman"/>
          <w:b/>
          <w:bCs/>
          <w:color w:val="000000"/>
          <w:sz w:val="6"/>
          <w:szCs w:val="6"/>
        </w:rPr>
      </w:pPr>
    </w:p>
    <w:p w14:paraId="178C29A9" w14:textId="1655E6AD" w:rsidR="00563E5E" w:rsidRPr="002D5EFD" w:rsidRDefault="00563E5E" w:rsidP="00563E5E">
      <w:pPr>
        <w:numPr>
          <w:ilvl w:val="0"/>
          <w:numId w:val="17"/>
        </w:numPr>
        <w:spacing w:after="0" w:line="240" w:lineRule="auto"/>
        <w:textAlignment w:val="baseline"/>
        <w:rPr>
          <w:rFonts w:ascii="Times New Roman" w:eastAsia="Times New Roman" w:hAnsi="Times New Roman" w:cs="Times New Roman"/>
          <w:b/>
          <w:bCs/>
          <w:color w:val="000000"/>
          <w:sz w:val="24"/>
          <w:szCs w:val="24"/>
        </w:rPr>
      </w:pPr>
      <w:r w:rsidRPr="004A00A5">
        <w:rPr>
          <w:rFonts w:ascii="Times New Roman" w:eastAsia="Times New Roman" w:hAnsi="Times New Roman" w:cs="Times New Roman"/>
          <w:color w:val="000000"/>
          <w:sz w:val="24"/>
          <w:szCs w:val="24"/>
        </w:rPr>
        <w:t xml:space="preserve">Helping us with this study will take </w:t>
      </w:r>
      <w:r w:rsidR="001348AA" w:rsidRPr="004A00A5">
        <w:rPr>
          <w:rFonts w:ascii="Times New Roman" w:eastAsia="Times New Roman" w:hAnsi="Times New Roman" w:cs="Times New Roman"/>
          <w:color w:val="000000"/>
          <w:sz w:val="24"/>
          <w:szCs w:val="24"/>
        </w:rPr>
        <w:t xml:space="preserve">about </w:t>
      </w:r>
      <w:r w:rsidR="002D4BC4">
        <w:rPr>
          <w:rFonts w:ascii="Times New Roman" w:eastAsia="Times New Roman" w:hAnsi="Times New Roman" w:cs="Times New Roman"/>
          <w:color w:val="000000"/>
          <w:sz w:val="24"/>
          <w:szCs w:val="24"/>
        </w:rPr>
        <w:t>3</w:t>
      </w:r>
      <w:r w:rsidR="00CA0EF8">
        <w:rPr>
          <w:rFonts w:ascii="Times New Roman" w:eastAsia="Times New Roman" w:hAnsi="Times New Roman" w:cs="Times New Roman"/>
          <w:color w:val="000000"/>
          <w:sz w:val="24"/>
          <w:szCs w:val="24"/>
        </w:rPr>
        <w:t xml:space="preserve"> hours</w:t>
      </w:r>
      <w:r w:rsidR="002D4BC4">
        <w:rPr>
          <w:rFonts w:ascii="Times New Roman" w:eastAsia="Times New Roman" w:hAnsi="Times New Roman" w:cs="Times New Roman"/>
          <w:color w:val="000000"/>
          <w:sz w:val="24"/>
          <w:szCs w:val="24"/>
        </w:rPr>
        <w:t>.</w:t>
      </w:r>
      <w:r w:rsidRPr="004A00A5">
        <w:rPr>
          <w:rFonts w:ascii="Times New Roman" w:eastAsia="Times New Roman" w:hAnsi="Times New Roman" w:cs="Times New Roman"/>
          <w:color w:val="000000"/>
          <w:sz w:val="24"/>
          <w:szCs w:val="24"/>
        </w:rPr>
        <w:t> You could use</w:t>
      </w:r>
      <w:r w:rsidR="00CB3980">
        <w:rPr>
          <w:rFonts w:ascii="Times New Roman" w:eastAsia="Times New Roman" w:hAnsi="Times New Roman" w:cs="Times New Roman"/>
          <w:color w:val="000000"/>
          <w:sz w:val="24"/>
          <w:szCs w:val="24"/>
        </w:rPr>
        <w:t xml:space="preserve"> this time to do other things. </w:t>
      </w:r>
      <w:r w:rsidRPr="004A00A5">
        <w:rPr>
          <w:rFonts w:ascii="Times New Roman" w:eastAsia="Times New Roman" w:hAnsi="Times New Roman" w:cs="Times New Roman"/>
          <w:color w:val="000000"/>
          <w:sz w:val="24"/>
          <w:szCs w:val="24"/>
        </w:rPr>
        <w:t xml:space="preserve">You might find these more enjoyable than helping us. </w:t>
      </w:r>
    </w:p>
    <w:p w14:paraId="7726F1F0" w14:textId="77777777" w:rsidR="002D5EFD" w:rsidRDefault="002D5EFD" w:rsidP="000E6C33">
      <w:pPr>
        <w:spacing w:after="0" w:line="240" w:lineRule="auto"/>
        <w:textAlignment w:val="baseline"/>
        <w:rPr>
          <w:rFonts w:ascii="Times New Roman" w:eastAsia="Times New Roman" w:hAnsi="Times New Roman" w:cs="Times New Roman"/>
          <w:b/>
          <w:bCs/>
          <w:color w:val="000000"/>
          <w:sz w:val="24"/>
          <w:szCs w:val="24"/>
        </w:rPr>
      </w:pPr>
    </w:p>
    <w:p w14:paraId="5BBD6495" w14:textId="76334096" w:rsidR="00F61954" w:rsidRPr="000E6C33" w:rsidRDefault="00F61954" w:rsidP="00CA0EF8">
      <w:pPr>
        <w:spacing w:after="0" w:line="240" w:lineRule="auto"/>
        <w:textAlignment w:val="baseline"/>
        <w:rPr>
          <w:rFonts w:ascii="Times New Roman" w:eastAsia="Times New Roman" w:hAnsi="Times New Roman" w:cs="Times New Roman"/>
          <w:b/>
          <w:bCs/>
          <w:color w:val="000000"/>
          <w:sz w:val="24"/>
          <w:szCs w:val="24"/>
        </w:rPr>
      </w:pPr>
      <w:r w:rsidRPr="000E6C33">
        <w:rPr>
          <w:rFonts w:ascii="Times New Roman" w:eastAsia="Times New Roman" w:hAnsi="Times New Roman" w:cs="Times New Roman"/>
          <w:b/>
          <w:bCs/>
          <w:color w:val="000000"/>
          <w:sz w:val="24"/>
          <w:szCs w:val="24"/>
        </w:rPr>
        <w:t>You can also stop being in the study at any time. All you need to do is tell us. This is okay.</w:t>
      </w:r>
      <w:r>
        <w:rPr>
          <w:rFonts w:ascii="Times New Roman" w:eastAsia="Times New Roman" w:hAnsi="Times New Roman" w:cs="Times New Roman"/>
          <w:b/>
          <w:bCs/>
          <w:color w:val="000000"/>
          <w:sz w:val="24"/>
          <w:szCs w:val="24"/>
        </w:rPr>
        <w:t xml:space="preserve"> If you do not want to tell us that you want to stop being in the study, you can tell a family member or some other person that you trust (such as a </w:t>
      </w:r>
      <w:r w:rsidR="00CA0EF8">
        <w:rPr>
          <w:rFonts w:ascii="Times New Roman" w:eastAsia="Times New Roman" w:hAnsi="Times New Roman" w:cs="Times New Roman"/>
          <w:b/>
          <w:bCs/>
          <w:color w:val="000000"/>
          <w:sz w:val="24"/>
          <w:szCs w:val="24"/>
        </w:rPr>
        <w:t>friend</w:t>
      </w:r>
      <w:r>
        <w:rPr>
          <w:rFonts w:ascii="Times New Roman" w:eastAsia="Times New Roman" w:hAnsi="Times New Roman" w:cs="Times New Roman"/>
          <w:b/>
          <w:bCs/>
          <w:color w:val="000000"/>
          <w:sz w:val="24"/>
          <w:szCs w:val="24"/>
        </w:rPr>
        <w:t xml:space="preserve">).  </w:t>
      </w:r>
    </w:p>
    <w:p w14:paraId="533D1F5D" w14:textId="1E5831DC" w:rsidR="00EC7D84" w:rsidRPr="00BA0753" w:rsidRDefault="00EC7D84" w:rsidP="00BA0753">
      <w:pPr>
        <w:spacing w:after="0" w:line="240" w:lineRule="auto"/>
        <w:rPr>
          <w:rFonts w:ascii="Times New Roman" w:eastAsia="Times New Roman" w:hAnsi="Times New Roman" w:cs="Times New Roman"/>
          <w:bCs/>
          <w:color w:val="000000"/>
          <w:sz w:val="8"/>
          <w:szCs w:val="8"/>
        </w:rPr>
      </w:pPr>
    </w:p>
    <w:p w14:paraId="08F80EEA" w14:textId="04D0EE33" w:rsidR="009B67A9" w:rsidRPr="00C17FC3" w:rsidRDefault="003177A1" w:rsidP="009B67A9">
      <w:pPr>
        <w:spacing w:before="6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Volunteering to</w:t>
      </w:r>
      <w:r w:rsidR="009B67A9" w:rsidRPr="00C17FC3">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b</w:t>
      </w:r>
      <w:r w:rsidR="009B67A9" w:rsidRPr="00C17FC3">
        <w:rPr>
          <w:rFonts w:ascii="Times New Roman" w:eastAsia="Times New Roman" w:hAnsi="Times New Roman" w:cs="Times New Roman"/>
          <w:b/>
          <w:bCs/>
          <w:color w:val="000000"/>
          <w:sz w:val="24"/>
          <w:szCs w:val="24"/>
        </w:rPr>
        <w:t>e in the Study</w:t>
      </w:r>
    </w:p>
    <w:p w14:paraId="0EFB5837" w14:textId="77777777" w:rsidR="009D20C2" w:rsidRPr="00F35386" w:rsidRDefault="009D20C2" w:rsidP="009B67A9">
      <w:pPr>
        <w:spacing w:after="0" w:line="240" w:lineRule="auto"/>
        <w:rPr>
          <w:rFonts w:ascii="Times New Roman" w:hAnsi="Times New Roman" w:cs="Times New Roman"/>
          <w:b/>
          <w:sz w:val="12"/>
          <w:szCs w:val="12"/>
          <w:lang w:eastAsia="x-none"/>
        </w:rPr>
      </w:pPr>
    </w:p>
    <w:p w14:paraId="7CC9FC77" w14:textId="5911B46D" w:rsidR="00F35386" w:rsidRDefault="003177A1" w:rsidP="002B0459">
      <w:pPr>
        <w:spacing w:after="0" w:line="240" w:lineRule="auto"/>
        <w:rPr>
          <w:rFonts w:ascii="Times New Roman" w:hAnsi="Times New Roman" w:cs="Times New Roman"/>
          <w:sz w:val="24"/>
          <w:szCs w:val="24"/>
          <w:lang w:eastAsia="x-none"/>
        </w:rPr>
      </w:pPr>
      <w:r>
        <w:rPr>
          <w:rFonts w:ascii="Times New Roman" w:hAnsi="Times New Roman" w:cs="Times New Roman"/>
          <w:sz w:val="24"/>
          <w:szCs w:val="24"/>
          <w:lang w:eastAsia="x-none"/>
        </w:rPr>
        <w:t xml:space="preserve">People who decide to take part in this study will not be paid. </w:t>
      </w:r>
      <w:r w:rsidR="00F35386">
        <w:rPr>
          <w:rFonts w:ascii="Times New Roman" w:hAnsi="Times New Roman" w:cs="Times New Roman"/>
          <w:sz w:val="24"/>
          <w:szCs w:val="24"/>
          <w:lang w:eastAsia="x-none"/>
        </w:rPr>
        <w:t>If you decide to be a part of the project, it will be on a volunteer basis. That means you will take part on your own time</w:t>
      </w:r>
      <w:r w:rsidR="00ED1023">
        <w:rPr>
          <w:rFonts w:ascii="Times New Roman" w:hAnsi="Times New Roman" w:cs="Times New Roman"/>
          <w:sz w:val="24"/>
          <w:szCs w:val="24"/>
          <w:lang w:eastAsia="x-none"/>
        </w:rPr>
        <w:t xml:space="preserve"> and wil</w:t>
      </w:r>
      <w:r w:rsidR="00EE6911">
        <w:rPr>
          <w:rFonts w:ascii="Times New Roman" w:hAnsi="Times New Roman" w:cs="Times New Roman"/>
          <w:sz w:val="24"/>
          <w:szCs w:val="24"/>
          <w:lang w:eastAsia="x-none"/>
        </w:rPr>
        <w:t>l</w:t>
      </w:r>
      <w:r w:rsidR="00ED1023">
        <w:rPr>
          <w:rFonts w:ascii="Times New Roman" w:hAnsi="Times New Roman" w:cs="Times New Roman"/>
          <w:sz w:val="24"/>
          <w:szCs w:val="24"/>
          <w:lang w:eastAsia="x-none"/>
        </w:rPr>
        <w:t xml:space="preserve"> not be paid for it</w:t>
      </w:r>
      <w:r w:rsidR="00F35386">
        <w:rPr>
          <w:rFonts w:ascii="Times New Roman" w:hAnsi="Times New Roman" w:cs="Times New Roman"/>
          <w:sz w:val="24"/>
          <w:szCs w:val="24"/>
          <w:lang w:eastAsia="x-none"/>
        </w:rPr>
        <w:t xml:space="preserve">. You are free to say “no” and not take part.  If you say “yes,” you can also </w:t>
      </w:r>
      <w:r w:rsidR="00F35386">
        <w:rPr>
          <w:rFonts w:ascii="Times New Roman" w:hAnsi="Times New Roman" w:cs="Times New Roman"/>
          <w:sz w:val="24"/>
          <w:szCs w:val="24"/>
          <w:lang w:eastAsia="x-none"/>
        </w:rPr>
        <w:lastRenderedPageBreak/>
        <w:t xml:space="preserve">withdraw or stop at any time. If you say do not want to take part in the project, or later decide to stop taking part, it will not have </w:t>
      </w:r>
      <w:r w:rsidR="002B0459">
        <w:rPr>
          <w:rFonts w:ascii="Times New Roman" w:hAnsi="Times New Roman" w:cs="Times New Roman"/>
          <w:sz w:val="24"/>
          <w:szCs w:val="24"/>
          <w:lang w:eastAsia="x-none"/>
        </w:rPr>
        <w:t>any</w:t>
      </w:r>
      <w:r w:rsidR="00F35386">
        <w:rPr>
          <w:rFonts w:ascii="Times New Roman" w:hAnsi="Times New Roman" w:cs="Times New Roman"/>
          <w:sz w:val="24"/>
          <w:szCs w:val="24"/>
          <w:lang w:eastAsia="x-none"/>
        </w:rPr>
        <w:t xml:space="preserve"> impact on you</w:t>
      </w:r>
      <w:r w:rsidR="00ED1023">
        <w:rPr>
          <w:rFonts w:ascii="Times New Roman" w:hAnsi="Times New Roman" w:cs="Times New Roman"/>
          <w:sz w:val="24"/>
          <w:szCs w:val="24"/>
          <w:lang w:eastAsia="x-none"/>
        </w:rPr>
        <w:t>r</w:t>
      </w:r>
      <w:r w:rsidR="00F35386">
        <w:rPr>
          <w:rFonts w:ascii="Times New Roman" w:hAnsi="Times New Roman" w:cs="Times New Roman"/>
          <w:sz w:val="24"/>
          <w:szCs w:val="24"/>
          <w:lang w:eastAsia="x-none"/>
        </w:rPr>
        <w:t xml:space="preserve"> relationship with your the University of Minnesota</w:t>
      </w:r>
      <w:r w:rsidR="00ED1023">
        <w:rPr>
          <w:rFonts w:ascii="Times New Roman" w:hAnsi="Times New Roman" w:cs="Times New Roman"/>
          <w:sz w:val="24"/>
          <w:szCs w:val="24"/>
          <w:lang w:eastAsia="x-none"/>
        </w:rPr>
        <w:t>, or the people who provide you with supports in any way.</w:t>
      </w:r>
      <w:r w:rsidR="00F35386">
        <w:rPr>
          <w:rFonts w:ascii="Times New Roman" w:hAnsi="Times New Roman" w:cs="Times New Roman"/>
          <w:sz w:val="24"/>
          <w:szCs w:val="24"/>
          <w:lang w:eastAsia="x-none"/>
        </w:rPr>
        <w:t xml:space="preserve">   </w:t>
      </w:r>
    </w:p>
    <w:p w14:paraId="23307813" w14:textId="77777777" w:rsidR="00F35386" w:rsidRPr="00BA0753" w:rsidRDefault="00F35386" w:rsidP="009B67A9">
      <w:pPr>
        <w:spacing w:after="0" w:line="240" w:lineRule="auto"/>
        <w:rPr>
          <w:rFonts w:ascii="Times New Roman" w:hAnsi="Times New Roman" w:cs="Times New Roman"/>
          <w:sz w:val="10"/>
          <w:szCs w:val="10"/>
          <w:lang w:eastAsia="x-none"/>
        </w:rPr>
      </w:pPr>
    </w:p>
    <w:p w14:paraId="5E89A089" w14:textId="686ED9E7" w:rsidR="00C9592F" w:rsidRDefault="00C9592F" w:rsidP="00C9592F">
      <w:pPr>
        <w:spacing w:after="0" w:line="240" w:lineRule="auto"/>
        <w:rPr>
          <w:rFonts w:ascii="Times New Roman" w:eastAsia="Times New Roman" w:hAnsi="Times New Roman" w:cs="Times New Roman"/>
          <w:b/>
          <w:bCs/>
          <w:color w:val="000000"/>
          <w:sz w:val="24"/>
          <w:szCs w:val="24"/>
        </w:rPr>
      </w:pPr>
      <w:proofErr w:type="gramStart"/>
      <w:r w:rsidRPr="004A00A5">
        <w:rPr>
          <w:rFonts w:ascii="Times New Roman" w:eastAsia="Times New Roman" w:hAnsi="Times New Roman" w:cs="Times New Roman"/>
          <w:b/>
          <w:bCs/>
          <w:color w:val="000000"/>
          <w:sz w:val="24"/>
          <w:szCs w:val="24"/>
        </w:rPr>
        <w:t>Your</w:t>
      </w:r>
      <w:proofErr w:type="gramEnd"/>
      <w:r w:rsidRPr="004A00A5">
        <w:rPr>
          <w:rFonts w:ascii="Times New Roman" w:eastAsia="Times New Roman" w:hAnsi="Times New Roman" w:cs="Times New Roman"/>
          <w:b/>
          <w:bCs/>
          <w:color w:val="000000"/>
          <w:sz w:val="24"/>
          <w:szCs w:val="24"/>
        </w:rPr>
        <w:t xml:space="preserve"> </w:t>
      </w:r>
      <w:r w:rsidR="00ED1023">
        <w:rPr>
          <w:rFonts w:ascii="Times New Roman" w:eastAsia="Times New Roman" w:hAnsi="Times New Roman" w:cs="Times New Roman"/>
          <w:b/>
          <w:bCs/>
          <w:color w:val="000000"/>
          <w:sz w:val="24"/>
          <w:szCs w:val="24"/>
        </w:rPr>
        <w:t>P</w:t>
      </w:r>
      <w:r w:rsidRPr="004A00A5">
        <w:rPr>
          <w:rFonts w:ascii="Times New Roman" w:eastAsia="Times New Roman" w:hAnsi="Times New Roman" w:cs="Times New Roman"/>
          <w:b/>
          <w:bCs/>
          <w:color w:val="000000"/>
          <w:sz w:val="24"/>
          <w:szCs w:val="24"/>
        </w:rPr>
        <w:t>rivacy</w:t>
      </w:r>
    </w:p>
    <w:p w14:paraId="7FAA6987" w14:textId="77777777" w:rsidR="00ED1023" w:rsidRPr="00ED1023" w:rsidRDefault="00ED1023" w:rsidP="00C9592F">
      <w:pPr>
        <w:spacing w:after="0" w:line="240" w:lineRule="auto"/>
        <w:rPr>
          <w:rFonts w:ascii="Times New Roman" w:eastAsia="Times New Roman" w:hAnsi="Times New Roman" w:cs="Times New Roman"/>
          <w:sz w:val="8"/>
          <w:szCs w:val="8"/>
        </w:rPr>
      </w:pPr>
    </w:p>
    <w:p w14:paraId="20FE4228" w14:textId="77777777" w:rsidR="00C9592F" w:rsidRPr="004A00A5" w:rsidRDefault="00C9592F" w:rsidP="00C9592F">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We will try to keep everything we talk about private. That means:</w:t>
      </w:r>
    </w:p>
    <w:p w14:paraId="553CAD34" w14:textId="77777777" w:rsidR="00C9592F" w:rsidRPr="004A00A5" w:rsidRDefault="00C9592F" w:rsidP="00C9592F">
      <w:pPr>
        <w:numPr>
          <w:ilvl w:val="0"/>
          <w:numId w:val="10"/>
        </w:numPr>
        <w:spacing w:before="60"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 xml:space="preserve">We will not tell anyone who isn’t </w:t>
      </w:r>
      <w:r w:rsidR="00B70B71" w:rsidRPr="004A00A5">
        <w:rPr>
          <w:rFonts w:ascii="Times New Roman" w:eastAsia="Times New Roman" w:hAnsi="Times New Roman" w:cs="Times New Roman"/>
          <w:color w:val="000000"/>
          <w:sz w:val="24"/>
          <w:szCs w:val="24"/>
        </w:rPr>
        <w:t>a researcher for the project the things you tell us</w:t>
      </w:r>
      <w:r w:rsidRPr="004A00A5">
        <w:rPr>
          <w:rFonts w:ascii="Times New Roman" w:eastAsia="Times New Roman" w:hAnsi="Times New Roman" w:cs="Times New Roman"/>
          <w:color w:val="000000"/>
          <w:sz w:val="24"/>
          <w:szCs w:val="24"/>
        </w:rPr>
        <w:t>.</w:t>
      </w:r>
    </w:p>
    <w:p w14:paraId="5159B2B2" w14:textId="77777777" w:rsidR="00C9592F" w:rsidRPr="004A00A5" w:rsidRDefault="00C9592F" w:rsidP="00C9592F">
      <w:pPr>
        <w:numPr>
          <w:ilvl w:val="0"/>
          <w:numId w:val="11"/>
        </w:numPr>
        <w:spacing w:before="60"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We will not share your name in any reports we write.</w:t>
      </w:r>
    </w:p>
    <w:p w14:paraId="79292AE1" w14:textId="64323313" w:rsidR="00C9592F" w:rsidRDefault="004A00A5" w:rsidP="00B70B71">
      <w:pPr>
        <w:numPr>
          <w:ilvl w:val="0"/>
          <w:numId w:val="11"/>
        </w:numPr>
        <w:spacing w:before="60" w:after="0" w:line="240" w:lineRule="auto"/>
        <w:textAlignment w:val="baseline"/>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If we record the interview,</w:t>
      </w:r>
      <w:r w:rsidR="00EE7E7E" w:rsidRPr="004A00A5">
        <w:rPr>
          <w:rFonts w:ascii="Times New Roman" w:eastAsia="Times New Roman" w:hAnsi="Times New Roman" w:cs="Times New Roman"/>
          <w:color w:val="000000"/>
          <w:sz w:val="24"/>
          <w:szCs w:val="24"/>
        </w:rPr>
        <w:t xml:space="preserve"> the recording will be kept private.</w:t>
      </w:r>
      <w:r w:rsidR="00C9592F" w:rsidRPr="004A00A5">
        <w:rPr>
          <w:rFonts w:ascii="Times New Roman" w:eastAsia="Times New Roman" w:hAnsi="Times New Roman" w:cs="Times New Roman"/>
          <w:color w:val="000000"/>
          <w:sz w:val="24"/>
          <w:szCs w:val="24"/>
        </w:rPr>
        <w:t xml:space="preserve">  </w:t>
      </w:r>
      <w:r w:rsidR="00B70B71" w:rsidRPr="004A00A5">
        <w:rPr>
          <w:rFonts w:ascii="Times New Roman" w:eastAsia="Times New Roman" w:hAnsi="Times New Roman" w:cs="Times New Roman"/>
          <w:sz w:val="24"/>
          <w:szCs w:val="24"/>
        </w:rPr>
        <w:t xml:space="preserve"> </w:t>
      </w:r>
    </w:p>
    <w:p w14:paraId="7918A15F" w14:textId="2E81995D" w:rsidR="004657E9" w:rsidRDefault="004657E9" w:rsidP="004657E9">
      <w:pPr>
        <w:numPr>
          <w:ilvl w:val="0"/>
          <w:numId w:val="11"/>
        </w:numPr>
        <w:spacing w:before="60"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We will keep your information in a locked office on a computer with a secure password.</w:t>
      </w:r>
    </w:p>
    <w:p w14:paraId="74DE4EDE" w14:textId="41C02799" w:rsidR="004657E9" w:rsidRPr="004657E9" w:rsidRDefault="004657E9" w:rsidP="004657E9">
      <w:pPr>
        <w:numPr>
          <w:ilvl w:val="0"/>
          <w:numId w:val="11"/>
        </w:numPr>
        <w:spacing w:before="60"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w:t>
      </w:r>
      <w:r w:rsidR="00ED1023">
        <w:rPr>
          <w:rFonts w:ascii="Times New Roman" w:eastAsia="Times New Roman" w:hAnsi="Times New Roman" w:cs="Times New Roman"/>
          <w:sz w:val="24"/>
          <w:szCs w:val="24"/>
        </w:rPr>
        <w:t xml:space="preserve">University of Minnesota which </w:t>
      </w:r>
      <w:r>
        <w:rPr>
          <w:rFonts w:ascii="Times New Roman" w:eastAsia="Times New Roman" w:hAnsi="Times New Roman" w:cs="Times New Roman"/>
          <w:sz w:val="24"/>
          <w:szCs w:val="24"/>
        </w:rPr>
        <w:t>fund</w:t>
      </w:r>
      <w:r w:rsidR="00ED102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this study or the University </w:t>
      </w:r>
      <w:r w:rsidR="00ED1023">
        <w:rPr>
          <w:rFonts w:ascii="Times New Roman" w:eastAsia="Times New Roman" w:hAnsi="Times New Roman" w:cs="Times New Roman"/>
          <w:sz w:val="24"/>
          <w:szCs w:val="24"/>
        </w:rPr>
        <w:t xml:space="preserve">Humans Subjects Review </w:t>
      </w:r>
      <w:r>
        <w:rPr>
          <w:rFonts w:ascii="Times New Roman" w:eastAsia="Times New Roman" w:hAnsi="Times New Roman" w:cs="Times New Roman"/>
          <w:sz w:val="24"/>
          <w:szCs w:val="24"/>
        </w:rPr>
        <w:t>office ask</w:t>
      </w:r>
      <w:r w:rsidR="00D6547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see records for the study, we may need to share that information with them.  </w:t>
      </w:r>
    </w:p>
    <w:p w14:paraId="3B5F003C" w14:textId="77777777" w:rsidR="00EC7D84" w:rsidRPr="00BA0753" w:rsidRDefault="00EC7D84" w:rsidP="00C9592F">
      <w:pPr>
        <w:spacing w:after="0" w:line="240" w:lineRule="auto"/>
        <w:rPr>
          <w:rFonts w:ascii="Times New Roman" w:eastAsia="Times New Roman" w:hAnsi="Times New Roman" w:cs="Times New Roman"/>
          <w:color w:val="000000"/>
          <w:sz w:val="14"/>
          <w:szCs w:val="14"/>
        </w:rPr>
      </w:pPr>
    </w:p>
    <w:p w14:paraId="4698D96F" w14:textId="05007881" w:rsidR="00C9592F" w:rsidRDefault="00C9592F" w:rsidP="00C9592F">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There is one time when we cannot keep things private.  If we think someone is not getting enough food or their medicine, we need to tell someone.  If we think someone is being bullied, threatened, or hurt</w:t>
      </w:r>
      <w:r w:rsidR="00ED1023">
        <w:rPr>
          <w:rFonts w:ascii="Times New Roman" w:eastAsia="Times New Roman" w:hAnsi="Times New Roman" w:cs="Times New Roman"/>
          <w:color w:val="000000"/>
          <w:sz w:val="24"/>
          <w:szCs w:val="24"/>
        </w:rPr>
        <w:t>,</w:t>
      </w:r>
      <w:r w:rsidRPr="004A00A5">
        <w:rPr>
          <w:rFonts w:ascii="Times New Roman" w:eastAsia="Times New Roman" w:hAnsi="Times New Roman" w:cs="Times New Roman"/>
          <w:color w:val="000000"/>
          <w:sz w:val="24"/>
          <w:szCs w:val="24"/>
        </w:rPr>
        <w:t xml:space="preserve"> we need to tell.  If something like this happens, we will first talk with you in private. We will make sure we understand. If you are not safe, we will tell a person who can help. </w:t>
      </w:r>
    </w:p>
    <w:p w14:paraId="0447D942" w14:textId="77777777" w:rsidR="00ED1023" w:rsidRDefault="00ED1023" w:rsidP="00C9592F">
      <w:pPr>
        <w:spacing w:after="0" w:line="240" w:lineRule="auto"/>
        <w:rPr>
          <w:rFonts w:ascii="Times New Roman" w:eastAsia="Times New Roman" w:hAnsi="Times New Roman" w:cs="Times New Roman"/>
          <w:i/>
          <w:color w:val="000000"/>
        </w:rPr>
      </w:pPr>
    </w:p>
    <w:p w14:paraId="3C545385" w14:textId="7E1B9C4B" w:rsidR="00C9592F" w:rsidRPr="004A00A5" w:rsidRDefault="00C9592F" w:rsidP="00C9592F">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b/>
          <w:bCs/>
          <w:color w:val="000000"/>
          <w:sz w:val="24"/>
          <w:szCs w:val="24"/>
        </w:rPr>
        <w:t>You can say NO</w:t>
      </w:r>
    </w:p>
    <w:p w14:paraId="60F3BA05" w14:textId="380A44CC" w:rsidR="008F2609" w:rsidRPr="00CB3980" w:rsidRDefault="00C9592F" w:rsidP="00CB3980">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You do not have to say YES and be in the study.</w:t>
      </w:r>
    </w:p>
    <w:p w14:paraId="01343985" w14:textId="77777777" w:rsidR="00C9592F" w:rsidRPr="008F2609" w:rsidRDefault="00C9592F" w:rsidP="008F2609">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 xml:space="preserve">You do not need to answer any question you don’t want to answer. </w:t>
      </w:r>
    </w:p>
    <w:p w14:paraId="4B8F65C7" w14:textId="77777777" w:rsidR="00C9592F" w:rsidRPr="004A00A5" w:rsidRDefault="00C9592F" w:rsidP="00C9592F">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You can say “NO” right now.  No one will be upset. We will not ask you again.</w:t>
      </w:r>
    </w:p>
    <w:p w14:paraId="5BEB56DB" w14:textId="5A72C05F" w:rsidR="00C9592F" w:rsidRPr="004A00A5" w:rsidRDefault="00C9592F" w:rsidP="00C9592F">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You can decide to be in the study now but change your mind later.  </w:t>
      </w:r>
      <w:r w:rsidR="00FD3EFE">
        <w:rPr>
          <w:rFonts w:ascii="Times New Roman" w:eastAsia="Times New Roman" w:hAnsi="Times New Roman" w:cs="Times New Roman"/>
          <w:color w:val="000000"/>
          <w:sz w:val="24"/>
          <w:szCs w:val="24"/>
        </w:rPr>
        <w:t>J</w:t>
      </w:r>
      <w:r w:rsidRPr="004A00A5">
        <w:rPr>
          <w:rFonts w:ascii="Times New Roman" w:eastAsia="Times New Roman" w:hAnsi="Times New Roman" w:cs="Times New Roman"/>
          <w:color w:val="000000"/>
          <w:sz w:val="24"/>
          <w:szCs w:val="24"/>
        </w:rPr>
        <w:t>ust tell us and we will leave you alone.</w:t>
      </w:r>
    </w:p>
    <w:p w14:paraId="6E6FFA54" w14:textId="41215730" w:rsidR="008E0A07" w:rsidRDefault="008F2609" w:rsidP="00C9592F">
      <w:pPr>
        <w:numPr>
          <w:ilvl w:val="0"/>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one at the </w:t>
      </w:r>
      <w:r w:rsidR="00ED1023">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z w:val="24"/>
          <w:szCs w:val="24"/>
        </w:rPr>
        <w:t>niversity</w:t>
      </w:r>
      <w:r w:rsidR="00CD56C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or the people who provide you with support will mind if you say “NO” and decide not to be in the study. </w:t>
      </w:r>
    </w:p>
    <w:p w14:paraId="58E3627F" w14:textId="77777777" w:rsidR="00C9592F" w:rsidRDefault="008E0A07" w:rsidP="00C9592F">
      <w:pPr>
        <w:numPr>
          <w:ilvl w:val="0"/>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people that provide you with support</w:t>
      </w:r>
      <w:r w:rsidR="008F2609">
        <w:rPr>
          <w:rFonts w:ascii="Times New Roman" w:eastAsia="Times New Roman" w:hAnsi="Times New Roman" w:cs="Times New Roman"/>
          <w:color w:val="000000"/>
          <w:sz w:val="24"/>
          <w:szCs w:val="24"/>
        </w:rPr>
        <w:t xml:space="preserve"> will still help you, whether you say “YES” or “NO.”</w:t>
      </w:r>
    </w:p>
    <w:p w14:paraId="562A0265" w14:textId="77777777" w:rsidR="009D20C2" w:rsidRPr="00BA0753" w:rsidRDefault="009D20C2" w:rsidP="00C9592F">
      <w:pPr>
        <w:spacing w:after="0" w:line="240" w:lineRule="auto"/>
        <w:rPr>
          <w:rFonts w:ascii="Times New Roman" w:eastAsia="Times New Roman" w:hAnsi="Times New Roman" w:cs="Times New Roman"/>
          <w:b/>
          <w:bCs/>
          <w:color w:val="000000"/>
          <w:sz w:val="12"/>
          <w:szCs w:val="12"/>
        </w:rPr>
      </w:pPr>
    </w:p>
    <w:p w14:paraId="51BCAD89" w14:textId="6AEB0BA1" w:rsidR="00C9592F" w:rsidRPr="004A00A5" w:rsidRDefault="00C9592F" w:rsidP="00C9592F">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b/>
          <w:bCs/>
          <w:color w:val="000000"/>
          <w:sz w:val="24"/>
          <w:szCs w:val="24"/>
        </w:rPr>
        <w:t>If you have questions</w:t>
      </w:r>
    </w:p>
    <w:p w14:paraId="50328B4C" w14:textId="77777777" w:rsidR="00BA0753" w:rsidRPr="00BA0753" w:rsidRDefault="00BA0753" w:rsidP="00C9592F">
      <w:pPr>
        <w:spacing w:after="0" w:line="240" w:lineRule="auto"/>
        <w:rPr>
          <w:rFonts w:ascii="Times New Roman" w:eastAsia="Times New Roman" w:hAnsi="Times New Roman" w:cs="Times New Roman"/>
          <w:color w:val="000000"/>
          <w:sz w:val="12"/>
          <w:szCs w:val="12"/>
        </w:rPr>
      </w:pPr>
    </w:p>
    <w:p w14:paraId="4E5A31C4" w14:textId="4E470591" w:rsidR="00C9592F" w:rsidRPr="004A00A5" w:rsidRDefault="00C9592F" w:rsidP="00C9592F">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If you have any questions, please ask them now.  Do</w:t>
      </w:r>
      <w:r w:rsidR="00524F9C">
        <w:rPr>
          <w:rFonts w:ascii="Times New Roman" w:eastAsia="Times New Roman" w:hAnsi="Times New Roman" w:cs="Times New Roman"/>
          <w:color w:val="000000"/>
          <w:sz w:val="24"/>
          <w:szCs w:val="24"/>
        </w:rPr>
        <w:t xml:space="preserve"> this before you sign this form</w:t>
      </w:r>
      <w:r w:rsidRPr="004A00A5">
        <w:rPr>
          <w:rFonts w:ascii="Times New Roman" w:eastAsia="Times New Roman" w:hAnsi="Times New Roman" w:cs="Times New Roman"/>
          <w:color w:val="000000"/>
          <w:sz w:val="24"/>
          <w:szCs w:val="24"/>
        </w:rPr>
        <w:t xml:space="preserve">  </w:t>
      </w:r>
    </w:p>
    <w:p w14:paraId="7534139A" w14:textId="262BFFA9" w:rsidR="004A00A5" w:rsidRDefault="00C9592F" w:rsidP="009A669B">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sz w:val="24"/>
          <w:szCs w:val="24"/>
        </w:rPr>
        <w:br/>
      </w:r>
      <w:r w:rsidR="00B26BAF" w:rsidRPr="004A00A5">
        <w:rPr>
          <w:rFonts w:ascii="Times New Roman" w:eastAsia="Times New Roman" w:hAnsi="Times New Roman" w:cs="Times New Roman"/>
          <w:color w:val="000000"/>
          <w:sz w:val="24"/>
          <w:szCs w:val="24"/>
        </w:rPr>
        <w:t xml:space="preserve">Should you have questions later, you are encouraged to contact the study coordinator, </w:t>
      </w:r>
      <w:r w:rsidR="009A669B">
        <w:rPr>
          <w:rFonts w:ascii="Times New Roman" w:eastAsia="Times New Roman" w:hAnsi="Times New Roman" w:cs="Times New Roman"/>
          <w:color w:val="000000"/>
          <w:sz w:val="24"/>
          <w:szCs w:val="24"/>
        </w:rPr>
        <w:t xml:space="preserve">Maryam Mahmoudi </w:t>
      </w:r>
      <w:r w:rsidR="00B26BAF" w:rsidRPr="004A00A5">
        <w:rPr>
          <w:rFonts w:ascii="Times New Roman" w:eastAsia="Times New Roman" w:hAnsi="Times New Roman" w:cs="Times New Roman"/>
          <w:color w:val="000000"/>
          <w:sz w:val="24"/>
          <w:szCs w:val="24"/>
        </w:rPr>
        <w:t xml:space="preserve">at </w:t>
      </w:r>
      <w:r w:rsidR="009A669B">
        <w:rPr>
          <w:rFonts w:ascii="Times New Roman" w:eastAsia="Times New Roman" w:hAnsi="Times New Roman" w:cs="Times New Roman"/>
          <w:b/>
          <w:color w:val="000000"/>
          <w:sz w:val="24"/>
          <w:szCs w:val="24"/>
        </w:rPr>
        <w:t>612-461-6649</w:t>
      </w:r>
      <w:r w:rsidR="00B26BAF" w:rsidRPr="004A00A5">
        <w:rPr>
          <w:rFonts w:ascii="Times New Roman" w:eastAsia="Times New Roman" w:hAnsi="Times New Roman" w:cs="Times New Roman"/>
          <w:color w:val="000000"/>
          <w:sz w:val="24"/>
          <w:szCs w:val="24"/>
        </w:rPr>
        <w:t xml:space="preserve"> (phone) or by e-mail at: </w:t>
      </w:r>
      <w:hyperlink r:id="rId8" w:history="1">
        <w:r w:rsidR="009A669B" w:rsidRPr="004635CA">
          <w:rPr>
            <w:rStyle w:val="Hyperlink"/>
            <w:rFonts w:ascii="Times New Roman" w:eastAsia="Times New Roman" w:hAnsi="Times New Roman" w:cs="Times New Roman"/>
            <w:sz w:val="24"/>
            <w:szCs w:val="24"/>
          </w:rPr>
          <w:t>mmahmoud@umn.edu</w:t>
        </w:r>
      </w:hyperlink>
      <w:r w:rsidR="009A669B">
        <w:rPr>
          <w:rFonts w:ascii="Times New Roman" w:eastAsia="Times New Roman" w:hAnsi="Times New Roman" w:cs="Times New Roman"/>
          <w:color w:val="000000"/>
          <w:sz w:val="24"/>
          <w:szCs w:val="24"/>
        </w:rPr>
        <w:t>. The leader</w:t>
      </w:r>
      <w:r w:rsidR="00B26BAF" w:rsidRPr="004A00A5">
        <w:rPr>
          <w:rFonts w:ascii="Times New Roman" w:eastAsia="Times New Roman" w:hAnsi="Times New Roman" w:cs="Times New Roman"/>
          <w:color w:val="000000"/>
          <w:sz w:val="24"/>
          <w:szCs w:val="24"/>
        </w:rPr>
        <w:t xml:space="preserve"> of this study </w:t>
      </w:r>
      <w:r w:rsidR="009A669B">
        <w:rPr>
          <w:rFonts w:ascii="Times New Roman" w:eastAsia="Times New Roman" w:hAnsi="Times New Roman" w:cs="Times New Roman"/>
          <w:color w:val="000000"/>
          <w:sz w:val="24"/>
          <w:szCs w:val="24"/>
        </w:rPr>
        <w:t>is</w:t>
      </w:r>
      <w:r w:rsidR="00B26BAF" w:rsidRPr="004A00A5">
        <w:rPr>
          <w:rFonts w:ascii="Times New Roman" w:eastAsia="Times New Roman" w:hAnsi="Times New Roman" w:cs="Times New Roman"/>
          <w:color w:val="000000"/>
          <w:sz w:val="24"/>
          <w:szCs w:val="24"/>
        </w:rPr>
        <w:t xml:space="preserve"> </w:t>
      </w:r>
      <w:proofErr w:type="spellStart"/>
      <w:r w:rsidR="00B26BAF" w:rsidRPr="004A00A5">
        <w:rPr>
          <w:rFonts w:ascii="Times New Roman" w:eastAsia="Times New Roman" w:hAnsi="Times New Roman" w:cs="Times New Roman"/>
          <w:color w:val="000000"/>
          <w:sz w:val="24"/>
          <w:szCs w:val="24"/>
        </w:rPr>
        <w:t>Renáta</w:t>
      </w:r>
      <w:proofErr w:type="spellEnd"/>
      <w:r w:rsidR="00B26BAF" w:rsidRPr="004A00A5">
        <w:rPr>
          <w:rFonts w:ascii="Times New Roman" w:eastAsia="Times New Roman" w:hAnsi="Times New Roman" w:cs="Times New Roman"/>
          <w:color w:val="000000"/>
          <w:sz w:val="24"/>
          <w:szCs w:val="24"/>
        </w:rPr>
        <w:t xml:space="preserve"> </w:t>
      </w:r>
      <w:proofErr w:type="spellStart"/>
      <w:r w:rsidR="00B26BAF" w:rsidRPr="004A00A5">
        <w:rPr>
          <w:rFonts w:ascii="Times New Roman" w:eastAsia="Times New Roman" w:hAnsi="Times New Roman" w:cs="Times New Roman"/>
          <w:color w:val="000000"/>
          <w:sz w:val="24"/>
          <w:szCs w:val="24"/>
        </w:rPr>
        <w:t>Tichá</w:t>
      </w:r>
      <w:proofErr w:type="spellEnd"/>
      <w:r w:rsidR="00B26BAF" w:rsidRPr="004A00A5">
        <w:rPr>
          <w:rFonts w:ascii="Times New Roman" w:eastAsia="Times New Roman" w:hAnsi="Times New Roman" w:cs="Times New Roman"/>
          <w:color w:val="000000"/>
          <w:sz w:val="24"/>
          <w:szCs w:val="24"/>
        </w:rPr>
        <w:t>.  </w:t>
      </w:r>
      <w:r w:rsidR="009A669B">
        <w:rPr>
          <w:rFonts w:ascii="Times New Roman" w:eastAsia="Times New Roman" w:hAnsi="Times New Roman" w:cs="Times New Roman"/>
          <w:color w:val="000000"/>
          <w:sz w:val="24"/>
          <w:szCs w:val="24"/>
        </w:rPr>
        <w:t>She</w:t>
      </w:r>
      <w:r w:rsidR="00B26BAF" w:rsidRPr="004A00A5">
        <w:rPr>
          <w:rFonts w:ascii="Times New Roman" w:eastAsia="Times New Roman" w:hAnsi="Times New Roman" w:cs="Times New Roman"/>
          <w:color w:val="000000"/>
          <w:sz w:val="24"/>
          <w:szCs w:val="24"/>
        </w:rPr>
        <w:t xml:space="preserve"> work</w:t>
      </w:r>
      <w:r w:rsidR="009A669B">
        <w:rPr>
          <w:rFonts w:ascii="Times New Roman" w:eastAsia="Times New Roman" w:hAnsi="Times New Roman" w:cs="Times New Roman"/>
          <w:color w:val="000000"/>
          <w:sz w:val="24"/>
          <w:szCs w:val="24"/>
        </w:rPr>
        <w:t>s</w:t>
      </w:r>
      <w:r w:rsidR="00B26BAF" w:rsidRPr="004A00A5">
        <w:rPr>
          <w:rFonts w:ascii="Times New Roman" w:eastAsia="Times New Roman" w:hAnsi="Times New Roman" w:cs="Times New Roman"/>
          <w:color w:val="000000"/>
          <w:sz w:val="24"/>
          <w:szCs w:val="24"/>
        </w:rPr>
        <w:t xml:space="preserve"> at the University of Minnesota.  </w:t>
      </w:r>
      <w:r w:rsidR="00BA0753">
        <w:rPr>
          <w:rFonts w:ascii="Times New Roman" w:eastAsia="Times New Roman" w:hAnsi="Times New Roman" w:cs="Times New Roman"/>
          <w:color w:val="000000"/>
          <w:sz w:val="24"/>
          <w:szCs w:val="24"/>
        </w:rPr>
        <w:t>Y</w:t>
      </w:r>
      <w:r w:rsidR="005C5C54">
        <w:rPr>
          <w:rFonts w:ascii="Times New Roman" w:eastAsia="Times New Roman" w:hAnsi="Times New Roman" w:cs="Times New Roman"/>
          <w:color w:val="000000"/>
          <w:sz w:val="24"/>
          <w:szCs w:val="24"/>
        </w:rPr>
        <w:t>o</w:t>
      </w:r>
      <w:r w:rsidR="00BA0753">
        <w:rPr>
          <w:rFonts w:ascii="Times New Roman" w:eastAsia="Times New Roman" w:hAnsi="Times New Roman" w:cs="Times New Roman"/>
          <w:color w:val="000000"/>
          <w:sz w:val="24"/>
          <w:szCs w:val="24"/>
        </w:rPr>
        <w:t>u can also contact her</w:t>
      </w:r>
      <w:r w:rsidR="005C5C54">
        <w:rPr>
          <w:rFonts w:ascii="Times New Roman" w:eastAsia="Times New Roman" w:hAnsi="Times New Roman" w:cs="Times New Roman"/>
          <w:color w:val="000000"/>
          <w:sz w:val="24"/>
          <w:szCs w:val="24"/>
        </w:rPr>
        <w:t xml:space="preserve"> at:</w:t>
      </w:r>
    </w:p>
    <w:p w14:paraId="69E0EE42" w14:textId="77777777" w:rsidR="00EC7D84" w:rsidRPr="004A00A5" w:rsidRDefault="00EC7D84" w:rsidP="00EC7D84">
      <w:pPr>
        <w:spacing w:after="0" w:line="240" w:lineRule="auto"/>
        <w:rPr>
          <w:rFonts w:ascii="Times New Roman" w:eastAsia="Times New Roman" w:hAnsi="Times New Roman" w:cs="Times New Roman"/>
          <w:color w:val="000000"/>
          <w:sz w:val="24"/>
          <w:szCs w:val="24"/>
        </w:rPr>
      </w:pPr>
    </w:p>
    <w:p w14:paraId="752148CB" w14:textId="066C5623" w:rsidR="00C9592F" w:rsidRPr="004A00A5" w:rsidRDefault="00A15926" w:rsidP="00C9592F">
      <w:pPr>
        <w:spacing w:after="0" w:line="240" w:lineRule="auto"/>
        <w:ind w:right="-1116"/>
        <w:rPr>
          <w:rFonts w:ascii="Times New Roman" w:eastAsia="Times New Roman" w:hAnsi="Times New Roman" w:cs="Times New Roman"/>
          <w:sz w:val="24"/>
          <w:szCs w:val="24"/>
        </w:rPr>
      </w:pPr>
      <w:proofErr w:type="spellStart"/>
      <w:r w:rsidRPr="004A00A5">
        <w:rPr>
          <w:rFonts w:ascii="Times New Roman" w:eastAsia="Times New Roman" w:hAnsi="Times New Roman" w:cs="Times New Roman"/>
          <w:color w:val="000000"/>
          <w:sz w:val="24"/>
          <w:szCs w:val="24"/>
        </w:rPr>
        <w:t>Renáta</w:t>
      </w:r>
      <w:proofErr w:type="spellEnd"/>
      <w:r w:rsidRPr="004A00A5">
        <w:rPr>
          <w:rFonts w:ascii="Times New Roman" w:eastAsia="Times New Roman" w:hAnsi="Times New Roman" w:cs="Times New Roman"/>
          <w:color w:val="000000"/>
          <w:sz w:val="24"/>
          <w:szCs w:val="24"/>
        </w:rPr>
        <w:t xml:space="preserve"> </w:t>
      </w:r>
      <w:proofErr w:type="spellStart"/>
      <w:r w:rsidRPr="004A00A5">
        <w:rPr>
          <w:rFonts w:ascii="Times New Roman" w:eastAsia="Times New Roman" w:hAnsi="Times New Roman" w:cs="Times New Roman"/>
          <w:color w:val="000000"/>
          <w:sz w:val="24"/>
          <w:szCs w:val="24"/>
        </w:rPr>
        <w:t>Tichá</w:t>
      </w:r>
      <w:proofErr w:type="spellEnd"/>
      <w:r w:rsidR="00CB3980">
        <w:rPr>
          <w:rFonts w:ascii="Times New Roman" w:eastAsia="Times New Roman" w:hAnsi="Times New Roman" w:cs="Times New Roman"/>
          <w:color w:val="000000"/>
          <w:sz w:val="24"/>
          <w:szCs w:val="24"/>
        </w:rPr>
        <w:t>, PhD</w:t>
      </w:r>
    </w:p>
    <w:p w14:paraId="18F28664" w14:textId="100C2F82" w:rsidR="00C9592F" w:rsidRPr="004A00A5" w:rsidRDefault="00C9592F" w:rsidP="00C9592F">
      <w:pPr>
        <w:spacing w:after="0" w:line="240" w:lineRule="auto"/>
        <w:ind w:right="-1746"/>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Phone: 612-624-5776</w:t>
      </w:r>
    </w:p>
    <w:p w14:paraId="2B1A5A82" w14:textId="77F56A51" w:rsidR="00C9592F" w:rsidRPr="004A00A5" w:rsidRDefault="00C9592F" w:rsidP="009A669B">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E</w:t>
      </w:r>
      <w:r w:rsidR="005C5C54">
        <w:rPr>
          <w:rFonts w:ascii="Times New Roman" w:eastAsia="Times New Roman" w:hAnsi="Times New Roman" w:cs="Times New Roman"/>
          <w:color w:val="000000"/>
          <w:sz w:val="24"/>
          <w:szCs w:val="24"/>
        </w:rPr>
        <w:t>-</w:t>
      </w:r>
      <w:r w:rsidRPr="004A00A5">
        <w:rPr>
          <w:rFonts w:ascii="Times New Roman" w:eastAsia="Times New Roman" w:hAnsi="Times New Roman" w:cs="Times New Roman"/>
          <w:color w:val="000000"/>
          <w:sz w:val="24"/>
          <w:szCs w:val="24"/>
        </w:rPr>
        <w:t xml:space="preserve">mail: </w:t>
      </w:r>
      <w:hyperlink r:id="rId9" w:history="1">
        <w:r w:rsidRPr="004A00A5">
          <w:rPr>
            <w:rFonts w:ascii="Times New Roman" w:eastAsia="Times New Roman" w:hAnsi="Times New Roman" w:cs="Times New Roman"/>
            <w:color w:val="0000FF"/>
            <w:sz w:val="24"/>
            <w:szCs w:val="24"/>
            <w:u w:val="single"/>
          </w:rPr>
          <w:t>tich0018@umn.edu</w:t>
        </w:r>
      </w:hyperlink>
    </w:p>
    <w:p w14:paraId="2D0EFF33" w14:textId="77777777" w:rsidR="00C9592F" w:rsidRPr="004A00A5" w:rsidRDefault="00C9592F" w:rsidP="00C9592F">
      <w:pPr>
        <w:spacing w:after="0" w:line="240" w:lineRule="auto"/>
        <w:rPr>
          <w:rFonts w:ascii="Times New Roman" w:eastAsia="Times New Roman" w:hAnsi="Times New Roman" w:cs="Times New Roman"/>
          <w:sz w:val="24"/>
          <w:szCs w:val="24"/>
        </w:rPr>
      </w:pPr>
    </w:p>
    <w:p w14:paraId="669D518F" w14:textId="77777777" w:rsidR="00BA0753" w:rsidRDefault="00BA0753" w:rsidP="00C9592F">
      <w:pPr>
        <w:spacing w:after="0" w:line="240" w:lineRule="auto"/>
        <w:rPr>
          <w:rFonts w:ascii="Times New Roman" w:eastAsia="Times New Roman" w:hAnsi="Times New Roman" w:cs="Times New Roman"/>
          <w:color w:val="000000"/>
        </w:rPr>
      </w:pPr>
    </w:p>
    <w:p w14:paraId="3631F040" w14:textId="77777777" w:rsidR="00BA0753" w:rsidRDefault="00BA0753" w:rsidP="00C9592F">
      <w:pPr>
        <w:spacing w:after="0" w:line="240" w:lineRule="auto"/>
        <w:rPr>
          <w:rFonts w:ascii="Times New Roman" w:eastAsia="Times New Roman" w:hAnsi="Times New Roman" w:cs="Times New Roman"/>
          <w:color w:val="000000"/>
        </w:rPr>
      </w:pPr>
    </w:p>
    <w:p w14:paraId="46822E0B" w14:textId="57524713" w:rsidR="00BA0753" w:rsidRDefault="00BA0753" w:rsidP="00C9592F">
      <w:pPr>
        <w:spacing w:after="0" w:line="240" w:lineRule="auto"/>
        <w:rPr>
          <w:rFonts w:ascii="Times New Roman" w:eastAsia="Times New Roman" w:hAnsi="Times New Roman" w:cs="Times New Roman"/>
          <w:color w:val="000000"/>
        </w:rPr>
      </w:pPr>
    </w:p>
    <w:p w14:paraId="0A7D8B02" w14:textId="0D4A7CCF" w:rsidR="005C5C54" w:rsidRDefault="005C5C54" w:rsidP="00C9592F">
      <w:pPr>
        <w:spacing w:after="0" w:line="240" w:lineRule="auto"/>
        <w:rPr>
          <w:rFonts w:ascii="Times New Roman" w:eastAsia="Times New Roman" w:hAnsi="Times New Roman" w:cs="Times New Roman"/>
          <w:color w:val="000000"/>
        </w:rPr>
      </w:pPr>
    </w:p>
    <w:p w14:paraId="7DA2C3B3" w14:textId="77777777" w:rsidR="005C5C54" w:rsidRDefault="005C5C54" w:rsidP="00C9592F">
      <w:pPr>
        <w:spacing w:after="0" w:line="240" w:lineRule="auto"/>
        <w:rPr>
          <w:rFonts w:ascii="Times New Roman" w:eastAsia="Times New Roman" w:hAnsi="Times New Roman" w:cs="Times New Roman"/>
          <w:color w:val="000000"/>
        </w:rPr>
      </w:pPr>
    </w:p>
    <w:p w14:paraId="3361166E" w14:textId="0789A4C1" w:rsidR="00C9592F" w:rsidRPr="00EC7D84" w:rsidRDefault="00C9592F" w:rsidP="00C9592F">
      <w:pPr>
        <w:spacing w:after="0" w:line="240" w:lineRule="auto"/>
        <w:rPr>
          <w:rFonts w:ascii="Times New Roman" w:eastAsia="Times New Roman" w:hAnsi="Times New Roman" w:cs="Times New Roman"/>
        </w:rPr>
      </w:pPr>
      <w:r w:rsidRPr="00EC7D84">
        <w:rPr>
          <w:rFonts w:ascii="Times New Roman" w:eastAsia="Times New Roman" w:hAnsi="Times New Roman" w:cs="Times New Roman"/>
          <w:color w:val="000000"/>
        </w:rPr>
        <w:lastRenderedPageBreak/>
        <w:t xml:space="preserve">Mailing address: </w:t>
      </w:r>
    </w:p>
    <w:p w14:paraId="080A3E5B" w14:textId="3D5FA731" w:rsidR="009A669B" w:rsidRDefault="009A669B" w:rsidP="009A669B">
      <w:pPr>
        <w:spacing w:after="0" w:line="240" w:lineRule="auto"/>
        <w:rPr>
          <w:rFonts w:ascii="Times New Roman" w:eastAsia="Times New Roman" w:hAnsi="Times New Roman" w:cs="Times New Roman"/>
          <w:color w:val="000000"/>
        </w:rPr>
      </w:pPr>
      <w:r w:rsidRPr="009A669B">
        <w:rPr>
          <w:rFonts w:ascii="Times New Roman" w:eastAsia="Times New Roman" w:hAnsi="Times New Roman" w:cs="Times New Roman"/>
          <w:color w:val="000000"/>
        </w:rPr>
        <w:t xml:space="preserve">Masonic </w:t>
      </w:r>
      <w:proofErr w:type="spellStart"/>
      <w:r w:rsidRPr="009A669B">
        <w:rPr>
          <w:rFonts w:ascii="Times New Roman" w:eastAsia="Times New Roman" w:hAnsi="Times New Roman" w:cs="Times New Roman"/>
          <w:color w:val="000000"/>
        </w:rPr>
        <w:t>Ins</w:t>
      </w:r>
      <w:r>
        <w:rPr>
          <w:rFonts w:ascii="Times New Roman" w:eastAsia="Times New Roman" w:hAnsi="Times New Roman" w:cs="Times New Roman"/>
          <w:color w:val="000000"/>
        </w:rPr>
        <w:t>t</w:t>
      </w:r>
      <w:proofErr w:type="spell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For</w:t>
      </w:r>
      <w:proofErr w:type="gramEnd"/>
      <w:r>
        <w:rPr>
          <w:rFonts w:ascii="Times New Roman" w:eastAsia="Times New Roman" w:hAnsi="Times New Roman" w:cs="Times New Roman"/>
          <w:color w:val="000000"/>
        </w:rPr>
        <w:t xml:space="preserve"> The Developing Brain</w:t>
      </w:r>
    </w:p>
    <w:p w14:paraId="199DE7F5" w14:textId="1EA5C87B" w:rsidR="009A669B" w:rsidRPr="009A669B" w:rsidRDefault="009A669B" w:rsidP="009A669B">
      <w:pPr>
        <w:spacing w:after="0" w:line="240" w:lineRule="auto"/>
        <w:rPr>
          <w:rFonts w:ascii="Times New Roman" w:eastAsia="Times New Roman" w:hAnsi="Times New Roman" w:cs="Times New Roman"/>
          <w:color w:val="000000"/>
        </w:rPr>
      </w:pPr>
      <w:r w:rsidRPr="009A669B">
        <w:rPr>
          <w:rFonts w:ascii="Times New Roman" w:eastAsia="Times New Roman" w:hAnsi="Times New Roman" w:cs="Times New Roman"/>
          <w:color w:val="000000"/>
        </w:rPr>
        <w:t xml:space="preserve">Institute </w:t>
      </w:r>
      <w:proofErr w:type="gramStart"/>
      <w:r w:rsidRPr="009A669B">
        <w:rPr>
          <w:rFonts w:ascii="Times New Roman" w:eastAsia="Times New Roman" w:hAnsi="Times New Roman" w:cs="Times New Roman"/>
          <w:color w:val="000000"/>
        </w:rPr>
        <w:t>On</w:t>
      </w:r>
      <w:proofErr w:type="gramEnd"/>
      <w:r w:rsidRPr="009A669B">
        <w:rPr>
          <w:rFonts w:ascii="Times New Roman" w:eastAsia="Times New Roman" w:hAnsi="Times New Roman" w:cs="Times New Roman"/>
          <w:color w:val="000000"/>
        </w:rPr>
        <w:t xml:space="preserve"> Community Integration</w:t>
      </w:r>
    </w:p>
    <w:p w14:paraId="7F3E7A51" w14:textId="4646626B" w:rsidR="009A669B" w:rsidRPr="009A669B" w:rsidRDefault="009A669B" w:rsidP="009A669B">
      <w:pPr>
        <w:spacing w:after="0" w:line="240" w:lineRule="auto"/>
        <w:rPr>
          <w:rFonts w:ascii="Times New Roman" w:eastAsia="Times New Roman" w:hAnsi="Times New Roman" w:cs="Times New Roman"/>
          <w:color w:val="000000"/>
        </w:rPr>
      </w:pPr>
      <w:r w:rsidRPr="009A669B">
        <w:rPr>
          <w:rFonts w:ascii="Times New Roman" w:eastAsia="Times New Roman" w:hAnsi="Times New Roman" w:cs="Times New Roman"/>
          <w:color w:val="000000"/>
        </w:rPr>
        <w:t>2025 E River Pkwy</w:t>
      </w:r>
      <w:r>
        <w:rPr>
          <w:rFonts w:ascii="Times New Roman" w:eastAsia="Times New Roman" w:hAnsi="Times New Roman" w:cs="Times New Roman"/>
          <w:color w:val="000000"/>
        </w:rPr>
        <w:t xml:space="preserve">; </w:t>
      </w:r>
      <w:r w:rsidRPr="009A669B">
        <w:rPr>
          <w:rFonts w:ascii="Times New Roman" w:eastAsia="Times New Roman" w:hAnsi="Times New Roman" w:cs="Times New Roman"/>
          <w:color w:val="000000"/>
        </w:rPr>
        <w:t>Room 1-304</w:t>
      </w:r>
    </w:p>
    <w:p w14:paraId="0A128A92" w14:textId="1AE76C0A" w:rsidR="00C9592F" w:rsidRPr="004A00A5" w:rsidRDefault="009A669B" w:rsidP="009A669B">
      <w:pPr>
        <w:spacing w:after="0" w:line="240" w:lineRule="auto"/>
        <w:rPr>
          <w:rFonts w:ascii="Times New Roman" w:eastAsia="Times New Roman" w:hAnsi="Times New Roman" w:cs="Times New Roman"/>
          <w:sz w:val="24"/>
          <w:szCs w:val="24"/>
        </w:rPr>
      </w:pPr>
      <w:r w:rsidRPr="009A669B">
        <w:rPr>
          <w:rFonts w:ascii="Times New Roman" w:eastAsia="Times New Roman" w:hAnsi="Times New Roman" w:cs="Times New Roman"/>
          <w:color w:val="000000"/>
        </w:rPr>
        <w:t>Minneapolis, MN 55414-3604</w:t>
      </w:r>
    </w:p>
    <w:p w14:paraId="6273ED86" w14:textId="77777777" w:rsidR="00BA0753" w:rsidRPr="00BA0753" w:rsidRDefault="00BA0753" w:rsidP="004E3803">
      <w:pPr>
        <w:spacing w:before="60" w:after="0" w:line="240" w:lineRule="auto"/>
        <w:rPr>
          <w:rFonts w:ascii="Times New Roman" w:eastAsia="Times New Roman" w:hAnsi="Times New Roman" w:cs="Times New Roman"/>
          <w:color w:val="000000"/>
          <w:sz w:val="6"/>
          <w:szCs w:val="6"/>
        </w:rPr>
      </w:pPr>
    </w:p>
    <w:p w14:paraId="045AB8B1" w14:textId="0B2D431A" w:rsidR="00C9592F" w:rsidRPr="004A00A5" w:rsidRDefault="00C9592F" w:rsidP="004E3803">
      <w:pPr>
        <w:spacing w:before="60"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 xml:space="preserve">If you have any questions that you would like to ask someone who is not working on the study, you can call the </w:t>
      </w:r>
      <w:r w:rsidRPr="004A00A5">
        <w:rPr>
          <w:rFonts w:ascii="Times New Roman" w:eastAsia="Times New Roman" w:hAnsi="Times New Roman" w:cs="Times New Roman"/>
          <w:b/>
          <w:bCs/>
          <w:color w:val="000000"/>
          <w:sz w:val="24"/>
          <w:szCs w:val="24"/>
        </w:rPr>
        <w:t>Research Subjects’ Advocate Line</w:t>
      </w:r>
      <w:r w:rsidRPr="004A00A5">
        <w:rPr>
          <w:rFonts w:ascii="Times New Roman" w:eastAsia="Times New Roman" w:hAnsi="Times New Roman" w:cs="Times New Roman"/>
          <w:color w:val="000000"/>
          <w:sz w:val="24"/>
          <w:szCs w:val="24"/>
        </w:rPr>
        <w:t xml:space="preserve"> </w:t>
      </w:r>
      <w:r w:rsidRPr="004A00A5">
        <w:rPr>
          <w:rFonts w:ascii="Times New Roman" w:eastAsia="Times New Roman" w:hAnsi="Times New Roman" w:cs="Times New Roman"/>
          <w:b/>
          <w:bCs/>
          <w:color w:val="000000"/>
          <w:sz w:val="24"/>
          <w:szCs w:val="24"/>
        </w:rPr>
        <w:t>at (612) 625-1650</w:t>
      </w:r>
      <w:r w:rsidR="00CB3980">
        <w:rPr>
          <w:rFonts w:ascii="Times New Roman" w:eastAsia="Times New Roman" w:hAnsi="Times New Roman" w:cs="Times New Roman"/>
          <w:b/>
          <w:bCs/>
          <w:color w:val="000000"/>
          <w:sz w:val="24"/>
          <w:szCs w:val="24"/>
        </w:rPr>
        <w:t>.</w:t>
      </w:r>
    </w:p>
    <w:p w14:paraId="0F43ECAC" w14:textId="77777777" w:rsidR="00BA0753" w:rsidRPr="00BA0753" w:rsidRDefault="00BA0753" w:rsidP="00C9592F">
      <w:pPr>
        <w:spacing w:before="60" w:after="0" w:line="240" w:lineRule="auto"/>
        <w:rPr>
          <w:rFonts w:ascii="Times New Roman" w:eastAsia="Times New Roman" w:hAnsi="Times New Roman" w:cs="Times New Roman"/>
          <w:b/>
          <w:bCs/>
          <w:i/>
          <w:iCs/>
          <w:color w:val="000000"/>
          <w:sz w:val="12"/>
          <w:szCs w:val="12"/>
        </w:rPr>
      </w:pPr>
    </w:p>
    <w:p w14:paraId="276C13E0" w14:textId="146C068C" w:rsidR="00C9592F" w:rsidRDefault="00A15926" w:rsidP="00C9592F">
      <w:pPr>
        <w:spacing w:before="60" w:after="0" w:line="240" w:lineRule="auto"/>
        <w:rPr>
          <w:rFonts w:ascii="Times New Roman" w:eastAsia="Times New Roman" w:hAnsi="Times New Roman" w:cs="Times New Roman"/>
          <w:b/>
          <w:bCs/>
          <w:i/>
          <w:iCs/>
          <w:color w:val="000000"/>
          <w:sz w:val="24"/>
          <w:szCs w:val="24"/>
        </w:rPr>
      </w:pPr>
      <w:r w:rsidRPr="004A00A5">
        <w:rPr>
          <w:rFonts w:ascii="Times New Roman" w:eastAsia="Times New Roman" w:hAnsi="Times New Roman" w:cs="Times New Roman"/>
          <w:b/>
          <w:bCs/>
          <w:i/>
          <w:iCs/>
          <w:color w:val="000000"/>
          <w:sz w:val="24"/>
          <w:szCs w:val="24"/>
        </w:rPr>
        <w:t>*</w:t>
      </w:r>
      <w:r w:rsidR="00C9592F" w:rsidRPr="004A00A5">
        <w:rPr>
          <w:rFonts w:ascii="Times New Roman" w:eastAsia="Times New Roman" w:hAnsi="Times New Roman" w:cs="Times New Roman"/>
          <w:b/>
          <w:bCs/>
          <w:i/>
          <w:iCs/>
          <w:color w:val="000000"/>
          <w:sz w:val="24"/>
          <w:szCs w:val="24"/>
        </w:rPr>
        <w:t>You will be given a copy of this information for your records.</w:t>
      </w:r>
    </w:p>
    <w:p w14:paraId="78434D57" w14:textId="77777777" w:rsidR="00C9592F" w:rsidRPr="00BA0753" w:rsidRDefault="00C9592F" w:rsidP="00C9592F">
      <w:pPr>
        <w:spacing w:after="0" w:line="240" w:lineRule="auto"/>
        <w:rPr>
          <w:rFonts w:ascii="Times New Roman" w:eastAsia="Times New Roman" w:hAnsi="Times New Roman" w:cs="Times New Roman"/>
          <w:sz w:val="10"/>
          <w:szCs w:val="10"/>
        </w:rPr>
      </w:pPr>
    </w:p>
    <w:p w14:paraId="0D8A240B" w14:textId="77777777" w:rsidR="00131C11" w:rsidRPr="004A00A5" w:rsidRDefault="00131C11" w:rsidP="00131C11">
      <w:pPr>
        <w:spacing w:before="60"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b/>
          <w:bCs/>
          <w:color w:val="000000"/>
          <w:sz w:val="24"/>
          <w:szCs w:val="24"/>
        </w:rPr>
        <w:t>Statement of Consent</w:t>
      </w:r>
    </w:p>
    <w:p w14:paraId="07957F02" w14:textId="77777777" w:rsidR="00131C11" w:rsidRPr="00BA0753" w:rsidRDefault="00131C11" w:rsidP="00131C11">
      <w:pPr>
        <w:spacing w:after="0" w:line="240" w:lineRule="auto"/>
        <w:rPr>
          <w:rFonts w:ascii="Times New Roman" w:eastAsia="Times New Roman" w:hAnsi="Times New Roman" w:cs="Times New Roman"/>
          <w:sz w:val="18"/>
          <w:szCs w:val="18"/>
        </w:rPr>
      </w:pPr>
    </w:p>
    <w:p w14:paraId="0D362E5F" w14:textId="77777777" w:rsidR="00131C11" w:rsidRPr="004A00A5" w:rsidRDefault="00131C11" w:rsidP="00131C11">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 xml:space="preserve">I have read or heard the above information. I understand what I will be asked to do.  I have asked questions and have been given answers to all my questions. I want to take part in the study. </w:t>
      </w:r>
    </w:p>
    <w:p w14:paraId="729DA04A" w14:textId="77777777" w:rsidR="00131C11" w:rsidRPr="00BA0753" w:rsidRDefault="00131C11" w:rsidP="00131C11">
      <w:pPr>
        <w:spacing w:after="240" w:line="240" w:lineRule="auto"/>
        <w:rPr>
          <w:rFonts w:ascii="Times New Roman" w:eastAsia="Times New Roman" w:hAnsi="Times New Roman" w:cs="Times New Roman"/>
          <w:sz w:val="12"/>
          <w:szCs w:val="12"/>
        </w:rPr>
      </w:pPr>
    </w:p>
    <w:p w14:paraId="241B366A" w14:textId="77777777" w:rsidR="00131C11" w:rsidRPr="004A00A5" w:rsidRDefault="00131C11" w:rsidP="00131C11">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Printed name: ________________________________________ Date: __________________</w:t>
      </w:r>
    </w:p>
    <w:p w14:paraId="430339FA" w14:textId="77777777" w:rsidR="00131C11" w:rsidRPr="00BA0753" w:rsidRDefault="00131C11" w:rsidP="00131C11">
      <w:pPr>
        <w:spacing w:after="0" w:line="240" w:lineRule="auto"/>
        <w:rPr>
          <w:rFonts w:ascii="Times New Roman" w:eastAsia="Times New Roman" w:hAnsi="Times New Roman" w:cs="Times New Roman"/>
          <w:sz w:val="18"/>
          <w:szCs w:val="18"/>
        </w:rPr>
      </w:pPr>
    </w:p>
    <w:p w14:paraId="6DD411DF" w14:textId="77777777" w:rsidR="00131C11" w:rsidRPr="00BA0753" w:rsidRDefault="00131C11" w:rsidP="00131C11">
      <w:pPr>
        <w:spacing w:after="0" w:line="240" w:lineRule="auto"/>
        <w:rPr>
          <w:rFonts w:ascii="Times New Roman" w:eastAsia="Times New Roman" w:hAnsi="Times New Roman" w:cs="Times New Roman"/>
          <w:color w:val="000000"/>
          <w:sz w:val="12"/>
          <w:szCs w:val="12"/>
        </w:rPr>
      </w:pPr>
    </w:p>
    <w:p w14:paraId="7BBE80FC" w14:textId="77777777" w:rsidR="00131C11" w:rsidRPr="004A00A5" w:rsidRDefault="00131C11" w:rsidP="00131C11">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Signature: ___________________________________________ Date: __________________</w:t>
      </w:r>
    </w:p>
    <w:p w14:paraId="4FA250E6" w14:textId="77777777" w:rsidR="00131C11" w:rsidRPr="00BA0753" w:rsidRDefault="00131C11" w:rsidP="00131C11">
      <w:pPr>
        <w:spacing w:after="0" w:line="240" w:lineRule="auto"/>
        <w:rPr>
          <w:rFonts w:ascii="Times New Roman" w:eastAsia="Times New Roman" w:hAnsi="Times New Roman" w:cs="Times New Roman"/>
          <w:color w:val="000000"/>
          <w:sz w:val="20"/>
          <w:szCs w:val="20"/>
        </w:rPr>
      </w:pPr>
    </w:p>
    <w:p w14:paraId="21065795" w14:textId="77777777" w:rsidR="00131C11" w:rsidRPr="00BA0753" w:rsidRDefault="00131C11" w:rsidP="00131C11">
      <w:pPr>
        <w:spacing w:after="0" w:line="240" w:lineRule="auto"/>
        <w:rPr>
          <w:rFonts w:ascii="Times New Roman" w:eastAsia="Times New Roman" w:hAnsi="Times New Roman" w:cs="Times New Roman"/>
          <w:color w:val="000000"/>
          <w:sz w:val="14"/>
          <w:szCs w:val="14"/>
        </w:rPr>
      </w:pPr>
    </w:p>
    <w:p w14:paraId="0B5AA24F" w14:textId="77777777" w:rsidR="00131C11" w:rsidRPr="004A00A5" w:rsidRDefault="00131C11" w:rsidP="00131C11">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Signature of person obtaining consent: ____________________________</w:t>
      </w:r>
      <w:r>
        <w:rPr>
          <w:rFonts w:ascii="Times New Roman" w:eastAsia="Times New Roman" w:hAnsi="Times New Roman" w:cs="Times New Roman"/>
          <w:color w:val="000000"/>
          <w:sz w:val="24"/>
          <w:szCs w:val="24"/>
        </w:rPr>
        <w:t>___</w:t>
      </w:r>
      <w:r w:rsidRPr="004A00A5">
        <w:rPr>
          <w:rFonts w:ascii="Times New Roman" w:eastAsia="Times New Roman" w:hAnsi="Times New Roman" w:cs="Times New Roman"/>
          <w:color w:val="000000"/>
          <w:sz w:val="24"/>
          <w:szCs w:val="24"/>
        </w:rPr>
        <w:t xml:space="preserve"> Date: __________ </w:t>
      </w:r>
    </w:p>
    <w:p w14:paraId="2F116680" w14:textId="77777777" w:rsidR="00131C11" w:rsidRPr="00BA0753" w:rsidRDefault="00131C11" w:rsidP="00131C11">
      <w:pPr>
        <w:spacing w:after="0" w:line="240" w:lineRule="auto"/>
        <w:rPr>
          <w:rFonts w:ascii="Times New Roman" w:eastAsia="Times New Roman" w:hAnsi="Times New Roman" w:cs="Times New Roman"/>
          <w:sz w:val="14"/>
          <w:szCs w:val="14"/>
        </w:rPr>
      </w:pPr>
    </w:p>
    <w:p w14:paraId="49960003" w14:textId="77777777" w:rsidR="00131C11" w:rsidRPr="00BA0753" w:rsidRDefault="00131C11" w:rsidP="00131C11">
      <w:pPr>
        <w:spacing w:after="0" w:line="240" w:lineRule="auto"/>
        <w:rPr>
          <w:rFonts w:ascii="Times New Roman" w:eastAsia="Times New Roman" w:hAnsi="Times New Roman" w:cs="Times New Roman"/>
          <w:color w:val="000000"/>
          <w:sz w:val="16"/>
          <w:szCs w:val="16"/>
        </w:rPr>
      </w:pPr>
    </w:p>
    <w:p w14:paraId="1A8B3FD2" w14:textId="77777777" w:rsidR="00131C11" w:rsidRDefault="00131C11" w:rsidP="00131C11">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Signature of Investigator: _______________________________________ Date: __________</w:t>
      </w:r>
    </w:p>
    <w:p w14:paraId="6B1C0EC3" w14:textId="77777777" w:rsidR="00131C11" w:rsidRDefault="00131C11" w:rsidP="00131C11">
      <w:pPr>
        <w:spacing w:after="0" w:line="240" w:lineRule="auto"/>
        <w:rPr>
          <w:rFonts w:ascii="Times New Roman" w:eastAsia="Times New Roman" w:hAnsi="Times New Roman" w:cs="Times New Roman"/>
          <w:color w:val="000000"/>
          <w:sz w:val="24"/>
          <w:szCs w:val="24"/>
        </w:rPr>
      </w:pPr>
    </w:p>
    <w:p w14:paraId="24D84D46" w14:textId="299F1FBD" w:rsidR="00131C11" w:rsidRPr="00BA0753" w:rsidRDefault="00131C11" w:rsidP="00131C11">
      <w:pPr>
        <w:spacing w:after="0"/>
        <w:rPr>
          <w:rFonts w:ascii="Times New Roman" w:hAnsi="Times New Roman" w:cs="Times New Roman"/>
          <w:b/>
          <w:sz w:val="10"/>
          <w:szCs w:val="10"/>
        </w:rPr>
      </w:pPr>
    </w:p>
    <w:p w14:paraId="7DFED8E9" w14:textId="77777777" w:rsidR="00131C11" w:rsidRDefault="00131C11" w:rsidP="00131C11">
      <w:pPr>
        <w:spacing w:after="0"/>
        <w:rPr>
          <w:rFonts w:ascii="Times New Roman" w:eastAsia="Times New Roman" w:hAnsi="Times New Roman" w:cs="Times New Roman"/>
          <w:b/>
        </w:rPr>
      </w:pPr>
      <w:r>
        <w:rPr>
          <w:rFonts w:ascii="Times New Roman" w:hAnsi="Times New Roman" w:cs="Times New Roman"/>
          <w:b/>
        </w:rPr>
        <w:t>WITNESS STATEMENT:</w:t>
      </w:r>
    </w:p>
    <w:p w14:paraId="34D4652C" w14:textId="77777777" w:rsidR="00131C11" w:rsidRDefault="00131C11" w:rsidP="00131C11">
      <w:pPr>
        <w:spacing w:after="0"/>
        <w:rPr>
          <w:rFonts w:ascii="Times New Roman" w:hAnsi="Times New Roman" w:cs="Times New Roman"/>
        </w:rPr>
      </w:pPr>
      <w:r>
        <w:rPr>
          <w:rFonts w:ascii="Times New Roman" w:hAnsi="Times New Roman" w:cs="Times New Roman"/>
        </w:rPr>
        <w:t>The participant was unable to read or sign this consent form because of the following reason:</w:t>
      </w:r>
    </w:p>
    <w:p w14:paraId="533A0CA5" w14:textId="77777777" w:rsidR="00131C11" w:rsidRDefault="00131C11" w:rsidP="00131C11">
      <w:pPr>
        <w:spacing w:after="0"/>
        <w:rPr>
          <w:rFonts w:ascii="Times New Roman" w:eastAsia="Times New Roman" w:hAnsi="Times New Roman" w:cs="Times New Roman"/>
          <w:b/>
        </w:rPr>
      </w:pPr>
    </w:p>
    <w:bookmarkStart w:id="31" w:name="OLE_LINK3"/>
    <w:bookmarkStart w:id="32" w:name="OLE_LINK4"/>
    <w:p w14:paraId="7503F09A" w14:textId="77777777" w:rsidR="00131C11" w:rsidRDefault="00131C11" w:rsidP="00131C11">
      <w:pPr>
        <w:rPr>
          <w:rFonts w:ascii="Times New Roman" w:hAnsi="Times New Roman" w:cs="Times New Roman"/>
        </w:rPr>
      </w:pPr>
      <w:r>
        <w:fldChar w:fldCharType="begin">
          <w:ffData>
            <w:name w:val="Check1"/>
            <w:enabled/>
            <w:calcOnExit w:val="0"/>
            <w:checkBox>
              <w:sizeAuto/>
              <w:default w:val="0"/>
            </w:checkBox>
          </w:ffData>
        </w:fldChar>
      </w:r>
      <w:bookmarkStart w:id="33" w:name="Check1"/>
      <w:r w:rsidRPr="00D13E53">
        <w:rPr>
          <w:rFonts w:ascii="Times New Roman" w:hAnsi="Times New Roman" w:cs="Times New Roman"/>
        </w:rPr>
        <w:instrText xml:space="preserve"> FORMCHECKBOX </w:instrText>
      </w:r>
      <w:r w:rsidR="001C4BA5">
        <w:fldChar w:fldCharType="separate"/>
      </w:r>
      <w:r>
        <w:fldChar w:fldCharType="end"/>
      </w:r>
      <w:bookmarkEnd w:id="33"/>
      <w:r>
        <w:rPr>
          <w:rFonts w:ascii="Times New Roman" w:hAnsi="Times New Roman" w:cs="Times New Roman"/>
        </w:rPr>
        <w:t xml:space="preserve"> The participant is illiterate</w:t>
      </w:r>
    </w:p>
    <w:p w14:paraId="33323BE8" w14:textId="77777777" w:rsidR="00131C11" w:rsidRDefault="00131C11" w:rsidP="00131C11">
      <w:pPr>
        <w:rPr>
          <w:rFonts w:ascii="Times New Roman" w:hAnsi="Times New Roman" w:cs="Times New Roman"/>
        </w:rPr>
      </w:pPr>
      <w:r>
        <w:fldChar w:fldCharType="begin">
          <w:ffData>
            <w:name w:val="Check2"/>
            <w:enabled/>
            <w:calcOnExit w:val="0"/>
            <w:checkBox>
              <w:sizeAuto/>
              <w:default w:val="0"/>
            </w:checkBox>
          </w:ffData>
        </w:fldChar>
      </w:r>
      <w:bookmarkStart w:id="34" w:name="Check2"/>
      <w:r>
        <w:rPr>
          <w:rFonts w:ascii="Times New Roman" w:hAnsi="Times New Roman" w:cs="Times New Roman"/>
        </w:rPr>
        <w:instrText xml:space="preserve"> FORMCHECKBOX </w:instrText>
      </w:r>
      <w:r w:rsidR="001C4BA5">
        <w:fldChar w:fldCharType="separate"/>
      </w:r>
      <w:r>
        <w:fldChar w:fldCharType="end"/>
      </w:r>
      <w:bookmarkEnd w:id="34"/>
      <w:r>
        <w:rPr>
          <w:rFonts w:ascii="Times New Roman" w:hAnsi="Times New Roman" w:cs="Times New Roman"/>
        </w:rPr>
        <w:t xml:space="preserve"> The participant is visually impaired</w:t>
      </w:r>
    </w:p>
    <w:p w14:paraId="293105C7" w14:textId="77777777" w:rsidR="00131C11" w:rsidRDefault="00131C11" w:rsidP="00131C11">
      <w:pPr>
        <w:rPr>
          <w:rFonts w:ascii="Times New Roman" w:hAnsi="Times New Roman" w:cs="Times New Roman"/>
        </w:rPr>
      </w:pPr>
      <w:r>
        <w:fldChar w:fldCharType="begin">
          <w:ffData>
            <w:name w:val="Check4"/>
            <w:enabled/>
            <w:calcOnExit w:val="0"/>
            <w:checkBox>
              <w:sizeAuto/>
              <w:default w:val="0"/>
            </w:checkBox>
          </w:ffData>
        </w:fldChar>
      </w:r>
      <w:bookmarkStart w:id="35" w:name="Check4"/>
      <w:r>
        <w:rPr>
          <w:rFonts w:ascii="Times New Roman" w:hAnsi="Times New Roman" w:cs="Times New Roman"/>
        </w:rPr>
        <w:instrText xml:space="preserve"> FORMCHECKBOX </w:instrText>
      </w:r>
      <w:r w:rsidR="001C4BA5">
        <w:fldChar w:fldCharType="separate"/>
      </w:r>
      <w:r>
        <w:fldChar w:fldCharType="end"/>
      </w:r>
      <w:bookmarkEnd w:id="35"/>
      <w:r>
        <w:rPr>
          <w:rFonts w:ascii="Times New Roman" w:hAnsi="Times New Roman" w:cs="Times New Roman"/>
        </w:rPr>
        <w:t xml:space="preserve"> The participant is physically unable to sign the consent form. Please describe: </w:t>
      </w:r>
    </w:p>
    <w:p w14:paraId="58B77C9B" w14:textId="77777777" w:rsidR="00131C11" w:rsidRDefault="00131C11" w:rsidP="00131C11">
      <w:pPr>
        <w:rPr>
          <w:rFonts w:ascii="Times New Roman" w:hAnsi="Times New Roman" w:cs="Times New Roman"/>
        </w:rPr>
      </w:pPr>
      <w:r>
        <w:rPr>
          <w:rFonts w:ascii="Times New Roman" w:hAnsi="Times New Roman" w:cs="Times New Roman"/>
        </w:rPr>
        <w:t>______________________________________________________________________</w:t>
      </w:r>
    </w:p>
    <w:p w14:paraId="123433EF" w14:textId="77777777" w:rsidR="00131C11" w:rsidRDefault="00131C11" w:rsidP="00131C11">
      <w:pPr>
        <w:tabs>
          <w:tab w:val="left" w:pos="2057"/>
        </w:tabs>
        <w:rPr>
          <w:rFonts w:ascii="Times New Roman" w:hAnsi="Times New Roman" w:cs="Times New Roman"/>
        </w:rPr>
      </w:pPr>
      <w:r>
        <w:fldChar w:fldCharType="begin">
          <w:ffData>
            <w:name w:val="Check4"/>
            <w:enabled/>
            <w:calcOnExit w:val="0"/>
            <w:checkBox>
              <w:sizeAuto/>
              <w:default w:val="0"/>
            </w:checkBox>
          </w:ffData>
        </w:fldChar>
      </w:r>
      <w:r>
        <w:rPr>
          <w:rFonts w:ascii="Times New Roman" w:hAnsi="Times New Roman" w:cs="Times New Roman"/>
        </w:rPr>
        <w:instrText xml:space="preserve"> FORMCHECKBOX </w:instrText>
      </w:r>
      <w:r w:rsidR="001C4BA5">
        <w:fldChar w:fldCharType="separate"/>
      </w:r>
      <w:r>
        <w:fldChar w:fldCharType="end"/>
      </w:r>
      <w:r>
        <w:rPr>
          <w:rFonts w:ascii="Times New Roman" w:hAnsi="Times New Roman" w:cs="Times New Roman"/>
        </w:rPr>
        <w:t xml:space="preserve"> </w:t>
      </w:r>
      <w:bookmarkEnd w:id="31"/>
      <w:bookmarkEnd w:id="32"/>
      <w:r>
        <w:rPr>
          <w:rFonts w:ascii="Times New Roman" w:hAnsi="Times New Roman" w:cs="Times New Roman"/>
        </w:rPr>
        <w:t xml:space="preserve">Other </w:t>
      </w:r>
      <w:r>
        <w:rPr>
          <w:rFonts w:ascii="Times New Roman" w:hAnsi="Times New Roman" w:cs="Times New Roman"/>
          <w:i/>
        </w:rPr>
        <w:t>(please specify)</w:t>
      </w:r>
      <w:r>
        <w:rPr>
          <w:rFonts w:ascii="Times New Roman" w:hAnsi="Times New Roman" w:cs="Times New Roman"/>
        </w:rPr>
        <w:t>:</w:t>
      </w:r>
    </w:p>
    <w:p w14:paraId="77B90155" w14:textId="77777777" w:rsidR="00131C11" w:rsidRDefault="00131C11" w:rsidP="00131C11">
      <w:pPr>
        <w:rPr>
          <w:rFonts w:ascii="Times New Roman" w:hAnsi="Times New Roman" w:cs="Times New Roman"/>
        </w:rPr>
      </w:pPr>
      <w:r>
        <w:rPr>
          <w:rFonts w:ascii="Times New Roman" w:hAnsi="Times New Roman" w:cs="Times New Roman"/>
        </w:rPr>
        <w:t>______________________________________________________________________</w:t>
      </w:r>
    </w:p>
    <w:p w14:paraId="0F750BD9" w14:textId="77777777" w:rsidR="00131C11" w:rsidRDefault="00131C11" w:rsidP="00131C11">
      <w:pPr>
        <w:spacing w:after="0"/>
        <w:rPr>
          <w:rFonts w:ascii="Times New Roman" w:hAnsi="Times New Roman" w:cs="Times New Roman"/>
        </w:rPr>
      </w:pPr>
      <w:r>
        <w:rPr>
          <w:rFonts w:ascii="Times New Roman" w:hAnsi="Times New Roman" w:cs="Times New Roman"/>
          <w:color w:val="FF0000"/>
        </w:rPr>
        <w:t xml:space="preserve"> </w:t>
      </w:r>
      <w:r>
        <w:rPr>
          <w:rFonts w:ascii="Times New Roman" w:hAnsi="Times New Roman" w:cs="Times New Roman"/>
        </w:rPr>
        <w:t xml:space="preserve">My signature below documents that the information in the consent document and any other written information was accurately explained to, and apparently understood by, the participant, and that consent was freely given by the participant.  </w:t>
      </w:r>
    </w:p>
    <w:p w14:paraId="185441F3" w14:textId="77777777" w:rsidR="00131C11" w:rsidRDefault="00131C11" w:rsidP="00131C11">
      <w:pPr>
        <w:spacing w:after="0"/>
        <w:rPr>
          <w:rFonts w:ascii="Times New Roman" w:hAnsi="Times New Roman" w:cs="Times New Roman"/>
        </w:rPr>
      </w:pPr>
    </w:p>
    <w:p w14:paraId="7372D101" w14:textId="77777777" w:rsidR="00131C11" w:rsidRDefault="00131C11" w:rsidP="00131C11">
      <w:pPr>
        <w:spacing w:after="0"/>
        <w:rPr>
          <w:rFonts w:ascii="Times New Roman" w:hAnsi="Times New Roman" w:cs="Times New Roman"/>
        </w:rPr>
      </w:pPr>
      <w:r>
        <w:rPr>
          <w:rFonts w:ascii="Times New Roman" w:hAnsi="Times New Roman" w:cs="Times New Roman"/>
        </w:rPr>
        <w:t xml:space="preserve">__________________________________________      </w:t>
      </w:r>
      <w:r>
        <w:rPr>
          <w:rFonts w:ascii="Times New Roman" w:hAnsi="Times New Roman" w:cs="Times New Roman"/>
        </w:rPr>
        <w:tab/>
        <w:t>__________________</w:t>
      </w:r>
    </w:p>
    <w:p w14:paraId="16C90961" w14:textId="77777777" w:rsidR="00131C11" w:rsidRDefault="00131C11" w:rsidP="00131C11">
      <w:pPr>
        <w:spacing w:after="0"/>
        <w:rPr>
          <w:rFonts w:ascii="Times New Roman" w:hAnsi="Times New Roman" w:cs="Times New Roman"/>
        </w:rPr>
      </w:pPr>
      <w:r>
        <w:rPr>
          <w:rFonts w:ascii="Times New Roman" w:hAnsi="Times New Roman" w:cs="Times New Roman"/>
        </w:rPr>
        <w:t xml:space="preserve">Signature of Witness to Consent Process                  </w:t>
      </w:r>
      <w:r>
        <w:rPr>
          <w:rFonts w:ascii="Times New Roman" w:hAnsi="Times New Roman" w:cs="Times New Roman"/>
        </w:rPr>
        <w:tab/>
        <w:t>Date</w:t>
      </w:r>
    </w:p>
    <w:p w14:paraId="39798503" w14:textId="77777777" w:rsidR="00131C11" w:rsidRDefault="00131C11" w:rsidP="00131C11">
      <w:pPr>
        <w:spacing w:after="0"/>
        <w:rPr>
          <w:rFonts w:ascii="Times New Roman" w:hAnsi="Times New Roman" w:cs="Times New Roman"/>
        </w:rPr>
      </w:pPr>
    </w:p>
    <w:p w14:paraId="05F09577" w14:textId="77777777" w:rsidR="00131C11" w:rsidRDefault="00131C11" w:rsidP="00131C11">
      <w:pPr>
        <w:spacing w:after="0"/>
        <w:rPr>
          <w:rFonts w:ascii="Times New Roman" w:hAnsi="Times New Roman" w:cs="Times New Roman"/>
        </w:rPr>
      </w:pPr>
      <w:r>
        <w:rPr>
          <w:rFonts w:ascii="Times New Roman" w:hAnsi="Times New Roman" w:cs="Times New Roman"/>
        </w:rPr>
        <w:t xml:space="preserve">___________________________________________   </w:t>
      </w:r>
    </w:p>
    <w:p w14:paraId="6043E106" w14:textId="6E8E0523" w:rsidR="00131C11" w:rsidRPr="001366F1" w:rsidRDefault="00131C11" w:rsidP="00131C11">
      <w:pPr>
        <w:spacing w:after="0"/>
        <w:rPr>
          <w:rFonts w:ascii="Times New Roman" w:hAnsi="Times New Roman" w:cs="Times New Roman"/>
        </w:rPr>
      </w:pPr>
      <w:r>
        <w:rPr>
          <w:rFonts w:ascii="Times New Roman" w:hAnsi="Times New Roman" w:cs="Times New Roman"/>
        </w:rPr>
        <w:t>Printed Name of Person Witnessing Consent Process</w:t>
      </w:r>
    </w:p>
    <w:tbl>
      <w:tblPr>
        <w:tblStyle w:val="TableGrid"/>
        <w:tblW w:w="9715" w:type="dxa"/>
        <w:tblLook w:val="04A0" w:firstRow="1" w:lastRow="0" w:firstColumn="1" w:lastColumn="0" w:noHBand="0" w:noVBand="1"/>
      </w:tblPr>
      <w:tblGrid>
        <w:gridCol w:w="7195"/>
        <w:gridCol w:w="1530"/>
        <w:gridCol w:w="990"/>
      </w:tblGrid>
      <w:tr w:rsidR="00131C11" w:rsidRPr="00DA2451" w14:paraId="4DBCDA56" w14:textId="77777777" w:rsidTr="00C83159">
        <w:tc>
          <w:tcPr>
            <w:tcW w:w="9715" w:type="dxa"/>
            <w:gridSpan w:val="3"/>
            <w:shd w:val="clear" w:color="auto" w:fill="auto"/>
          </w:tcPr>
          <w:p w14:paraId="71D68518" w14:textId="77777777" w:rsidR="00131C11" w:rsidRPr="00863CC4" w:rsidRDefault="00131C11" w:rsidP="00C83159">
            <w:pPr>
              <w:jc w:val="center"/>
              <w:rPr>
                <w:rFonts w:ascii="Times New Roman" w:hAnsi="Times New Roman" w:cs="Times New Roman"/>
                <w:b/>
                <w:sz w:val="24"/>
                <w:szCs w:val="24"/>
              </w:rPr>
            </w:pPr>
            <w:r w:rsidRPr="00863CC4">
              <w:rPr>
                <w:rFonts w:ascii="Times New Roman" w:hAnsi="Times New Roman" w:cs="Times New Roman"/>
                <w:b/>
                <w:sz w:val="24"/>
                <w:szCs w:val="24"/>
              </w:rPr>
              <w:t>Assessment of Capacity to Consent*</w:t>
            </w:r>
          </w:p>
        </w:tc>
      </w:tr>
      <w:tr w:rsidR="00131C11" w:rsidRPr="00DA2451" w14:paraId="207BC313" w14:textId="77777777" w:rsidTr="00C83159">
        <w:tc>
          <w:tcPr>
            <w:tcW w:w="9715" w:type="dxa"/>
            <w:gridSpan w:val="3"/>
            <w:shd w:val="clear" w:color="auto" w:fill="auto"/>
          </w:tcPr>
          <w:p w14:paraId="6110EF61" w14:textId="77777777" w:rsidR="00131C11" w:rsidRPr="00863CC4" w:rsidRDefault="00131C11" w:rsidP="00C83159">
            <w:pPr>
              <w:rPr>
                <w:rFonts w:ascii="Times New Roman" w:hAnsi="Times New Roman" w:cs="Times New Roman"/>
                <w:b/>
                <w:sz w:val="24"/>
                <w:szCs w:val="24"/>
              </w:rPr>
            </w:pPr>
            <w:r w:rsidRPr="00863CC4">
              <w:rPr>
                <w:rFonts w:ascii="Times New Roman" w:hAnsi="Times New Roman" w:cs="Times New Roman"/>
                <w:b/>
                <w:sz w:val="24"/>
                <w:szCs w:val="24"/>
              </w:rPr>
              <w:lastRenderedPageBreak/>
              <w:t>Instructions:</w:t>
            </w:r>
            <w:r w:rsidRPr="00863CC4">
              <w:rPr>
                <w:rFonts w:ascii="Times New Roman" w:hAnsi="Times New Roman" w:cs="Times New Roman"/>
                <w:sz w:val="24"/>
                <w:szCs w:val="24"/>
              </w:rPr>
              <w:t xml:space="preserve"> Read aloud each section of the consent form and ask the italicized question(s) below each section. A question can be rephrased if the person has trouble understanding it. Then, rate the demonstrated level of understanding in the person’s response using the following scale</w:t>
            </w:r>
            <w:r w:rsidRPr="00863CC4">
              <w:rPr>
                <w:rFonts w:ascii="Times New Roman" w:hAnsi="Times New Roman" w:cs="Times New Roman"/>
                <w:b/>
                <w:sz w:val="24"/>
                <w:szCs w:val="24"/>
              </w:rPr>
              <w:t>:</w:t>
            </w:r>
          </w:p>
          <w:p w14:paraId="61BC49C8" w14:textId="77777777" w:rsidR="00131C11" w:rsidRPr="00863CC4" w:rsidRDefault="00131C11" w:rsidP="00C83159">
            <w:pPr>
              <w:rPr>
                <w:rFonts w:ascii="Times New Roman" w:hAnsi="Times New Roman" w:cs="Times New Roman"/>
                <w:b/>
                <w:sz w:val="24"/>
                <w:szCs w:val="24"/>
              </w:rPr>
            </w:pPr>
            <w:r w:rsidRPr="00863CC4">
              <w:rPr>
                <w:rFonts w:ascii="Times New Roman" w:hAnsi="Times New Roman" w:cs="Times New Roman"/>
                <w:b/>
                <w:sz w:val="24"/>
                <w:szCs w:val="24"/>
              </w:rPr>
              <w:t xml:space="preserve"> 0-demonstrates no or little understanding; </w:t>
            </w:r>
          </w:p>
          <w:p w14:paraId="0F676CEE" w14:textId="77777777" w:rsidR="00131C11" w:rsidRPr="00863CC4" w:rsidRDefault="00131C11" w:rsidP="00C83159">
            <w:pPr>
              <w:rPr>
                <w:rFonts w:ascii="Times New Roman" w:hAnsi="Times New Roman" w:cs="Times New Roman"/>
                <w:b/>
                <w:sz w:val="24"/>
                <w:szCs w:val="24"/>
              </w:rPr>
            </w:pPr>
            <w:r w:rsidRPr="00863CC4">
              <w:rPr>
                <w:rFonts w:ascii="Times New Roman" w:hAnsi="Times New Roman" w:cs="Times New Roman"/>
                <w:b/>
                <w:sz w:val="24"/>
                <w:szCs w:val="24"/>
              </w:rPr>
              <w:t xml:space="preserve"> 1-demonstrates partial understanding;</w:t>
            </w:r>
          </w:p>
          <w:p w14:paraId="0DCA8FD3" w14:textId="77777777" w:rsidR="00131C11" w:rsidRPr="00863CC4" w:rsidRDefault="00131C11" w:rsidP="00C83159">
            <w:pPr>
              <w:rPr>
                <w:rFonts w:ascii="Times New Roman" w:hAnsi="Times New Roman" w:cs="Times New Roman"/>
                <w:sz w:val="24"/>
                <w:szCs w:val="24"/>
              </w:rPr>
            </w:pPr>
            <w:r w:rsidRPr="00863CC4">
              <w:rPr>
                <w:rFonts w:ascii="Times New Roman" w:hAnsi="Times New Roman" w:cs="Times New Roman"/>
                <w:b/>
                <w:sz w:val="24"/>
                <w:szCs w:val="24"/>
              </w:rPr>
              <w:t xml:space="preserve"> 2-demonstrates clear/complete understanding</w:t>
            </w:r>
            <w:r w:rsidRPr="00863CC4">
              <w:rPr>
                <w:rFonts w:ascii="Times New Roman" w:hAnsi="Times New Roman" w:cs="Times New Roman"/>
                <w:sz w:val="24"/>
                <w:szCs w:val="24"/>
              </w:rPr>
              <w:t>.</w:t>
            </w:r>
          </w:p>
          <w:p w14:paraId="2EFC4F52" w14:textId="77777777" w:rsidR="00131C11" w:rsidRPr="00863CC4" w:rsidRDefault="00131C11" w:rsidP="00C83159">
            <w:pPr>
              <w:rPr>
                <w:rFonts w:ascii="Times New Roman" w:hAnsi="Times New Roman" w:cs="Times New Roman"/>
                <w:sz w:val="24"/>
                <w:szCs w:val="24"/>
              </w:rPr>
            </w:pPr>
            <w:r w:rsidRPr="00863CC4">
              <w:rPr>
                <w:rFonts w:ascii="Times New Roman" w:hAnsi="Times New Roman" w:cs="Times New Roman"/>
                <w:sz w:val="24"/>
                <w:szCs w:val="24"/>
              </w:rPr>
              <w:t xml:space="preserve">If the person’s initial response does not demonstrate complete understanding (rating of 0 or 1), the person obtaining consent can review the section again and re-ask the question. Then, circle the final demonstrated level of understanding below the question before moving on to the next section of the consent form. Record scores for each question below and use the total score to determine if the person can consent to being in the study.  </w:t>
            </w:r>
          </w:p>
        </w:tc>
      </w:tr>
      <w:tr w:rsidR="00131C11" w:rsidRPr="00DA2451" w14:paraId="4E2B6FD2" w14:textId="77777777" w:rsidTr="00C83159">
        <w:tc>
          <w:tcPr>
            <w:tcW w:w="8725" w:type="dxa"/>
            <w:gridSpan w:val="2"/>
            <w:shd w:val="clear" w:color="auto" w:fill="D0CECE" w:themeFill="background2" w:themeFillShade="E6"/>
          </w:tcPr>
          <w:p w14:paraId="46F771EA" w14:textId="77777777" w:rsidR="00131C11" w:rsidRPr="00DA2451" w:rsidRDefault="00131C11" w:rsidP="00C83159">
            <w:pPr>
              <w:jc w:val="center"/>
              <w:rPr>
                <w:rFonts w:ascii="Times New Roman" w:hAnsi="Times New Roman" w:cs="Times New Roman"/>
                <w:b/>
                <w:highlight w:val="lightGray"/>
              </w:rPr>
            </w:pPr>
            <w:r w:rsidRPr="00DA2451">
              <w:rPr>
                <w:rFonts w:ascii="Times New Roman" w:hAnsi="Times New Roman" w:cs="Times New Roman"/>
                <w:b/>
                <w:highlight w:val="lightGray"/>
              </w:rPr>
              <w:t>Question</w:t>
            </w:r>
          </w:p>
        </w:tc>
        <w:tc>
          <w:tcPr>
            <w:tcW w:w="990" w:type="dxa"/>
            <w:shd w:val="clear" w:color="auto" w:fill="D0CECE" w:themeFill="background2" w:themeFillShade="E6"/>
          </w:tcPr>
          <w:p w14:paraId="1DD9F8D3" w14:textId="77777777" w:rsidR="00131C11" w:rsidRPr="00DA2451" w:rsidRDefault="00131C11" w:rsidP="00C83159">
            <w:pPr>
              <w:rPr>
                <w:rFonts w:ascii="Times New Roman" w:hAnsi="Times New Roman" w:cs="Times New Roman"/>
                <w:b/>
                <w:highlight w:val="lightGray"/>
              </w:rPr>
            </w:pPr>
            <w:r w:rsidRPr="00DA2451">
              <w:rPr>
                <w:rFonts w:ascii="Times New Roman" w:hAnsi="Times New Roman" w:cs="Times New Roman"/>
                <w:b/>
                <w:highlight w:val="lightGray"/>
              </w:rPr>
              <w:t>Score</w:t>
            </w:r>
          </w:p>
        </w:tc>
      </w:tr>
      <w:tr w:rsidR="00131C11" w:rsidRPr="00DA2451" w14:paraId="10E5916A" w14:textId="77777777" w:rsidTr="00C83159">
        <w:tc>
          <w:tcPr>
            <w:tcW w:w="8725" w:type="dxa"/>
            <w:gridSpan w:val="2"/>
          </w:tcPr>
          <w:p w14:paraId="736DBBD4" w14:textId="77777777" w:rsidR="00131C11" w:rsidRPr="004F4424" w:rsidRDefault="00131C11" w:rsidP="00C83159">
            <w:pPr>
              <w:rPr>
                <w:rFonts w:ascii="Times New Roman" w:eastAsia="Times New Roman" w:hAnsi="Times New Roman" w:cs="Times New Roman"/>
                <w:bCs/>
                <w:i/>
                <w:color w:val="000000"/>
                <w:sz w:val="24"/>
                <w:szCs w:val="24"/>
              </w:rPr>
            </w:pPr>
            <w:r>
              <w:rPr>
                <w:rFonts w:ascii="Times New Roman" w:eastAsia="Times New Roman" w:hAnsi="Times New Roman" w:cs="Times New Roman"/>
                <w:bCs/>
                <w:i/>
                <w:color w:val="000000"/>
                <w:sz w:val="24"/>
                <w:szCs w:val="24"/>
              </w:rPr>
              <w:t>1</w:t>
            </w:r>
            <w:r w:rsidRPr="004F4424">
              <w:rPr>
                <w:rFonts w:ascii="Times New Roman" w:eastAsia="Times New Roman" w:hAnsi="Times New Roman" w:cs="Times New Roman"/>
                <w:bCs/>
                <w:i/>
                <w:color w:val="000000"/>
                <w:sz w:val="24"/>
                <w:szCs w:val="24"/>
              </w:rPr>
              <w:t>.</w:t>
            </w:r>
            <w:r>
              <w:rPr>
                <w:rFonts w:ascii="Times New Roman" w:eastAsia="Times New Roman" w:hAnsi="Times New Roman" w:cs="Times New Roman"/>
                <w:bCs/>
                <w:i/>
                <w:color w:val="000000"/>
                <w:sz w:val="24"/>
                <w:szCs w:val="24"/>
              </w:rPr>
              <w:t xml:space="preserve"> </w:t>
            </w:r>
            <w:r w:rsidRPr="004F4424">
              <w:rPr>
                <w:rFonts w:ascii="Times New Roman" w:eastAsia="Times New Roman" w:hAnsi="Times New Roman" w:cs="Times New Roman"/>
                <w:bCs/>
                <w:i/>
                <w:color w:val="000000"/>
                <w:sz w:val="24"/>
                <w:szCs w:val="24"/>
              </w:rPr>
              <w:t xml:space="preserve">Can you tell me in your own words what the study is about? </w:t>
            </w:r>
          </w:p>
          <w:p w14:paraId="53CBAD79" w14:textId="77777777" w:rsidR="00131C11" w:rsidRPr="00863CC4" w:rsidRDefault="00131C11" w:rsidP="00C83159">
            <w:pPr>
              <w:spacing w:line="276" w:lineRule="auto"/>
              <w:rPr>
                <w:rFonts w:ascii="Times New Roman" w:eastAsia="Times New Roman" w:hAnsi="Times New Roman" w:cs="Times New Roman"/>
                <w:i/>
                <w:sz w:val="24"/>
                <w:szCs w:val="24"/>
              </w:rPr>
            </w:pPr>
          </w:p>
        </w:tc>
        <w:tc>
          <w:tcPr>
            <w:tcW w:w="990" w:type="dxa"/>
          </w:tcPr>
          <w:p w14:paraId="47CAE5BB"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4DDC0A8E"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0D8DB857"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69159707" w14:textId="77777777" w:rsidTr="00C83159">
        <w:tc>
          <w:tcPr>
            <w:tcW w:w="8725" w:type="dxa"/>
            <w:gridSpan w:val="2"/>
          </w:tcPr>
          <w:p w14:paraId="52083EA3" w14:textId="77777777" w:rsidR="00131C11" w:rsidRPr="00863CC4" w:rsidRDefault="00131C11" w:rsidP="00C83159">
            <w:pPr>
              <w:spacing w:line="276" w:lineRule="auto"/>
              <w:rPr>
                <w:rFonts w:ascii="Times New Roman" w:eastAsia="Times New Roman" w:hAnsi="Times New Roman" w:cs="Times New Roman"/>
                <w:bCs/>
                <w:i/>
                <w:color w:val="000000"/>
                <w:sz w:val="24"/>
                <w:szCs w:val="24"/>
              </w:rPr>
            </w:pPr>
            <w:r>
              <w:rPr>
                <w:rFonts w:ascii="Times New Roman" w:eastAsia="Times New Roman" w:hAnsi="Times New Roman" w:cs="Times New Roman"/>
                <w:bCs/>
                <w:i/>
                <w:color w:val="000000"/>
                <w:sz w:val="24"/>
                <w:szCs w:val="24"/>
              </w:rPr>
              <w:t>2. What makes you want to consider taking part in this study?</w:t>
            </w:r>
          </w:p>
        </w:tc>
        <w:tc>
          <w:tcPr>
            <w:tcW w:w="990" w:type="dxa"/>
          </w:tcPr>
          <w:p w14:paraId="2157D6B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41D53313"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2B153EC3"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64EBDDC8" w14:textId="77777777" w:rsidTr="00C83159">
        <w:tc>
          <w:tcPr>
            <w:tcW w:w="8725" w:type="dxa"/>
            <w:gridSpan w:val="2"/>
          </w:tcPr>
          <w:p w14:paraId="7C4FDFB9" w14:textId="20F4E8A7" w:rsidR="00131C11" w:rsidRDefault="00131C11" w:rsidP="009A669B">
            <w:pP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3. </w:t>
            </w:r>
            <w:r w:rsidRPr="00C17FC3">
              <w:rPr>
                <w:rFonts w:ascii="Times New Roman" w:eastAsia="Times New Roman" w:hAnsi="Times New Roman" w:cs="Times New Roman"/>
                <w:i/>
                <w:color w:val="000000"/>
                <w:sz w:val="24"/>
                <w:szCs w:val="24"/>
              </w:rPr>
              <w:t>Can you tell me how long</w:t>
            </w:r>
            <w:r w:rsidR="001366F1">
              <w:rPr>
                <w:rFonts w:ascii="Times New Roman" w:eastAsia="Times New Roman" w:hAnsi="Times New Roman" w:cs="Times New Roman"/>
                <w:i/>
                <w:color w:val="000000"/>
                <w:sz w:val="24"/>
                <w:szCs w:val="24"/>
              </w:rPr>
              <w:t xml:space="preserve"> your </w:t>
            </w:r>
            <w:r w:rsidR="009A669B">
              <w:rPr>
                <w:rFonts w:ascii="Times New Roman" w:eastAsia="Times New Roman" w:hAnsi="Times New Roman" w:cs="Times New Roman"/>
                <w:i/>
                <w:color w:val="000000"/>
                <w:sz w:val="24"/>
                <w:szCs w:val="24"/>
              </w:rPr>
              <w:t xml:space="preserve">sessions </w:t>
            </w:r>
            <w:r w:rsidR="001366F1">
              <w:rPr>
                <w:rFonts w:ascii="Times New Roman" w:eastAsia="Times New Roman" w:hAnsi="Times New Roman" w:cs="Times New Roman"/>
                <w:i/>
                <w:color w:val="000000"/>
                <w:sz w:val="24"/>
                <w:szCs w:val="24"/>
              </w:rPr>
              <w:t xml:space="preserve">with the Nao robot </w:t>
            </w:r>
            <w:r w:rsidR="009A669B">
              <w:rPr>
                <w:rFonts w:ascii="Times New Roman" w:eastAsia="Times New Roman" w:hAnsi="Times New Roman" w:cs="Times New Roman"/>
                <w:i/>
                <w:color w:val="000000"/>
                <w:sz w:val="24"/>
                <w:szCs w:val="24"/>
              </w:rPr>
              <w:t>and interview</w:t>
            </w:r>
            <w:r w:rsidRPr="00C17FC3">
              <w:rPr>
                <w:rFonts w:ascii="Times New Roman" w:eastAsia="Times New Roman" w:hAnsi="Times New Roman" w:cs="Times New Roman"/>
                <w:i/>
                <w:color w:val="000000"/>
                <w:sz w:val="24"/>
                <w:szCs w:val="24"/>
              </w:rPr>
              <w:t xml:space="preserve"> will </w:t>
            </w:r>
            <w:r w:rsidR="001366F1">
              <w:rPr>
                <w:rFonts w:ascii="Times New Roman" w:eastAsia="Times New Roman" w:hAnsi="Times New Roman" w:cs="Times New Roman"/>
                <w:i/>
                <w:color w:val="000000"/>
                <w:sz w:val="24"/>
                <w:szCs w:val="24"/>
              </w:rPr>
              <w:t>be</w:t>
            </w:r>
            <w:r w:rsidRPr="00C17FC3">
              <w:rPr>
                <w:rFonts w:ascii="Times New Roman" w:eastAsia="Times New Roman" w:hAnsi="Times New Roman" w:cs="Times New Roman"/>
                <w:i/>
                <w:color w:val="000000"/>
                <w:sz w:val="24"/>
                <w:szCs w:val="24"/>
              </w:rPr>
              <w:t>?</w:t>
            </w:r>
          </w:p>
          <w:p w14:paraId="1F46C9E6" w14:textId="77777777" w:rsidR="00131C11" w:rsidRPr="00863CC4" w:rsidRDefault="00131C11" w:rsidP="00C83159">
            <w:pPr>
              <w:spacing w:line="276" w:lineRule="auto"/>
              <w:textAlignment w:val="baseline"/>
              <w:rPr>
                <w:rFonts w:ascii="Times New Roman" w:eastAsia="Times New Roman" w:hAnsi="Times New Roman" w:cs="Times New Roman"/>
                <w:i/>
                <w:color w:val="000000"/>
                <w:sz w:val="24"/>
                <w:szCs w:val="24"/>
              </w:rPr>
            </w:pPr>
          </w:p>
        </w:tc>
        <w:tc>
          <w:tcPr>
            <w:tcW w:w="990" w:type="dxa"/>
          </w:tcPr>
          <w:p w14:paraId="79BC429C"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46545481"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2C3AC031"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0CEBF869" w14:textId="77777777" w:rsidTr="00C83159">
        <w:tc>
          <w:tcPr>
            <w:tcW w:w="8725" w:type="dxa"/>
            <w:gridSpan w:val="2"/>
          </w:tcPr>
          <w:p w14:paraId="47A83485" w14:textId="1FC04484" w:rsidR="00131C11" w:rsidRDefault="00131C11" w:rsidP="00C83159">
            <w:pPr>
              <w:textAlignment w:val="baseline"/>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4. </w:t>
            </w:r>
            <w:r w:rsidRPr="004A00A5">
              <w:rPr>
                <w:rFonts w:ascii="Times New Roman" w:eastAsia="Times New Roman" w:hAnsi="Times New Roman" w:cs="Times New Roman"/>
                <w:i/>
                <w:color w:val="000000"/>
                <w:sz w:val="24"/>
                <w:szCs w:val="24"/>
              </w:rPr>
              <w:t xml:space="preserve">Can you tell me some of the areas we will talk </w:t>
            </w:r>
            <w:r w:rsidR="00973CD5">
              <w:rPr>
                <w:rFonts w:ascii="Times New Roman" w:eastAsia="Times New Roman" w:hAnsi="Times New Roman" w:cs="Times New Roman"/>
                <w:i/>
                <w:color w:val="000000"/>
                <w:sz w:val="24"/>
                <w:szCs w:val="24"/>
              </w:rPr>
              <w:t>with</w:t>
            </w:r>
            <w:r w:rsidRPr="004A00A5">
              <w:rPr>
                <w:rFonts w:ascii="Times New Roman" w:eastAsia="Times New Roman" w:hAnsi="Times New Roman" w:cs="Times New Roman"/>
                <w:i/>
                <w:color w:val="000000"/>
                <w:sz w:val="24"/>
                <w:szCs w:val="24"/>
              </w:rPr>
              <w:t xml:space="preserve"> you about?</w:t>
            </w:r>
          </w:p>
          <w:p w14:paraId="1AF3BD9E" w14:textId="77777777" w:rsidR="00131C11" w:rsidRPr="00863CC4" w:rsidRDefault="00131C11" w:rsidP="00C83159">
            <w:pPr>
              <w:spacing w:line="276" w:lineRule="auto"/>
              <w:rPr>
                <w:rFonts w:ascii="Times New Roman" w:eastAsia="Times New Roman" w:hAnsi="Times New Roman" w:cs="Times New Roman"/>
                <w:i/>
                <w:sz w:val="24"/>
                <w:szCs w:val="24"/>
              </w:rPr>
            </w:pPr>
          </w:p>
        </w:tc>
        <w:tc>
          <w:tcPr>
            <w:tcW w:w="990" w:type="dxa"/>
          </w:tcPr>
          <w:p w14:paraId="13BE0E13"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7D2EA0CD"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00DBD7A1"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6AA6ED11" w14:textId="77777777" w:rsidTr="00C83159">
        <w:tc>
          <w:tcPr>
            <w:tcW w:w="8725" w:type="dxa"/>
            <w:gridSpan w:val="2"/>
          </w:tcPr>
          <w:p w14:paraId="53A57B1C" w14:textId="77777777" w:rsidR="00131C11" w:rsidRDefault="00131C11" w:rsidP="00C8315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5. Can you tell me some potential risks or negative things that might happen to you if you take part in this study?</w:t>
            </w:r>
          </w:p>
          <w:p w14:paraId="0E70B189" w14:textId="77777777" w:rsidR="00131C11" w:rsidRPr="00863CC4" w:rsidRDefault="00131C11" w:rsidP="00C83159">
            <w:pPr>
              <w:spacing w:line="276" w:lineRule="auto"/>
              <w:rPr>
                <w:rFonts w:ascii="Times New Roman" w:hAnsi="Times New Roman" w:cs="Times New Roman"/>
                <w:i/>
                <w:sz w:val="24"/>
                <w:szCs w:val="24"/>
                <w:lang w:eastAsia="x-none"/>
              </w:rPr>
            </w:pPr>
          </w:p>
        </w:tc>
        <w:tc>
          <w:tcPr>
            <w:tcW w:w="990" w:type="dxa"/>
          </w:tcPr>
          <w:p w14:paraId="1457942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7EDBB5FE"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4DE1CDF4"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6C3A4307" w14:textId="77777777" w:rsidTr="00C83159">
        <w:tc>
          <w:tcPr>
            <w:tcW w:w="8725" w:type="dxa"/>
            <w:gridSpan w:val="2"/>
          </w:tcPr>
          <w:p w14:paraId="20E1A6CE" w14:textId="77777777" w:rsidR="00131C11" w:rsidRDefault="00131C11" w:rsidP="00C8315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6. </w:t>
            </w:r>
            <w:r w:rsidRPr="004A00A5">
              <w:rPr>
                <w:rFonts w:ascii="Times New Roman" w:eastAsia="Times New Roman" w:hAnsi="Times New Roman" w:cs="Times New Roman"/>
                <w:i/>
                <w:sz w:val="24"/>
                <w:szCs w:val="24"/>
              </w:rPr>
              <w:t>Can you tell me what you can say if you do not want to answer a question?</w:t>
            </w:r>
          </w:p>
          <w:p w14:paraId="0BC8E975" w14:textId="77777777" w:rsidR="00131C11" w:rsidRPr="00863CC4" w:rsidRDefault="00131C11" w:rsidP="00C83159">
            <w:pPr>
              <w:spacing w:line="276" w:lineRule="auto"/>
              <w:rPr>
                <w:rFonts w:ascii="Times New Roman" w:eastAsia="Times New Roman" w:hAnsi="Times New Roman" w:cs="Times New Roman"/>
                <w:i/>
                <w:color w:val="000000"/>
                <w:sz w:val="24"/>
                <w:szCs w:val="24"/>
              </w:rPr>
            </w:pPr>
          </w:p>
        </w:tc>
        <w:tc>
          <w:tcPr>
            <w:tcW w:w="990" w:type="dxa"/>
          </w:tcPr>
          <w:p w14:paraId="35B0DEF5"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5D66325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34A655E7"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2DF4101A" w14:textId="77777777" w:rsidTr="00C83159">
        <w:tc>
          <w:tcPr>
            <w:tcW w:w="8725" w:type="dxa"/>
            <w:gridSpan w:val="2"/>
          </w:tcPr>
          <w:p w14:paraId="122A41A8" w14:textId="4FCE60D0" w:rsidR="00131C11" w:rsidRDefault="00131C11" w:rsidP="00642890">
            <w:pPr>
              <w:rPr>
                <w:rFonts w:ascii="Times New Roman" w:hAnsi="Times New Roman" w:cs="Times New Roman"/>
                <w:i/>
                <w:sz w:val="24"/>
                <w:szCs w:val="24"/>
                <w:lang w:eastAsia="x-none"/>
              </w:rPr>
            </w:pPr>
            <w:r>
              <w:rPr>
                <w:rFonts w:ascii="Times New Roman" w:hAnsi="Times New Roman" w:cs="Times New Roman"/>
                <w:i/>
                <w:sz w:val="24"/>
                <w:szCs w:val="24"/>
                <w:lang w:eastAsia="x-none"/>
              </w:rPr>
              <w:t>7. If you take part in this study, will you be paid for participation?</w:t>
            </w:r>
          </w:p>
          <w:p w14:paraId="7A2582E6" w14:textId="77777777" w:rsidR="00131C11" w:rsidRDefault="00131C11" w:rsidP="00C83159">
            <w:pPr>
              <w:rPr>
                <w:rFonts w:ascii="Times New Roman" w:hAnsi="Times New Roman" w:cs="Times New Roman"/>
                <w:i/>
                <w:sz w:val="24"/>
                <w:szCs w:val="24"/>
                <w:lang w:eastAsia="x-none"/>
              </w:rPr>
            </w:pPr>
          </w:p>
          <w:p w14:paraId="0C1BAC97" w14:textId="77777777" w:rsidR="00131C11" w:rsidRPr="00863CC4" w:rsidRDefault="00131C11" w:rsidP="00C83159">
            <w:pPr>
              <w:spacing w:line="276" w:lineRule="auto"/>
              <w:textAlignment w:val="baseline"/>
              <w:rPr>
                <w:rFonts w:ascii="Times New Roman" w:eastAsia="Times New Roman" w:hAnsi="Times New Roman" w:cs="Times New Roman"/>
                <w:i/>
                <w:color w:val="000000"/>
                <w:sz w:val="24"/>
                <w:szCs w:val="24"/>
              </w:rPr>
            </w:pPr>
          </w:p>
        </w:tc>
        <w:tc>
          <w:tcPr>
            <w:tcW w:w="990" w:type="dxa"/>
          </w:tcPr>
          <w:p w14:paraId="1CB8DA3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7A988D7A"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49787A2E"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08DFB518" w14:textId="77777777" w:rsidTr="00C83159">
        <w:tc>
          <w:tcPr>
            <w:tcW w:w="8725" w:type="dxa"/>
            <w:gridSpan w:val="2"/>
          </w:tcPr>
          <w:p w14:paraId="071A83AD" w14:textId="77777777" w:rsidR="00131C11" w:rsidRDefault="00131C11" w:rsidP="00C83159">
            <w:pP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8. Can you tell me some ways we will try to keep what we talk about </w:t>
            </w:r>
            <w:r w:rsidRPr="004F4424">
              <w:rPr>
                <w:rFonts w:ascii="Times New Roman" w:eastAsia="Times New Roman" w:hAnsi="Times New Roman" w:cs="Times New Roman"/>
                <w:i/>
                <w:color w:val="000000"/>
                <w:sz w:val="24"/>
                <w:szCs w:val="24"/>
                <w:u w:val="single"/>
              </w:rPr>
              <w:t>private</w:t>
            </w:r>
            <w:r w:rsidRPr="004F4424">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t xml:space="preserve"> </w:t>
            </w:r>
          </w:p>
          <w:p w14:paraId="1F3A293D" w14:textId="77777777" w:rsidR="00131C11" w:rsidRPr="00863CC4" w:rsidRDefault="00131C11" w:rsidP="00C83159">
            <w:pPr>
              <w:spacing w:line="276" w:lineRule="auto"/>
              <w:textAlignment w:val="baseline"/>
              <w:rPr>
                <w:rFonts w:ascii="Times New Roman" w:eastAsia="Times New Roman" w:hAnsi="Times New Roman" w:cs="Times New Roman"/>
                <w:i/>
                <w:color w:val="000000"/>
                <w:sz w:val="24"/>
                <w:szCs w:val="24"/>
              </w:rPr>
            </w:pPr>
          </w:p>
        </w:tc>
        <w:tc>
          <w:tcPr>
            <w:tcW w:w="990" w:type="dxa"/>
          </w:tcPr>
          <w:p w14:paraId="154CD524"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3F99809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7EE7421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1B00AAA2" w14:textId="77777777" w:rsidTr="00C83159">
        <w:tc>
          <w:tcPr>
            <w:tcW w:w="8725" w:type="dxa"/>
            <w:gridSpan w:val="2"/>
          </w:tcPr>
          <w:p w14:paraId="0932FE83" w14:textId="77777777" w:rsidR="00131C11" w:rsidRDefault="00131C11" w:rsidP="00C83159">
            <w:pPr>
              <w:textAlignment w:val="baseline"/>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9. If you say “yes” you want to be a part of the study, but change your mind, what can you do?</w:t>
            </w:r>
          </w:p>
          <w:p w14:paraId="045AA230" w14:textId="77777777" w:rsidR="00131C11" w:rsidRPr="00863CC4" w:rsidRDefault="00131C11" w:rsidP="00C83159">
            <w:pPr>
              <w:spacing w:line="276" w:lineRule="auto"/>
              <w:textAlignment w:val="baseline"/>
              <w:rPr>
                <w:rFonts w:ascii="Times New Roman" w:eastAsia="Times New Roman" w:hAnsi="Times New Roman" w:cs="Times New Roman"/>
                <w:i/>
                <w:color w:val="000000"/>
                <w:sz w:val="24"/>
                <w:szCs w:val="24"/>
              </w:rPr>
            </w:pPr>
          </w:p>
        </w:tc>
        <w:tc>
          <w:tcPr>
            <w:tcW w:w="990" w:type="dxa"/>
          </w:tcPr>
          <w:p w14:paraId="240CC090"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184425D6"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096C4E33"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5A6A7948" w14:textId="77777777" w:rsidTr="00C83159">
        <w:tc>
          <w:tcPr>
            <w:tcW w:w="8725" w:type="dxa"/>
            <w:gridSpan w:val="2"/>
          </w:tcPr>
          <w:p w14:paraId="039ED3DC" w14:textId="77777777" w:rsidR="00131C11" w:rsidRDefault="00131C11" w:rsidP="00C83159">
            <w:pPr>
              <w:textAlignment w:val="baseline"/>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10. If you do not want to take part in this study or decide to stop, what will happen?</w:t>
            </w:r>
          </w:p>
          <w:p w14:paraId="7F324B93" w14:textId="77777777" w:rsidR="00131C11" w:rsidRPr="00863CC4" w:rsidRDefault="00131C11" w:rsidP="00C83159">
            <w:pPr>
              <w:spacing w:line="276" w:lineRule="auto"/>
              <w:textAlignment w:val="baseline"/>
              <w:rPr>
                <w:rFonts w:ascii="Times New Roman" w:eastAsia="Times New Roman" w:hAnsi="Times New Roman" w:cs="Times New Roman"/>
                <w:i/>
                <w:color w:val="000000"/>
                <w:sz w:val="24"/>
                <w:szCs w:val="24"/>
              </w:rPr>
            </w:pPr>
          </w:p>
        </w:tc>
        <w:tc>
          <w:tcPr>
            <w:tcW w:w="990" w:type="dxa"/>
          </w:tcPr>
          <w:p w14:paraId="478A507F"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203EE8FD"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287CE503"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436D1E37" w14:textId="77777777" w:rsidTr="00C83159">
        <w:trPr>
          <w:trHeight w:val="395"/>
        </w:trPr>
        <w:tc>
          <w:tcPr>
            <w:tcW w:w="7195" w:type="dxa"/>
            <w:tcBorders>
              <w:right w:val="single" w:sz="12" w:space="0" w:color="auto"/>
            </w:tcBorders>
          </w:tcPr>
          <w:p w14:paraId="41BBAD27" w14:textId="77777777" w:rsidR="00131C11" w:rsidRPr="00DA2451" w:rsidRDefault="00131C11" w:rsidP="00C83159">
            <w:pPr>
              <w:rPr>
                <w:rFonts w:ascii="Times New Roman" w:hAnsi="Times New Roman" w:cs="Times New Roman"/>
              </w:rPr>
            </w:pPr>
          </w:p>
          <w:p w14:paraId="57EE7D85" w14:textId="77777777" w:rsidR="00131C11" w:rsidRPr="00DA2451" w:rsidRDefault="00131C11" w:rsidP="00C83159">
            <w:pPr>
              <w:rPr>
                <w:rFonts w:ascii="Times New Roman" w:hAnsi="Times New Roman" w:cs="Times New Roman"/>
              </w:rPr>
            </w:pPr>
            <w:r w:rsidRPr="00DA2451">
              <w:rPr>
                <w:rFonts w:ascii="Times New Roman" w:hAnsi="Times New Roman" w:cs="Times New Roman"/>
              </w:rPr>
              <w:t xml:space="preserve">Score of </w:t>
            </w:r>
            <w:r w:rsidRPr="00DA2451">
              <w:rPr>
                <w:rFonts w:ascii="Times New Roman" w:hAnsi="Times New Roman" w:cs="Times New Roman"/>
                <w:b/>
              </w:rPr>
              <w:t>[15]</w:t>
            </w:r>
            <w:r w:rsidRPr="00DA2451">
              <w:rPr>
                <w:rFonts w:ascii="Times New Roman" w:hAnsi="Times New Roman" w:cs="Times New Roman"/>
              </w:rPr>
              <w:t xml:space="preserve"> or higher is needed for inclusion in study.</w:t>
            </w:r>
          </w:p>
        </w:tc>
        <w:tc>
          <w:tcPr>
            <w:tcW w:w="1530" w:type="dxa"/>
            <w:tcBorders>
              <w:top w:val="single" w:sz="12" w:space="0" w:color="auto"/>
              <w:left w:val="single" w:sz="12" w:space="0" w:color="auto"/>
              <w:bottom w:val="single" w:sz="12" w:space="0" w:color="auto"/>
              <w:right w:val="single" w:sz="12" w:space="0" w:color="auto"/>
            </w:tcBorders>
            <w:vAlign w:val="center"/>
          </w:tcPr>
          <w:p w14:paraId="735234AD" w14:textId="77777777" w:rsidR="00131C11" w:rsidRPr="00DA2451" w:rsidRDefault="00131C11" w:rsidP="00C83159">
            <w:pPr>
              <w:rPr>
                <w:rFonts w:ascii="Times New Roman" w:hAnsi="Times New Roman" w:cs="Times New Roman"/>
                <w:b/>
              </w:rPr>
            </w:pPr>
            <w:r w:rsidRPr="00DA2451">
              <w:rPr>
                <w:rFonts w:ascii="Times New Roman" w:hAnsi="Times New Roman" w:cs="Times New Roman"/>
                <w:b/>
              </w:rPr>
              <w:t xml:space="preserve">Total Score: </w:t>
            </w:r>
          </w:p>
        </w:tc>
        <w:tc>
          <w:tcPr>
            <w:tcW w:w="990" w:type="dxa"/>
            <w:tcBorders>
              <w:top w:val="single" w:sz="12" w:space="0" w:color="auto"/>
              <w:left w:val="single" w:sz="12" w:space="0" w:color="auto"/>
              <w:bottom w:val="single" w:sz="12" w:space="0" w:color="auto"/>
              <w:right w:val="single" w:sz="12" w:space="0" w:color="auto"/>
            </w:tcBorders>
          </w:tcPr>
          <w:p w14:paraId="33BBB720" w14:textId="77777777" w:rsidR="00131C11" w:rsidRPr="00DA2451" w:rsidRDefault="00131C11" w:rsidP="00C83159">
            <w:pPr>
              <w:rPr>
                <w:rFonts w:ascii="Times New Roman" w:hAnsi="Times New Roman" w:cs="Times New Roman"/>
              </w:rPr>
            </w:pPr>
          </w:p>
        </w:tc>
      </w:tr>
    </w:tbl>
    <w:p w14:paraId="088518B4" w14:textId="77777777" w:rsidR="001366F1" w:rsidRDefault="001366F1" w:rsidP="00131C11">
      <w:pPr>
        <w:spacing w:after="0" w:line="240" w:lineRule="auto"/>
        <w:rPr>
          <w:rFonts w:ascii="Times New Roman" w:hAnsi="Times New Roman" w:cs="Times New Roman"/>
        </w:rPr>
      </w:pPr>
    </w:p>
    <w:p w14:paraId="4C2D0AC8" w14:textId="596811F0" w:rsidR="00131C11" w:rsidRPr="00DA2451" w:rsidRDefault="00131C11" w:rsidP="00131C11">
      <w:pPr>
        <w:spacing w:after="0" w:line="240" w:lineRule="auto"/>
        <w:rPr>
          <w:rFonts w:ascii="Times New Roman" w:hAnsi="Times New Roman" w:cs="Times New Roman"/>
        </w:rPr>
      </w:pPr>
      <w:r w:rsidRPr="00DA2451">
        <w:rPr>
          <w:rFonts w:ascii="Times New Roman" w:hAnsi="Times New Roman" w:cs="Times New Roman"/>
        </w:rPr>
        <w:t>*Adapted from University of Minnesota IRB Form HRP-227 (UBACC Interview Form)</w:t>
      </w:r>
    </w:p>
    <w:sectPr w:rsidR="00131C11" w:rsidRPr="00DA2451">
      <w:headerReference w:type="default" r:id="rId10"/>
      <w:footerReference w:type="default" r:id="rId11"/>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D8C4" w16cex:dateUtc="2022-03-17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28B6DE" w16cid:durableId="25DDD8C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23EC6" w14:textId="77777777" w:rsidR="001C4BA5" w:rsidRDefault="001C4BA5" w:rsidP="00863CC4">
      <w:pPr>
        <w:spacing w:after="0" w:line="240" w:lineRule="auto"/>
      </w:pPr>
      <w:r>
        <w:separator/>
      </w:r>
    </w:p>
  </w:endnote>
  <w:endnote w:type="continuationSeparator" w:id="0">
    <w:p w14:paraId="5B357343" w14:textId="77777777" w:rsidR="001C4BA5" w:rsidRDefault="001C4BA5" w:rsidP="00863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241AD" w14:textId="47EDAC6E" w:rsidR="000E6C33" w:rsidRDefault="000E6C33" w:rsidP="000E6C33">
    <w:pPr>
      <w:pStyle w:val="Footer"/>
      <w:jc w:val="center"/>
    </w:pPr>
    <w:r>
      <w:fldChar w:fldCharType="begin"/>
    </w:r>
    <w:r>
      <w:instrText xml:space="preserve"> PAGE   \* MERGEFORMAT </w:instrText>
    </w:r>
    <w:r>
      <w:fldChar w:fldCharType="separate"/>
    </w:r>
    <w:r w:rsidR="009C612A">
      <w:rPr>
        <w:noProof/>
      </w:rPr>
      <w:t>2</w:t>
    </w:r>
    <w:r>
      <w:rPr>
        <w:noProof/>
      </w:rPr>
      <w:fldChar w:fldCharType="end"/>
    </w:r>
    <w:r>
      <w:rPr>
        <w:noProof/>
      </w:rPr>
      <w:t xml:space="preserve"> </w:t>
    </w:r>
    <w:r>
      <w:t xml:space="preserve">of </w:t>
    </w:r>
    <w:r w:rsidR="00C42848">
      <w:rPr>
        <w:noProof/>
      </w:rPr>
      <w:fldChar w:fldCharType="begin"/>
    </w:r>
    <w:r w:rsidR="00C42848">
      <w:rPr>
        <w:noProof/>
      </w:rPr>
      <w:instrText xml:space="preserve"> NUMPAGES  \* Arabic  \* MERGEFORMAT </w:instrText>
    </w:r>
    <w:r w:rsidR="00C42848">
      <w:rPr>
        <w:noProof/>
      </w:rPr>
      <w:fldChar w:fldCharType="separate"/>
    </w:r>
    <w:r w:rsidR="009C612A">
      <w:rPr>
        <w:noProof/>
      </w:rPr>
      <w:t>5</w:t>
    </w:r>
    <w:r w:rsidR="00C4284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70DDA" w14:textId="77777777" w:rsidR="001C4BA5" w:rsidRDefault="001C4BA5" w:rsidP="00863CC4">
      <w:pPr>
        <w:spacing w:after="0" w:line="240" w:lineRule="auto"/>
      </w:pPr>
      <w:r>
        <w:separator/>
      </w:r>
    </w:p>
  </w:footnote>
  <w:footnote w:type="continuationSeparator" w:id="0">
    <w:p w14:paraId="72E9980D" w14:textId="77777777" w:rsidR="001C4BA5" w:rsidRDefault="001C4BA5" w:rsidP="00863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0E392" w14:textId="3F1E46A9" w:rsidR="00863CC4" w:rsidRPr="008333D8" w:rsidRDefault="008333D8">
    <w:pPr>
      <w:pStyle w:val="Header"/>
    </w:pPr>
    <w:r>
      <w:t xml:space="preserve">IRB Code Number: </w:t>
    </w:r>
    <w:r>
      <w:rPr>
        <w:b/>
      </w:rPr>
      <w:t>XXX</w:t>
    </w:r>
    <w:r>
      <w:rPr>
        <w:b/>
      </w:rPr>
      <w:tab/>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45CB"/>
    <w:multiLevelType w:val="hybridMultilevel"/>
    <w:tmpl w:val="7B4A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15507"/>
    <w:multiLevelType w:val="multilevel"/>
    <w:tmpl w:val="7222F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24AB8"/>
    <w:multiLevelType w:val="multilevel"/>
    <w:tmpl w:val="5A3898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D62A0"/>
    <w:multiLevelType w:val="multilevel"/>
    <w:tmpl w:val="B944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41C97"/>
    <w:multiLevelType w:val="multilevel"/>
    <w:tmpl w:val="2230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86273"/>
    <w:multiLevelType w:val="hybridMultilevel"/>
    <w:tmpl w:val="6F9C1EDE"/>
    <w:lvl w:ilvl="0" w:tplc="306C0026">
      <w:start w:val="1"/>
      <w:numFmt w:val="decimal"/>
      <w:lvlText w:val="%1."/>
      <w:lvlJc w:val="left"/>
      <w:pPr>
        <w:ind w:left="720" w:hanging="360"/>
      </w:pPr>
      <w:rPr>
        <w:rFonts w:hint="default"/>
        <w:b/>
        <w:i/>
        <w:u w:val="single"/>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F54D5"/>
    <w:multiLevelType w:val="hybridMultilevel"/>
    <w:tmpl w:val="606C7980"/>
    <w:lvl w:ilvl="0" w:tplc="306C0026">
      <w:start w:val="1"/>
      <w:numFmt w:val="decimal"/>
      <w:lvlText w:val="%1."/>
      <w:lvlJc w:val="left"/>
      <w:pPr>
        <w:ind w:left="720" w:hanging="360"/>
      </w:pPr>
      <w:rPr>
        <w:rFonts w:hint="default"/>
        <w:b/>
        <w:i/>
        <w:u w:val="single"/>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71FD9"/>
    <w:multiLevelType w:val="multilevel"/>
    <w:tmpl w:val="F6FA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B7D8D"/>
    <w:multiLevelType w:val="multilevel"/>
    <w:tmpl w:val="C92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00606"/>
    <w:multiLevelType w:val="multilevel"/>
    <w:tmpl w:val="6C4A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21A25"/>
    <w:multiLevelType w:val="hybridMultilevel"/>
    <w:tmpl w:val="8C4A8CE0"/>
    <w:lvl w:ilvl="0" w:tplc="306C0026">
      <w:start w:val="1"/>
      <w:numFmt w:val="decimal"/>
      <w:lvlText w:val="%1."/>
      <w:lvlJc w:val="left"/>
      <w:pPr>
        <w:ind w:left="720" w:hanging="360"/>
      </w:pPr>
      <w:rPr>
        <w:rFonts w:hint="default"/>
        <w:b/>
        <w:i/>
        <w:u w:val="single"/>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023752"/>
    <w:multiLevelType w:val="hybridMultilevel"/>
    <w:tmpl w:val="212A8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E73BE9"/>
    <w:multiLevelType w:val="hybridMultilevel"/>
    <w:tmpl w:val="10D6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BB1034"/>
    <w:multiLevelType w:val="hybridMultilevel"/>
    <w:tmpl w:val="968E60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AC24D0"/>
    <w:multiLevelType w:val="multilevel"/>
    <w:tmpl w:val="D784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D37E2B"/>
    <w:multiLevelType w:val="hybridMultilevel"/>
    <w:tmpl w:val="146C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F42F66"/>
    <w:multiLevelType w:val="multilevel"/>
    <w:tmpl w:val="5296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F7056"/>
    <w:multiLevelType w:val="hybridMultilevel"/>
    <w:tmpl w:val="6BE47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C07EF8"/>
    <w:multiLevelType w:val="multilevel"/>
    <w:tmpl w:val="8622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F94A59"/>
    <w:multiLevelType w:val="multilevel"/>
    <w:tmpl w:val="E68637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CE4B06"/>
    <w:multiLevelType w:val="hybridMultilevel"/>
    <w:tmpl w:val="ED88FE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074737"/>
    <w:multiLevelType w:val="hybridMultilevel"/>
    <w:tmpl w:val="29F26C48"/>
    <w:lvl w:ilvl="0" w:tplc="306C0026">
      <w:start w:val="1"/>
      <w:numFmt w:val="decimal"/>
      <w:lvlText w:val="%1."/>
      <w:lvlJc w:val="left"/>
      <w:pPr>
        <w:ind w:left="720" w:hanging="360"/>
      </w:pPr>
      <w:rPr>
        <w:rFonts w:hint="default"/>
        <w:b/>
        <w:i/>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E82159"/>
    <w:multiLevelType w:val="hybridMultilevel"/>
    <w:tmpl w:val="B226F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E9229D"/>
    <w:multiLevelType w:val="multilevel"/>
    <w:tmpl w:val="274E5A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9D031D"/>
    <w:multiLevelType w:val="hybridMultilevel"/>
    <w:tmpl w:val="4B3A80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6B14307"/>
    <w:multiLevelType w:val="multilevel"/>
    <w:tmpl w:val="6F1E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87D9F"/>
    <w:multiLevelType w:val="hybridMultilevel"/>
    <w:tmpl w:val="FB2EBF68"/>
    <w:lvl w:ilvl="0" w:tplc="306C0026">
      <w:start w:val="1"/>
      <w:numFmt w:val="decimal"/>
      <w:lvlText w:val="%1."/>
      <w:lvlJc w:val="left"/>
      <w:pPr>
        <w:ind w:left="720" w:hanging="360"/>
      </w:pPr>
      <w:rPr>
        <w:rFonts w:hint="default"/>
        <w:b/>
        <w:i/>
        <w:u w:val="single"/>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0071D5"/>
    <w:multiLevelType w:val="multilevel"/>
    <w:tmpl w:val="839E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8"/>
  </w:num>
  <w:num w:numId="3">
    <w:abstractNumId w:val="23"/>
    <w:lvlOverride w:ilvl="0">
      <w:lvl w:ilvl="0">
        <w:numFmt w:val="decimal"/>
        <w:lvlText w:val="%1."/>
        <w:lvlJc w:val="left"/>
      </w:lvl>
    </w:lvlOverride>
  </w:num>
  <w:num w:numId="4">
    <w:abstractNumId w:val="18"/>
  </w:num>
  <w:num w:numId="5">
    <w:abstractNumId w:val="9"/>
  </w:num>
  <w:num w:numId="6">
    <w:abstractNumId w:val="19"/>
    <w:lvlOverride w:ilvl="0">
      <w:lvl w:ilvl="0">
        <w:numFmt w:val="decimal"/>
        <w:lvlText w:val="%1."/>
        <w:lvlJc w:val="left"/>
      </w:lvl>
    </w:lvlOverride>
  </w:num>
  <w:num w:numId="7">
    <w:abstractNumId w:val="4"/>
  </w:num>
  <w:num w:numId="8">
    <w:abstractNumId w:val="2"/>
    <w:lvlOverride w:ilvl="0">
      <w:lvl w:ilvl="0">
        <w:numFmt w:val="decimal"/>
        <w:lvlText w:val="%1."/>
        <w:lvlJc w:val="left"/>
      </w:lvl>
    </w:lvlOverride>
  </w:num>
  <w:num w:numId="9">
    <w:abstractNumId w:val="16"/>
  </w:num>
  <w:num w:numId="10">
    <w:abstractNumId w:val="14"/>
  </w:num>
  <w:num w:numId="11">
    <w:abstractNumId w:val="3"/>
  </w:num>
  <w:num w:numId="12">
    <w:abstractNumId w:val="25"/>
  </w:num>
  <w:num w:numId="13">
    <w:abstractNumId w:val="0"/>
  </w:num>
  <w:num w:numId="14">
    <w:abstractNumId w:val="7"/>
  </w:num>
  <w:num w:numId="15">
    <w:abstractNumId w:val="21"/>
  </w:num>
  <w:num w:numId="16">
    <w:abstractNumId w:val="13"/>
  </w:num>
  <w:num w:numId="17">
    <w:abstractNumId w:val="1"/>
  </w:num>
  <w:num w:numId="18">
    <w:abstractNumId w:val="24"/>
  </w:num>
  <w:num w:numId="19">
    <w:abstractNumId w:val="15"/>
  </w:num>
  <w:num w:numId="20">
    <w:abstractNumId w:val="10"/>
  </w:num>
  <w:num w:numId="21">
    <w:abstractNumId w:val="5"/>
  </w:num>
  <w:num w:numId="22">
    <w:abstractNumId w:val="26"/>
  </w:num>
  <w:num w:numId="23">
    <w:abstractNumId w:val="6"/>
  </w:num>
  <w:num w:numId="24">
    <w:abstractNumId w:val="20"/>
  </w:num>
  <w:num w:numId="25">
    <w:abstractNumId w:val="22"/>
  </w:num>
  <w:num w:numId="26">
    <w:abstractNumId w:val="17"/>
  </w:num>
  <w:num w:numId="27">
    <w:abstractNumId w:val="11"/>
  </w:num>
  <w:num w:numId="2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yam Mahmoudi">
    <w15:presenceInfo w15:providerId="None" w15:userId="Maryam Mahmo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zMzY0NTI1NDCxNDVR0lEKTi0uzszPAykwrgUApuQXCSwAAAA="/>
  </w:docVars>
  <w:rsids>
    <w:rsidRoot w:val="00126344"/>
    <w:rsid w:val="0000403C"/>
    <w:rsid w:val="00012055"/>
    <w:rsid w:val="00016952"/>
    <w:rsid w:val="00032D3E"/>
    <w:rsid w:val="00033561"/>
    <w:rsid w:val="00042B1E"/>
    <w:rsid w:val="000670B6"/>
    <w:rsid w:val="000726C8"/>
    <w:rsid w:val="000A6C9F"/>
    <w:rsid w:val="000C44B8"/>
    <w:rsid w:val="000D0BD0"/>
    <w:rsid w:val="000E6C33"/>
    <w:rsid w:val="000F42A9"/>
    <w:rsid w:val="00126344"/>
    <w:rsid w:val="00131C11"/>
    <w:rsid w:val="001348AA"/>
    <w:rsid w:val="001366F1"/>
    <w:rsid w:val="00144FC0"/>
    <w:rsid w:val="00162AF2"/>
    <w:rsid w:val="001A0FB9"/>
    <w:rsid w:val="001C34C2"/>
    <w:rsid w:val="001C4BA5"/>
    <w:rsid w:val="002408E4"/>
    <w:rsid w:val="002644AC"/>
    <w:rsid w:val="002B0459"/>
    <w:rsid w:val="002B18C7"/>
    <w:rsid w:val="002D4BC4"/>
    <w:rsid w:val="002D5EFD"/>
    <w:rsid w:val="002E0B0D"/>
    <w:rsid w:val="002E0DBE"/>
    <w:rsid w:val="002F09EE"/>
    <w:rsid w:val="0030027A"/>
    <w:rsid w:val="003177A1"/>
    <w:rsid w:val="003267F7"/>
    <w:rsid w:val="00353E25"/>
    <w:rsid w:val="00364FEE"/>
    <w:rsid w:val="00365A08"/>
    <w:rsid w:val="00377A9E"/>
    <w:rsid w:val="003B2781"/>
    <w:rsid w:val="003C00D2"/>
    <w:rsid w:val="003D3ED6"/>
    <w:rsid w:val="003E0AEE"/>
    <w:rsid w:val="003E0C42"/>
    <w:rsid w:val="003F1465"/>
    <w:rsid w:val="00402E81"/>
    <w:rsid w:val="0040515D"/>
    <w:rsid w:val="00415D89"/>
    <w:rsid w:val="00430797"/>
    <w:rsid w:val="00447E10"/>
    <w:rsid w:val="00464D74"/>
    <w:rsid w:val="004657E9"/>
    <w:rsid w:val="00476FD3"/>
    <w:rsid w:val="00477C56"/>
    <w:rsid w:val="00482B56"/>
    <w:rsid w:val="004A00A5"/>
    <w:rsid w:val="004D150A"/>
    <w:rsid w:val="004D1D58"/>
    <w:rsid w:val="004D46A8"/>
    <w:rsid w:val="004E3803"/>
    <w:rsid w:val="004F4424"/>
    <w:rsid w:val="004F65E5"/>
    <w:rsid w:val="00502709"/>
    <w:rsid w:val="00506491"/>
    <w:rsid w:val="00513A1F"/>
    <w:rsid w:val="005155B3"/>
    <w:rsid w:val="00515C06"/>
    <w:rsid w:val="00524F9C"/>
    <w:rsid w:val="005265A1"/>
    <w:rsid w:val="00526B16"/>
    <w:rsid w:val="00541BB2"/>
    <w:rsid w:val="00550BA3"/>
    <w:rsid w:val="00554E7C"/>
    <w:rsid w:val="00563E5E"/>
    <w:rsid w:val="00584E24"/>
    <w:rsid w:val="005A1657"/>
    <w:rsid w:val="005C429B"/>
    <w:rsid w:val="005C5C54"/>
    <w:rsid w:val="005D052C"/>
    <w:rsid w:val="005E502C"/>
    <w:rsid w:val="005F5490"/>
    <w:rsid w:val="005F727A"/>
    <w:rsid w:val="00607B70"/>
    <w:rsid w:val="00622153"/>
    <w:rsid w:val="0063300F"/>
    <w:rsid w:val="00642890"/>
    <w:rsid w:val="00654499"/>
    <w:rsid w:val="00674E82"/>
    <w:rsid w:val="00693225"/>
    <w:rsid w:val="006B3499"/>
    <w:rsid w:val="006B6718"/>
    <w:rsid w:val="006D667F"/>
    <w:rsid w:val="00741B21"/>
    <w:rsid w:val="007809C6"/>
    <w:rsid w:val="00793278"/>
    <w:rsid w:val="0079462B"/>
    <w:rsid w:val="007C633F"/>
    <w:rsid w:val="007D2D7C"/>
    <w:rsid w:val="007F4F46"/>
    <w:rsid w:val="00804FA6"/>
    <w:rsid w:val="008333D8"/>
    <w:rsid w:val="00863CC4"/>
    <w:rsid w:val="008710D6"/>
    <w:rsid w:val="008D07DE"/>
    <w:rsid w:val="008E0A07"/>
    <w:rsid w:val="008E0CE7"/>
    <w:rsid w:val="008F2609"/>
    <w:rsid w:val="0090262B"/>
    <w:rsid w:val="009144A7"/>
    <w:rsid w:val="00915AED"/>
    <w:rsid w:val="0093665A"/>
    <w:rsid w:val="00973CD5"/>
    <w:rsid w:val="009A58D4"/>
    <w:rsid w:val="009A669B"/>
    <w:rsid w:val="009B321C"/>
    <w:rsid w:val="009B67A9"/>
    <w:rsid w:val="009C612A"/>
    <w:rsid w:val="009D181F"/>
    <w:rsid w:val="009D20C2"/>
    <w:rsid w:val="009E1FF0"/>
    <w:rsid w:val="00A10847"/>
    <w:rsid w:val="00A11AAC"/>
    <w:rsid w:val="00A15926"/>
    <w:rsid w:val="00A85ECD"/>
    <w:rsid w:val="00AA27FE"/>
    <w:rsid w:val="00AA5884"/>
    <w:rsid w:val="00AB5098"/>
    <w:rsid w:val="00AD4683"/>
    <w:rsid w:val="00B06618"/>
    <w:rsid w:val="00B14480"/>
    <w:rsid w:val="00B16C46"/>
    <w:rsid w:val="00B26073"/>
    <w:rsid w:val="00B26BAF"/>
    <w:rsid w:val="00B43975"/>
    <w:rsid w:val="00B6379B"/>
    <w:rsid w:val="00B70B71"/>
    <w:rsid w:val="00BA0753"/>
    <w:rsid w:val="00BD562D"/>
    <w:rsid w:val="00BE4582"/>
    <w:rsid w:val="00C03D46"/>
    <w:rsid w:val="00C149B8"/>
    <w:rsid w:val="00C42848"/>
    <w:rsid w:val="00C8798D"/>
    <w:rsid w:val="00C9592F"/>
    <w:rsid w:val="00CA0EF8"/>
    <w:rsid w:val="00CA4799"/>
    <w:rsid w:val="00CB3980"/>
    <w:rsid w:val="00CC6FBF"/>
    <w:rsid w:val="00CD56C6"/>
    <w:rsid w:val="00CE0547"/>
    <w:rsid w:val="00D20E77"/>
    <w:rsid w:val="00D21690"/>
    <w:rsid w:val="00D259E9"/>
    <w:rsid w:val="00D32B54"/>
    <w:rsid w:val="00D645F3"/>
    <w:rsid w:val="00D65474"/>
    <w:rsid w:val="00D8760E"/>
    <w:rsid w:val="00DA2451"/>
    <w:rsid w:val="00DA5B26"/>
    <w:rsid w:val="00DA7A3A"/>
    <w:rsid w:val="00DC2EF2"/>
    <w:rsid w:val="00DF7495"/>
    <w:rsid w:val="00E2444E"/>
    <w:rsid w:val="00E72B9E"/>
    <w:rsid w:val="00E8634A"/>
    <w:rsid w:val="00E96BA1"/>
    <w:rsid w:val="00EB4DEB"/>
    <w:rsid w:val="00EC2202"/>
    <w:rsid w:val="00EC7D84"/>
    <w:rsid w:val="00ED1023"/>
    <w:rsid w:val="00ED51C1"/>
    <w:rsid w:val="00EE6911"/>
    <w:rsid w:val="00EE7E7E"/>
    <w:rsid w:val="00EF3C19"/>
    <w:rsid w:val="00EF6317"/>
    <w:rsid w:val="00F35386"/>
    <w:rsid w:val="00F438A3"/>
    <w:rsid w:val="00F61954"/>
    <w:rsid w:val="00F71F29"/>
    <w:rsid w:val="00F7358E"/>
    <w:rsid w:val="00F867EF"/>
    <w:rsid w:val="00FA73CF"/>
    <w:rsid w:val="00FB27D1"/>
    <w:rsid w:val="00FD3E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560E0"/>
  <w15:chartTrackingRefBased/>
  <w15:docId w15:val="{DC3B2C0B-2B27-4871-BBE4-3EA2F181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59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59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59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9592F"/>
  </w:style>
  <w:style w:type="character" w:styleId="Hyperlink">
    <w:name w:val="Hyperlink"/>
    <w:basedOn w:val="DefaultParagraphFont"/>
    <w:uiPriority w:val="99"/>
    <w:unhideWhenUsed/>
    <w:rsid w:val="00C9592F"/>
    <w:rPr>
      <w:color w:val="0000FF"/>
      <w:u w:val="single"/>
    </w:rPr>
  </w:style>
  <w:style w:type="paragraph" w:styleId="BodyText">
    <w:name w:val="Body Text"/>
    <w:basedOn w:val="Normal"/>
    <w:link w:val="BodyTextChar"/>
    <w:rsid w:val="00482B56"/>
    <w:pPr>
      <w:autoSpaceDE w:val="0"/>
      <w:autoSpaceDN w:val="0"/>
      <w:spacing w:after="120" w:line="240" w:lineRule="auto"/>
    </w:pPr>
    <w:rPr>
      <w:rFonts w:ascii="Times New Roman" w:eastAsia="Times New Roman" w:hAnsi="Times New Roman" w:cs="Times"/>
      <w:iCs/>
      <w:sz w:val="24"/>
      <w:szCs w:val="24"/>
    </w:rPr>
  </w:style>
  <w:style w:type="character" w:customStyle="1" w:styleId="BodyTextChar">
    <w:name w:val="Body Text Char"/>
    <w:basedOn w:val="DefaultParagraphFont"/>
    <w:link w:val="BodyText"/>
    <w:rsid w:val="00482B56"/>
    <w:rPr>
      <w:rFonts w:ascii="Times New Roman" w:eastAsia="Times New Roman" w:hAnsi="Times New Roman" w:cs="Times"/>
      <w:iCs/>
      <w:sz w:val="24"/>
      <w:szCs w:val="24"/>
    </w:rPr>
  </w:style>
  <w:style w:type="paragraph" w:styleId="ListParagraph">
    <w:name w:val="List Paragraph"/>
    <w:basedOn w:val="Normal"/>
    <w:uiPriority w:val="34"/>
    <w:qFormat/>
    <w:rsid w:val="00563E5E"/>
    <w:pPr>
      <w:ind w:left="720"/>
      <w:contextualSpacing/>
    </w:pPr>
  </w:style>
  <w:style w:type="table" w:styleId="TableGrid">
    <w:name w:val="Table Grid"/>
    <w:basedOn w:val="TableNormal"/>
    <w:uiPriority w:val="39"/>
    <w:rsid w:val="00D32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6F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FD3"/>
    <w:rPr>
      <w:rFonts w:ascii="Segoe UI" w:hAnsi="Segoe UI" w:cs="Segoe UI"/>
      <w:sz w:val="18"/>
      <w:szCs w:val="18"/>
    </w:rPr>
  </w:style>
  <w:style w:type="paragraph" w:styleId="Header">
    <w:name w:val="header"/>
    <w:basedOn w:val="Normal"/>
    <w:link w:val="HeaderChar"/>
    <w:uiPriority w:val="99"/>
    <w:unhideWhenUsed/>
    <w:rsid w:val="00863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CC4"/>
  </w:style>
  <w:style w:type="paragraph" w:styleId="Footer">
    <w:name w:val="footer"/>
    <w:basedOn w:val="Normal"/>
    <w:link w:val="FooterChar"/>
    <w:uiPriority w:val="99"/>
    <w:unhideWhenUsed/>
    <w:rsid w:val="00863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CC4"/>
  </w:style>
  <w:style w:type="character" w:styleId="CommentReference">
    <w:name w:val="annotation reference"/>
    <w:basedOn w:val="DefaultParagraphFont"/>
    <w:uiPriority w:val="99"/>
    <w:semiHidden/>
    <w:unhideWhenUsed/>
    <w:rsid w:val="004F65E5"/>
    <w:rPr>
      <w:sz w:val="16"/>
      <w:szCs w:val="16"/>
    </w:rPr>
  </w:style>
  <w:style w:type="paragraph" w:styleId="CommentText">
    <w:name w:val="annotation text"/>
    <w:basedOn w:val="Normal"/>
    <w:link w:val="CommentTextChar"/>
    <w:uiPriority w:val="99"/>
    <w:semiHidden/>
    <w:unhideWhenUsed/>
    <w:rsid w:val="004F65E5"/>
    <w:pPr>
      <w:spacing w:line="240" w:lineRule="auto"/>
    </w:pPr>
    <w:rPr>
      <w:sz w:val="20"/>
      <w:szCs w:val="20"/>
    </w:rPr>
  </w:style>
  <w:style w:type="character" w:customStyle="1" w:styleId="CommentTextChar">
    <w:name w:val="Comment Text Char"/>
    <w:basedOn w:val="DefaultParagraphFont"/>
    <w:link w:val="CommentText"/>
    <w:uiPriority w:val="99"/>
    <w:semiHidden/>
    <w:rsid w:val="004F65E5"/>
    <w:rPr>
      <w:sz w:val="20"/>
      <w:szCs w:val="20"/>
    </w:rPr>
  </w:style>
  <w:style w:type="paragraph" w:styleId="CommentSubject">
    <w:name w:val="annotation subject"/>
    <w:basedOn w:val="CommentText"/>
    <w:next w:val="CommentText"/>
    <w:link w:val="CommentSubjectChar"/>
    <w:uiPriority w:val="99"/>
    <w:semiHidden/>
    <w:unhideWhenUsed/>
    <w:rsid w:val="004F65E5"/>
    <w:rPr>
      <w:b/>
      <w:bCs/>
    </w:rPr>
  </w:style>
  <w:style w:type="character" w:customStyle="1" w:styleId="CommentSubjectChar">
    <w:name w:val="Comment Subject Char"/>
    <w:basedOn w:val="CommentTextChar"/>
    <w:link w:val="CommentSubject"/>
    <w:uiPriority w:val="99"/>
    <w:semiHidden/>
    <w:rsid w:val="004F65E5"/>
    <w:rPr>
      <w:b/>
      <w:bCs/>
      <w:sz w:val="20"/>
      <w:szCs w:val="20"/>
    </w:rPr>
  </w:style>
  <w:style w:type="paragraph" w:styleId="Revision">
    <w:name w:val="Revision"/>
    <w:hidden/>
    <w:uiPriority w:val="99"/>
    <w:semiHidden/>
    <w:rsid w:val="004F65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2057">
      <w:bodyDiv w:val="1"/>
      <w:marLeft w:val="0"/>
      <w:marRight w:val="0"/>
      <w:marTop w:val="0"/>
      <w:marBottom w:val="0"/>
      <w:divBdr>
        <w:top w:val="none" w:sz="0" w:space="0" w:color="auto"/>
        <w:left w:val="none" w:sz="0" w:space="0" w:color="auto"/>
        <w:bottom w:val="none" w:sz="0" w:space="0" w:color="auto"/>
        <w:right w:val="none" w:sz="0" w:space="0" w:color="auto"/>
      </w:divBdr>
    </w:div>
    <w:div w:id="104275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mahmoud@umn.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ich0018@umn.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0BCB2-98E5-43CD-A445-DAD272F9C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5</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Roberts</dc:creator>
  <cp:keywords/>
  <dc:description/>
  <cp:lastModifiedBy>Maryam Mahmoudi</cp:lastModifiedBy>
  <cp:revision>11</cp:revision>
  <cp:lastPrinted>2019-02-22T19:42:00Z</cp:lastPrinted>
  <dcterms:created xsi:type="dcterms:W3CDTF">2022-04-08T19:33:00Z</dcterms:created>
  <dcterms:modified xsi:type="dcterms:W3CDTF">2022-05-09T21:10:00Z</dcterms:modified>
</cp:coreProperties>
</file>