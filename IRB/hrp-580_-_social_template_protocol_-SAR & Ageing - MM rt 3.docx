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A244E" w:rsidRPr="002271CA" w:rsidRDefault="00EC58C8">
      <w:pPr>
        <w:spacing w:before="120"/>
        <w:rPr>
          <w:rFonts w:asciiTheme="majorBidi" w:eastAsia="Calibri" w:hAnsiTheme="majorBidi" w:cstheme="majorBidi"/>
          <w:b/>
        </w:rPr>
      </w:pPr>
      <w:bookmarkStart w:id="0" w:name="_heading=h.gjdgxs" w:colFirst="0" w:colLast="0"/>
      <w:bookmarkEnd w:id="0"/>
      <w:r w:rsidRPr="002271CA">
        <w:rPr>
          <w:rFonts w:asciiTheme="majorBidi" w:eastAsia="Calibri" w:hAnsiTheme="majorBidi" w:cstheme="majorBidi"/>
          <w:b/>
        </w:rPr>
        <w:t>INSTRUCTIONS:</w:t>
      </w:r>
    </w:p>
    <w:p w14:paraId="00000002"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 xml:space="preserve">Use “SOCIAL TEMPLATE PROTOCOL (HRP-580)” to prepare a social-behavioral study (see </w:t>
      </w:r>
      <w:hyperlink r:id="rId9">
        <w:r w:rsidRPr="002271CA">
          <w:rPr>
            <w:rFonts w:asciiTheme="majorBidi" w:eastAsia="Calibri" w:hAnsiTheme="majorBidi" w:cstheme="majorBidi"/>
            <w:color w:val="0070C0"/>
            <w:u w:val="single"/>
          </w:rPr>
          <w:t>Investigator</w:t>
        </w:r>
      </w:hyperlink>
      <w:hyperlink r:id="rId10">
        <w:r w:rsidRPr="002271CA">
          <w:rPr>
            <w:rFonts w:asciiTheme="majorBidi" w:eastAsia="Calibri" w:hAnsiTheme="majorBidi" w:cstheme="majorBidi"/>
            <w:i/>
            <w:color w:val="0070C0"/>
            <w:u w:val="single"/>
          </w:rPr>
          <w:t xml:space="preserve"> </w:t>
        </w:r>
      </w:hyperlink>
      <w:hyperlink r:id="rId11">
        <w:r w:rsidRPr="002271CA">
          <w:rPr>
            <w:rFonts w:asciiTheme="majorBidi" w:eastAsia="Calibri" w:hAnsiTheme="majorBidi" w:cstheme="majorBidi"/>
            <w:color w:val="0070C0"/>
            <w:u w:val="single"/>
          </w:rPr>
          <w:t>Manual</w:t>
        </w:r>
      </w:hyperlink>
      <w:hyperlink r:id="rId12">
        <w:r w:rsidRPr="002271CA">
          <w:rPr>
            <w:rFonts w:asciiTheme="majorBidi" w:eastAsia="Calibri" w:hAnsiTheme="majorBidi" w:cstheme="majorBidi"/>
            <w:i/>
            <w:color w:val="0070C0"/>
            <w:u w:val="single"/>
          </w:rPr>
          <w:t xml:space="preserve"> </w:t>
        </w:r>
      </w:hyperlink>
      <w:hyperlink r:id="rId13">
        <w:r w:rsidRPr="002271CA">
          <w:rPr>
            <w:rFonts w:asciiTheme="majorBidi" w:eastAsia="Calibri" w:hAnsiTheme="majorBidi" w:cstheme="majorBidi"/>
            <w:color w:val="0070C0"/>
            <w:u w:val="single"/>
          </w:rPr>
          <w:t>(HRP-103)</w:t>
        </w:r>
      </w:hyperlink>
      <w:r w:rsidRPr="002271CA">
        <w:rPr>
          <w:rFonts w:asciiTheme="majorBidi" w:eastAsia="Calibri" w:hAnsiTheme="majorBidi" w:cstheme="majorBidi"/>
          <w:i/>
          <w:color w:val="0070C0"/>
        </w:rPr>
        <w:t xml:space="preserve"> </w:t>
      </w:r>
      <w:r w:rsidRPr="002271CA">
        <w:rPr>
          <w:rFonts w:asciiTheme="majorBidi" w:eastAsia="Calibri" w:hAnsiTheme="majorBidi" w:cstheme="majorBidi"/>
          <w:color w:val="FF0000"/>
        </w:rPr>
        <w:t>for a definition of social-behavioral research).</w:t>
      </w:r>
    </w:p>
    <w:p w14:paraId="00000003"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 xml:space="preserve">For social-behavioral research involving biomedical activities, refer to the </w:t>
      </w:r>
      <w:hyperlink r:id="rId14">
        <w:r w:rsidRPr="002271CA">
          <w:rPr>
            <w:rFonts w:asciiTheme="majorBidi" w:eastAsia="Calibri" w:hAnsiTheme="majorBidi" w:cstheme="majorBidi"/>
            <w:color w:val="0070C0"/>
            <w:u w:val="single"/>
          </w:rPr>
          <w:t>Investigator</w:t>
        </w:r>
      </w:hyperlink>
      <w:hyperlink r:id="rId15">
        <w:r w:rsidRPr="002271CA">
          <w:rPr>
            <w:rFonts w:asciiTheme="majorBidi" w:eastAsia="Calibri" w:hAnsiTheme="majorBidi" w:cstheme="majorBidi"/>
            <w:i/>
            <w:color w:val="0070C0"/>
            <w:u w:val="single"/>
          </w:rPr>
          <w:t xml:space="preserve"> </w:t>
        </w:r>
      </w:hyperlink>
      <w:hyperlink r:id="rId16">
        <w:r w:rsidRPr="002271CA">
          <w:rPr>
            <w:rFonts w:asciiTheme="majorBidi" w:eastAsia="Calibri" w:hAnsiTheme="majorBidi" w:cstheme="majorBidi"/>
            <w:color w:val="0070C0"/>
            <w:u w:val="single"/>
          </w:rPr>
          <w:t>Manual</w:t>
        </w:r>
      </w:hyperlink>
      <w:hyperlink r:id="rId17">
        <w:r w:rsidRPr="002271CA">
          <w:rPr>
            <w:rFonts w:asciiTheme="majorBidi" w:eastAsia="Calibri" w:hAnsiTheme="majorBidi" w:cstheme="majorBidi"/>
            <w:i/>
            <w:color w:val="0070C0"/>
            <w:u w:val="single"/>
          </w:rPr>
          <w:t xml:space="preserve"> </w:t>
        </w:r>
      </w:hyperlink>
      <w:hyperlink r:id="rId18">
        <w:r w:rsidRPr="002271CA">
          <w:rPr>
            <w:rFonts w:asciiTheme="majorBidi" w:eastAsia="Calibri" w:hAnsiTheme="majorBidi" w:cstheme="majorBidi"/>
            <w:color w:val="0070C0"/>
            <w:u w:val="single"/>
          </w:rPr>
          <w:t>(HRP-103)</w:t>
        </w:r>
      </w:hyperlink>
      <w:r w:rsidRPr="002271CA">
        <w:rPr>
          <w:rFonts w:asciiTheme="majorBidi" w:eastAsia="Calibri" w:hAnsiTheme="majorBidi" w:cstheme="majorBidi"/>
          <w:color w:val="FF0000"/>
        </w:rPr>
        <w:t xml:space="preserve"> for further instructions as to whether the “MEDICAL TEMPLATE PROTOCOL (HRP-590)” is required.</w:t>
      </w:r>
    </w:p>
    <w:p w14:paraId="00000004"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 xml:space="preserve">Depending on the nature of what you are doing, some sections may not be applicable to your research. If so mark as “NA”. For example, research involving a retrospective chart review may have many sections with N/A.  </w:t>
      </w:r>
    </w:p>
    <w:p w14:paraId="00000005"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Please do not delete sections if they do not apply to the study.</w:t>
      </w:r>
    </w:p>
    <w:p w14:paraId="00000006"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We suggest that you use the word “participant” or “volunteer” rather than “subject” throughout your protocol. The reason is that “subject” has the sense of someone under the authority of the investigator while “participant” or “volunteer” has the sense of a person who understands and is an important contributor to the research.</w:t>
      </w:r>
    </w:p>
    <w:p w14:paraId="00000007"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After you submit your protocol for review in ETHOS, your protocol will be saved there. You should use that saved version as your starting point for edits to the next version. You may choose to track protocol versions for yourself outside of ETHOS; however, you should ensure that any version you edit is the same as the most recently approved version in ETHOS.</w:t>
      </w:r>
    </w:p>
    <w:p w14:paraId="00000008"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As you are writing the protocol, remove all instructions in red so that they are not contained in the final version of your protocol.</w:t>
      </w:r>
    </w:p>
    <w:p w14:paraId="00000009" w14:textId="77777777" w:rsidR="006A244E" w:rsidRPr="002271CA" w:rsidRDefault="00EC58C8">
      <w:pPr>
        <w:numPr>
          <w:ilvl w:val="0"/>
          <w:numId w:val="4"/>
        </w:num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To update page numbers in the Table of Contents, right click on the table and select “Update Field” and “page numbers only.”</w:t>
      </w:r>
    </w:p>
    <w:p w14:paraId="0000000A" w14:textId="77777777" w:rsidR="006A244E" w:rsidRPr="002271CA" w:rsidRDefault="00EC58C8">
      <w:pPr>
        <w:spacing w:before="120"/>
        <w:rPr>
          <w:rFonts w:asciiTheme="majorBidi" w:eastAsia="Calibri" w:hAnsiTheme="majorBidi" w:cstheme="majorBidi"/>
          <w:b/>
        </w:rPr>
      </w:pPr>
      <w:r w:rsidRPr="002271CA">
        <w:rPr>
          <w:rFonts w:asciiTheme="majorBidi" w:hAnsiTheme="majorBidi" w:cstheme="majorBidi"/>
        </w:rPr>
        <w:br w:type="page"/>
      </w:r>
    </w:p>
    <w:p w14:paraId="0000000B" w14:textId="77777777" w:rsidR="006A244E" w:rsidRPr="002271CA" w:rsidRDefault="006A244E">
      <w:pPr>
        <w:spacing w:before="120"/>
        <w:rPr>
          <w:rFonts w:asciiTheme="majorBidi" w:eastAsia="Calibri" w:hAnsiTheme="majorBidi" w:cstheme="majorBidi"/>
          <w:b/>
        </w:rPr>
      </w:pPr>
    </w:p>
    <w:p w14:paraId="0000000C" w14:textId="70A15D95" w:rsidR="006A244E" w:rsidRPr="002271CA" w:rsidRDefault="00EC58C8">
      <w:pPr>
        <w:pBdr>
          <w:top w:val="nil"/>
          <w:left w:val="nil"/>
          <w:bottom w:val="nil"/>
          <w:right w:val="nil"/>
          <w:between w:val="nil"/>
        </w:pBdr>
        <w:spacing w:before="120"/>
        <w:jc w:val="center"/>
        <w:rPr>
          <w:rFonts w:asciiTheme="majorBidi" w:eastAsia="Calibri" w:hAnsiTheme="majorBidi" w:cstheme="majorBidi"/>
          <w:b/>
          <w:color w:val="000000"/>
        </w:rPr>
      </w:pPr>
      <w:r w:rsidRPr="002271CA">
        <w:rPr>
          <w:rFonts w:asciiTheme="majorBidi" w:eastAsia="Calibri" w:hAnsiTheme="majorBidi" w:cstheme="majorBidi"/>
          <w:b/>
          <w:color w:val="000000"/>
        </w:rPr>
        <w:t>ANCILLARY REVIEWS</w:t>
      </w:r>
    </w:p>
    <w:p w14:paraId="79900833" w14:textId="4C4EF021" w:rsidR="006D0C8F" w:rsidRPr="002271CA" w:rsidRDefault="006D0C8F" w:rsidP="006D0C8F">
      <w:pPr>
        <w:pBdr>
          <w:top w:val="nil"/>
          <w:left w:val="nil"/>
          <w:bottom w:val="nil"/>
          <w:right w:val="nil"/>
          <w:between w:val="nil"/>
        </w:pBdr>
        <w:rPr>
          <w:rFonts w:asciiTheme="majorBidi" w:eastAsia="Calibri" w:hAnsiTheme="majorBidi" w:cstheme="majorBidi"/>
          <w:b/>
          <w:color w:val="000000"/>
        </w:rPr>
      </w:pPr>
      <w:r w:rsidRPr="002271CA">
        <w:rPr>
          <w:rFonts w:asciiTheme="majorBidi" w:eastAsia="Calibri" w:hAnsiTheme="majorBidi" w:cstheme="majorBidi"/>
          <w:b/>
          <w:color w:val="000000"/>
        </w:rPr>
        <w:t>DO NOT DELETE.  Submit the completed checklist below with your protocol.</w:t>
      </w:r>
    </w:p>
    <w:tbl>
      <w:tblPr>
        <w:tblStyle w:val="4"/>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8"/>
        <w:gridCol w:w="3263"/>
        <w:gridCol w:w="4066"/>
        <w:gridCol w:w="1408"/>
      </w:tblGrid>
      <w:tr w:rsidR="006A244E" w:rsidRPr="002271CA" w14:paraId="7B365BD1" w14:textId="77777777">
        <w:tc>
          <w:tcPr>
            <w:tcW w:w="10255" w:type="dxa"/>
            <w:gridSpan w:val="4"/>
            <w:shd w:val="clear" w:color="auto" w:fill="EEECE1"/>
          </w:tcPr>
          <w:p w14:paraId="0000000D" w14:textId="77777777" w:rsidR="006A244E" w:rsidRPr="002271CA" w:rsidRDefault="00EC58C8">
            <w:pPr>
              <w:pBdr>
                <w:top w:val="nil"/>
                <w:left w:val="nil"/>
                <w:bottom w:val="nil"/>
                <w:right w:val="nil"/>
                <w:between w:val="nil"/>
              </w:pBdr>
              <w:spacing w:before="120"/>
              <w:jc w:val="center"/>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Which ancillary reviews do I need and when do I need them?</w:t>
            </w:r>
          </w:p>
          <w:p w14:paraId="0000000E" w14:textId="77777777" w:rsidR="006A244E" w:rsidRPr="002271CA" w:rsidRDefault="00EC58C8">
            <w:pPr>
              <w:pBdr>
                <w:top w:val="nil"/>
                <w:left w:val="nil"/>
                <w:bottom w:val="nil"/>
                <w:right w:val="nil"/>
                <w:between w:val="nil"/>
              </w:pBdr>
              <w:spacing w:before="120"/>
              <w:jc w:val="center"/>
              <w:rPr>
                <w:rFonts w:asciiTheme="majorBidi" w:eastAsia="Calibri" w:hAnsiTheme="majorBidi" w:cstheme="majorBidi"/>
                <w:b/>
                <w:color w:val="000000"/>
                <w:sz w:val="24"/>
                <w:szCs w:val="24"/>
              </w:rPr>
            </w:pPr>
            <w:r w:rsidRPr="002271CA">
              <w:rPr>
                <w:rFonts w:asciiTheme="majorBidi" w:eastAsia="Calibri" w:hAnsiTheme="majorBidi" w:cstheme="majorBidi"/>
                <w:color w:val="FF0000"/>
                <w:sz w:val="24"/>
                <w:szCs w:val="24"/>
              </w:rPr>
              <w:t xml:space="preserve">Refer to </w:t>
            </w:r>
            <w:hyperlink r:id="rId19">
              <w:r w:rsidRPr="002271CA">
                <w:rPr>
                  <w:rFonts w:asciiTheme="majorBidi" w:eastAsia="Calibri" w:hAnsiTheme="majorBidi" w:cstheme="majorBidi"/>
                  <w:color w:val="0000FF"/>
                  <w:sz w:val="24"/>
                  <w:szCs w:val="24"/>
                  <w:u w:val="single"/>
                </w:rPr>
                <w:t xml:space="preserve">HRP-309 </w:t>
              </w:r>
            </w:hyperlink>
            <w:r w:rsidRPr="002271CA">
              <w:rPr>
                <w:rFonts w:asciiTheme="majorBidi" w:eastAsia="Calibri" w:hAnsiTheme="majorBidi" w:cstheme="majorBidi"/>
                <w:color w:val="FF0000"/>
                <w:sz w:val="24"/>
                <w:szCs w:val="24"/>
              </w:rPr>
              <w:t>for more information about these ancillary reviews.</w:t>
            </w:r>
          </w:p>
        </w:tc>
      </w:tr>
      <w:tr w:rsidR="006A244E" w:rsidRPr="002271CA" w14:paraId="6F6D5AAF" w14:textId="77777777">
        <w:tc>
          <w:tcPr>
            <w:tcW w:w="1518" w:type="dxa"/>
            <w:shd w:val="clear" w:color="auto" w:fill="EEECE1"/>
          </w:tcPr>
          <w:p w14:paraId="00000012"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Select yes or no</w:t>
            </w:r>
          </w:p>
        </w:tc>
        <w:tc>
          <w:tcPr>
            <w:tcW w:w="3263" w:type="dxa"/>
            <w:shd w:val="clear" w:color="auto" w:fill="EEECE1"/>
          </w:tcPr>
          <w:p w14:paraId="00000013"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Does your study…</w:t>
            </w:r>
          </w:p>
        </w:tc>
        <w:tc>
          <w:tcPr>
            <w:tcW w:w="4066" w:type="dxa"/>
            <w:shd w:val="clear" w:color="auto" w:fill="EEECE1"/>
          </w:tcPr>
          <w:p w14:paraId="00000014"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If yes…</w:t>
            </w:r>
          </w:p>
        </w:tc>
        <w:tc>
          <w:tcPr>
            <w:tcW w:w="1408" w:type="dxa"/>
          </w:tcPr>
          <w:p w14:paraId="00000015"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Impact on IRB Review</w:t>
            </w:r>
          </w:p>
        </w:tc>
      </w:tr>
      <w:tr w:rsidR="006A244E" w:rsidRPr="002271CA" w14:paraId="75F3CA2C" w14:textId="77777777">
        <w:tc>
          <w:tcPr>
            <w:tcW w:w="1518" w:type="dxa"/>
          </w:tcPr>
          <w:p w14:paraId="00000016"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0"/>
                <w:id w:val="-1569175350"/>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17" w14:textId="0CB4EDCD"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
                <w:id w:val="-938132034"/>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446273">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p w14:paraId="00000018"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sz w:val="24"/>
                <w:szCs w:val="24"/>
              </w:rPr>
            </w:pPr>
          </w:p>
        </w:tc>
        <w:tc>
          <w:tcPr>
            <w:tcW w:w="3263" w:type="dxa"/>
          </w:tcPr>
          <w:p w14:paraId="00000019"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Include Gillette resources, staff or locations</w:t>
            </w:r>
          </w:p>
        </w:tc>
        <w:tc>
          <w:tcPr>
            <w:tcW w:w="4066" w:type="dxa"/>
          </w:tcPr>
          <w:p w14:paraId="0000001A"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Gillette Scientific review and Gillette Research Administration approval is required.  Contact:</w:t>
            </w:r>
          </w:p>
          <w:p w14:paraId="0000001B" w14:textId="77777777" w:rsidR="006A244E" w:rsidRPr="002271CA" w:rsidRDefault="00B767C3">
            <w:pPr>
              <w:pBdr>
                <w:top w:val="nil"/>
                <w:left w:val="nil"/>
                <w:bottom w:val="nil"/>
                <w:right w:val="nil"/>
                <w:between w:val="nil"/>
              </w:pBdr>
              <w:spacing w:before="120"/>
              <w:rPr>
                <w:rFonts w:asciiTheme="majorBidi" w:eastAsia="Calibri" w:hAnsiTheme="majorBidi" w:cstheme="majorBidi"/>
                <w:i/>
                <w:color w:val="000000"/>
                <w:sz w:val="24"/>
                <w:szCs w:val="24"/>
              </w:rPr>
            </w:pPr>
            <w:hyperlink r:id="rId20">
              <w:r w:rsidR="00EC58C8" w:rsidRPr="002271CA">
                <w:rPr>
                  <w:rFonts w:asciiTheme="majorBidi" w:eastAsia="Calibri" w:hAnsiTheme="majorBidi" w:cstheme="majorBidi"/>
                  <w:i/>
                  <w:color w:val="0000FF"/>
                  <w:sz w:val="24"/>
                  <w:szCs w:val="24"/>
                  <w:u w:val="single"/>
                </w:rPr>
                <w:t>research@gillettechildrens.com</w:t>
              </w:r>
            </w:hyperlink>
            <w:r w:rsidR="00EC58C8" w:rsidRPr="002271CA">
              <w:rPr>
                <w:rFonts w:asciiTheme="majorBidi" w:eastAsia="Calibri" w:hAnsiTheme="majorBidi" w:cstheme="majorBidi"/>
                <w:i/>
                <w:color w:val="000000"/>
                <w:sz w:val="24"/>
                <w:szCs w:val="24"/>
              </w:rPr>
              <w:t xml:space="preserve">  </w:t>
            </w:r>
          </w:p>
        </w:tc>
        <w:tc>
          <w:tcPr>
            <w:tcW w:w="1408" w:type="dxa"/>
            <w:shd w:val="clear" w:color="auto" w:fill="FF0000"/>
          </w:tcPr>
          <w:p w14:paraId="0000001C"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Required prior to IRB submission</w:t>
            </w:r>
          </w:p>
        </w:tc>
      </w:tr>
      <w:tr w:rsidR="006A244E" w:rsidRPr="002271CA" w14:paraId="3A8F9052" w14:textId="77777777">
        <w:tc>
          <w:tcPr>
            <w:tcW w:w="1518" w:type="dxa"/>
          </w:tcPr>
          <w:p w14:paraId="0000001D"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
                <w:id w:val="1228884274"/>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1E" w14:textId="53099201"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
                <w:id w:val="1281841266"/>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446273">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tcPr>
          <w:p w14:paraId="0000001F"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Involve Epic, or Fairview patients, staff, locations, or resources?</w:t>
            </w:r>
          </w:p>
        </w:tc>
        <w:tc>
          <w:tcPr>
            <w:tcW w:w="4066" w:type="dxa"/>
          </w:tcPr>
          <w:p w14:paraId="00000020"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The Fairview ancillary review will be assigned to your study by IRB staff</w:t>
            </w:r>
          </w:p>
          <w:p w14:paraId="00000021"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Contact: </w:t>
            </w:r>
            <w:hyperlink r:id="rId21">
              <w:r w:rsidRPr="002271CA">
                <w:rPr>
                  <w:rFonts w:asciiTheme="majorBidi" w:eastAsia="Calibri" w:hAnsiTheme="majorBidi" w:cstheme="majorBidi"/>
                  <w:color w:val="0563C1"/>
                  <w:sz w:val="24"/>
                  <w:szCs w:val="24"/>
                  <w:u w:val="single"/>
                </w:rPr>
                <w:t>ancillaryreview@Fairview.org</w:t>
              </w:r>
            </w:hyperlink>
          </w:p>
        </w:tc>
        <w:tc>
          <w:tcPr>
            <w:tcW w:w="1408" w:type="dxa"/>
            <w:vMerge w:val="restart"/>
            <w:shd w:val="clear" w:color="auto" w:fill="FF0000"/>
          </w:tcPr>
          <w:p w14:paraId="00000022"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 xml:space="preserve">Approval must be received prior to IRB committee/ designated review.  </w:t>
            </w:r>
          </w:p>
          <w:p w14:paraId="00000023"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sz w:val="24"/>
                <w:szCs w:val="24"/>
              </w:rPr>
            </w:pPr>
          </w:p>
          <w:p w14:paraId="00000024"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Consider seeking approval prior to IRB submission.</w:t>
            </w:r>
          </w:p>
        </w:tc>
      </w:tr>
      <w:tr w:rsidR="006A244E" w:rsidRPr="002271CA" w14:paraId="7FDF4F06" w14:textId="77777777">
        <w:tc>
          <w:tcPr>
            <w:tcW w:w="1518" w:type="dxa"/>
            <w:shd w:val="clear" w:color="auto" w:fill="EEECE1"/>
          </w:tcPr>
          <w:p w14:paraId="00000025"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4"/>
                <w:id w:val="1631595167"/>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26" w14:textId="352D9E0B"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5"/>
                <w:id w:val="1950891901"/>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0000027"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Include evaluation of drugs, devices, biologics, tobacco, or dietary supplements or data subject to FDA inspection?</w:t>
            </w:r>
          </w:p>
        </w:tc>
        <w:tc>
          <w:tcPr>
            <w:tcW w:w="4066" w:type="dxa"/>
            <w:shd w:val="clear" w:color="auto" w:fill="EEECE1"/>
          </w:tcPr>
          <w:p w14:paraId="00000028"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FF"/>
                <w:sz w:val="24"/>
                <w:szCs w:val="24"/>
                <w:u w:val="single"/>
              </w:rPr>
            </w:pPr>
            <w:r w:rsidRPr="002271CA">
              <w:rPr>
                <w:rFonts w:asciiTheme="majorBidi" w:eastAsia="Calibri" w:hAnsiTheme="majorBidi" w:cstheme="majorBidi"/>
                <w:i/>
                <w:color w:val="C0504D"/>
                <w:sz w:val="24"/>
                <w:szCs w:val="24"/>
              </w:rPr>
              <w:t>STOP</w:t>
            </w:r>
            <w:r w:rsidRPr="002271CA">
              <w:rPr>
                <w:rFonts w:asciiTheme="majorBidi" w:eastAsia="Calibri" w:hAnsiTheme="majorBidi" w:cstheme="majorBidi"/>
                <w:i/>
                <w:color w:val="000000"/>
                <w:sz w:val="24"/>
                <w:szCs w:val="24"/>
              </w:rPr>
              <w:t xml:space="preserve"> – Complete </w:t>
            </w:r>
            <w:hyperlink r:id="rId22">
              <w:r w:rsidRPr="002271CA">
                <w:rPr>
                  <w:rFonts w:asciiTheme="majorBidi" w:eastAsia="Calibri" w:hAnsiTheme="majorBidi" w:cstheme="majorBidi"/>
                  <w:i/>
                  <w:color w:val="0000FF"/>
                  <w:sz w:val="24"/>
                  <w:szCs w:val="24"/>
                  <w:u w:val="single"/>
                </w:rPr>
                <w:t>the Medical Template Protocol (HRP-590)</w:t>
              </w:r>
            </w:hyperlink>
          </w:p>
          <w:p w14:paraId="00000029" w14:textId="77777777" w:rsidR="006A244E" w:rsidRPr="002271CA" w:rsidRDefault="006A244E">
            <w:pPr>
              <w:pBdr>
                <w:top w:val="nil"/>
                <w:left w:val="nil"/>
                <w:bottom w:val="nil"/>
                <w:right w:val="nil"/>
                <w:between w:val="nil"/>
              </w:pBdr>
              <w:spacing w:before="120"/>
              <w:rPr>
                <w:rFonts w:asciiTheme="majorBidi" w:eastAsia="Calibri" w:hAnsiTheme="majorBidi" w:cstheme="majorBidi"/>
                <w:i/>
                <w:color w:val="000000"/>
                <w:sz w:val="24"/>
                <w:szCs w:val="24"/>
              </w:rPr>
            </w:pPr>
          </w:p>
          <w:p w14:paraId="0000002A"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The regulatory ancillary review will be assigned to your study by IRB staff</w:t>
            </w:r>
          </w:p>
          <w:p w14:paraId="0000002B"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Contact: </w:t>
            </w:r>
            <w:hyperlink r:id="rId23">
              <w:r w:rsidRPr="002271CA">
                <w:rPr>
                  <w:rFonts w:asciiTheme="majorBidi" w:eastAsia="Calibri" w:hAnsiTheme="majorBidi" w:cstheme="majorBidi"/>
                  <w:i/>
                  <w:color w:val="0000FF"/>
                  <w:sz w:val="24"/>
                  <w:szCs w:val="24"/>
                  <w:u w:val="single"/>
                </w:rPr>
                <w:t>medreg@umn.edu</w:t>
              </w:r>
            </w:hyperlink>
            <w:r w:rsidRPr="002271CA">
              <w:rPr>
                <w:rFonts w:asciiTheme="majorBidi" w:eastAsia="Calibri" w:hAnsiTheme="majorBidi" w:cstheme="majorBidi"/>
                <w:i/>
                <w:color w:val="000000"/>
                <w:sz w:val="24"/>
                <w:szCs w:val="24"/>
              </w:rPr>
              <w:t xml:space="preserve"> </w:t>
            </w:r>
          </w:p>
          <w:p w14:paraId="0000002C"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See </w:t>
            </w:r>
            <w:hyperlink r:id="rId24">
              <w:r w:rsidRPr="002271CA">
                <w:rPr>
                  <w:rFonts w:asciiTheme="majorBidi" w:eastAsia="Calibri" w:hAnsiTheme="majorBidi" w:cstheme="majorBidi"/>
                  <w:i/>
                  <w:color w:val="0000FF"/>
                  <w:sz w:val="24"/>
                  <w:szCs w:val="24"/>
                  <w:u w:val="single"/>
                </w:rPr>
                <w:t>https://policy.umn.edu/research/indide</w:t>
              </w:r>
            </w:hyperlink>
            <w:r w:rsidRPr="002271CA">
              <w:rPr>
                <w:rFonts w:asciiTheme="majorBidi" w:eastAsia="Calibri" w:hAnsiTheme="majorBidi" w:cstheme="majorBidi"/>
                <w:i/>
                <w:color w:val="000000"/>
                <w:sz w:val="24"/>
                <w:szCs w:val="24"/>
              </w:rPr>
              <w:t xml:space="preserve"> </w:t>
            </w:r>
          </w:p>
        </w:tc>
        <w:tc>
          <w:tcPr>
            <w:tcW w:w="1408" w:type="dxa"/>
            <w:vMerge/>
            <w:shd w:val="clear" w:color="auto" w:fill="FF0000"/>
          </w:tcPr>
          <w:p w14:paraId="0000002D"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i/>
                <w:color w:val="000000"/>
                <w:sz w:val="24"/>
                <w:szCs w:val="24"/>
              </w:rPr>
            </w:pPr>
          </w:p>
        </w:tc>
      </w:tr>
      <w:tr w:rsidR="006A244E" w:rsidRPr="002271CA" w14:paraId="33DA05E0" w14:textId="77777777">
        <w:tc>
          <w:tcPr>
            <w:tcW w:w="1518" w:type="dxa"/>
          </w:tcPr>
          <w:p w14:paraId="0000002F" w14:textId="795E38A9" w:rsidR="006A244E" w:rsidRPr="002271CA" w:rsidRDefault="00B767C3" w:rsidP="008A69DE">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6"/>
                <w:id w:val="1775133436"/>
                <w:placeholder>
                  <w:docPart w:val="01CCE0CBAFA64A3E959CF31A6358BE3A"/>
                </w:placeholder>
                <w:showingPlcHdr/>
              </w:sdtPr>
              <w:sdtEndPr/>
              <w:sdtContent>
                <w:r w:rsidR="008A69DE" w:rsidRPr="002271CA">
                  <w:rPr>
                    <w:rFonts w:asciiTheme="majorBidi" w:hAnsiTheme="majorBidi" w:cstheme="majorBidi"/>
                  </w:rPr>
                  <w:t xml:space="preserve">     </w:t>
                </w:r>
              </w:sdtContent>
            </w:sdt>
          </w:p>
        </w:tc>
        <w:tc>
          <w:tcPr>
            <w:tcW w:w="3263" w:type="dxa"/>
          </w:tcPr>
          <w:p w14:paraId="00000030" w14:textId="08F90424"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 xml:space="preserve">Require Scientific Review? Not sure? </w:t>
            </w:r>
            <w:sdt>
              <w:sdtPr>
                <w:rPr>
                  <w:rFonts w:asciiTheme="majorBidi" w:hAnsiTheme="majorBidi" w:cstheme="majorBidi"/>
                </w:rPr>
                <w:tag w:val="goog_rdk_10"/>
                <w:id w:val="7647199"/>
              </w:sdtPr>
              <w:sdtEndPr/>
              <w:sdtContent>
                <w:r w:rsidRPr="002271CA">
                  <w:rPr>
                    <w:rFonts w:asciiTheme="majorBidi" w:eastAsia="Calibri" w:hAnsiTheme="majorBidi" w:cstheme="majorBidi"/>
                    <w:color w:val="000000"/>
                    <w:sz w:val="24"/>
                    <w:szCs w:val="24"/>
                  </w:rPr>
                  <w:t xml:space="preserve">See guidance in the </w:t>
                </w:r>
                <w:hyperlink r:id="rId25" w:history="1">
                  <w:r w:rsidRPr="002271CA">
                    <w:rPr>
                      <w:rFonts w:asciiTheme="majorBidi" w:eastAsia="Calibri" w:hAnsiTheme="majorBidi" w:cstheme="majorBidi"/>
                      <w:color w:val="000000"/>
                      <w:sz w:val="24"/>
                      <w:szCs w:val="24"/>
                    </w:rPr>
                    <w:t>Investigator Manual (HRP-103)</w:t>
                  </w:r>
                </w:hyperlink>
                <w:r w:rsidRPr="002271CA">
                  <w:rPr>
                    <w:rFonts w:asciiTheme="majorBidi" w:eastAsia="Calibri" w:hAnsiTheme="majorBidi" w:cstheme="majorBidi"/>
                    <w:color w:val="000000"/>
                    <w:sz w:val="24"/>
                    <w:szCs w:val="24"/>
                  </w:rPr>
                  <w:t>.</w:t>
                </w:r>
              </w:sdtContent>
            </w:sdt>
            <w:sdt>
              <w:sdtPr>
                <w:rPr>
                  <w:rFonts w:asciiTheme="majorBidi" w:hAnsiTheme="majorBidi" w:cstheme="majorBidi"/>
                </w:rPr>
                <w:tag w:val="goog_rdk_11"/>
                <w:id w:val="1328634932"/>
                <w:placeholder>
                  <w:docPart w:val="FB8DCB619119424EAA65FEDBF483BDC8"/>
                </w:placeholder>
                <w:showingPlcHdr/>
              </w:sdtPr>
              <w:sdtEndPr/>
              <w:sdtContent>
                <w:r w:rsidR="004A548C" w:rsidRPr="002271CA">
                  <w:rPr>
                    <w:rFonts w:asciiTheme="majorBidi" w:hAnsiTheme="majorBidi" w:cstheme="majorBidi"/>
                  </w:rPr>
                  <w:t xml:space="preserve">     </w:t>
                </w:r>
              </w:sdtContent>
            </w:sdt>
          </w:p>
          <w:p w14:paraId="00000031"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sz w:val="24"/>
                <w:szCs w:val="24"/>
              </w:rPr>
            </w:pPr>
          </w:p>
        </w:tc>
        <w:tc>
          <w:tcPr>
            <w:tcW w:w="4066" w:type="dxa"/>
          </w:tcPr>
          <w:p w14:paraId="00000032" w14:textId="54207BEB"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ONLY </w:t>
            </w:r>
            <w:sdt>
              <w:sdtPr>
                <w:rPr>
                  <w:rFonts w:asciiTheme="majorBidi" w:hAnsiTheme="majorBidi" w:cstheme="majorBidi"/>
                </w:rPr>
                <w:tag w:val="goog_rdk_12"/>
                <w:id w:val="-1816246756"/>
              </w:sdtPr>
              <w:sdtEndPr/>
              <w:sdtContent>
                <w:r w:rsidRPr="002271CA">
                  <w:rPr>
                    <w:rFonts w:asciiTheme="majorBidi" w:eastAsia="Calibri" w:hAnsiTheme="majorBidi" w:cstheme="majorBidi"/>
                    <w:i/>
                    <w:color w:val="000000"/>
                    <w:sz w:val="24"/>
                    <w:szCs w:val="24"/>
                  </w:rPr>
                  <w:t>REQUIRED</w:t>
                </w:r>
              </w:sdtContent>
            </w:sdt>
            <w:sdt>
              <w:sdtPr>
                <w:rPr>
                  <w:rFonts w:asciiTheme="majorBidi" w:hAnsiTheme="majorBidi" w:cstheme="majorBidi"/>
                </w:rPr>
                <w:tag w:val="goog_rdk_13"/>
                <w:id w:val="67928468"/>
                <w:placeholder>
                  <w:docPart w:val="3DD328A5A92E4DD29AC0504E5A49138C"/>
                </w:placeholder>
                <w:showingPlcHdr/>
              </w:sdtPr>
              <w:sdtEndPr/>
              <w:sdtContent>
                <w:r w:rsidR="004A548C" w:rsidRPr="002271CA">
                  <w:rPr>
                    <w:rFonts w:asciiTheme="majorBidi" w:hAnsiTheme="majorBidi" w:cstheme="majorBidi"/>
                  </w:rPr>
                  <w:t xml:space="preserve">     </w:t>
                </w:r>
              </w:sdtContent>
            </w:sdt>
            <w:r w:rsidRPr="002271CA">
              <w:rPr>
                <w:rFonts w:asciiTheme="majorBidi" w:eastAsia="Calibri" w:hAnsiTheme="majorBidi" w:cstheme="majorBidi"/>
                <w:i/>
                <w:color w:val="000000"/>
                <w:sz w:val="24"/>
                <w:szCs w:val="24"/>
              </w:rPr>
              <w:t xml:space="preserve"> BIOMEDICAL RESEARCH REVIEWED BY FULL COMMITTEE</w:t>
            </w:r>
          </w:p>
          <w:p w14:paraId="00000033"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 </w:t>
            </w:r>
          </w:p>
        </w:tc>
        <w:tc>
          <w:tcPr>
            <w:tcW w:w="1408" w:type="dxa"/>
            <w:vMerge/>
            <w:shd w:val="clear" w:color="auto" w:fill="FF0000"/>
          </w:tcPr>
          <w:p w14:paraId="00000034"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i/>
                <w:color w:val="000000"/>
                <w:sz w:val="24"/>
                <w:szCs w:val="24"/>
              </w:rPr>
            </w:pPr>
          </w:p>
        </w:tc>
      </w:tr>
      <w:tr w:rsidR="006A244E" w:rsidRPr="002271CA" w14:paraId="228EBD3F" w14:textId="77777777">
        <w:trPr>
          <w:trHeight w:val="449"/>
        </w:trPr>
        <w:tc>
          <w:tcPr>
            <w:tcW w:w="1518" w:type="dxa"/>
            <w:shd w:val="clear" w:color="auto" w:fill="EEECE1"/>
          </w:tcPr>
          <w:p w14:paraId="00000035"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4"/>
                <w:id w:val="-1673557044"/>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36" w14:textId="188D2D2C"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5"/>
                <w:id w:val="1965685015"/>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0000037"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Relate to cancer patients, cancer treatments, cancer screening/prevention, or tobacco?</w:t>
            </w:r>
          </w:p>
        </w:tc>
        <w:tc>
          <w:tcPr>
            <w:tcW w:w="4066" w:type="dxa"/>
            <w:shd w:val="clear" w:color="auto" w:fill="EEECE1"/>
          </w:tcPr>
          <w:p w14:paraId="00000038"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Complete the </w:t>
            </w:r>
            <w:hyperlink r:id="rId26">
              <w:r w:rsidRPr="002271CA">
                <w:rPr>
                  <w:rFonts w:asciiTheme="majorBidi" w:eastAsia="Calibri" w:hAnsiTheme="majorBidi" w:cstheme="majorBidi"/>
                  <w:i/>
                  <w:color w:val="0000FF"/>
                  <w:sz w:val="24"/>
                  <w:szCs w:val="24"/>
                  <w:u w:val="single"/>
                </w:rPr>
                <w:t>CPRC application process</w:t>
              </w:r>
            </w:hyperlink>
            <w:r w:rsidRPr="002271CA">
              <w:rPr>
                <w:rFonts w:asciiTheme="majorBidi" w:eastAsia="Calibri" w:hAnsiTheme="majorBidi" w:cstheme="majorBidi"/>
                <w:i/>
                <w:color w:val="000000"/>
                <w:sz w:val="24"/>
                <w:szCs w:val="24"/>
              </w:rPr>
              <w:t xml:space="preserve">. </w:t>
            </w:r>
          </w:p>
          <w:p w14:paraId="00000039"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Contact: </w:t>
            </w:r>
            <w:hyperlink r:id="rId27">
              <w:r w:rsidRPr="002271CA">
                <w:rPr>
                  <w:rFonts w:asciiTheme="majorBidi" w:eastAsia="Calibri" w:hAnsiTheme="majorBidi" w:cstheme="majorBidi"/>
                  <w:i/>
                  <w:color w:val="0000FF"/>
                  <w:sz w:val="24"/>
                  <w:szCs w:val="24"/>
                  <w:u w:val="single"/>
                </w:rPr>
                <w:t>ccprc@umn.edu</w:t>
              </w:r>
            </w:hyperlink>
            <w:r w:rsidRPr="002271CA">
              <w:rPr>
                <w:rFonts w:asciiTheme="majorBidi" w:eastAsia="Calibri" w:hAnsiTheme="majorBidi" w:cstheme="majorBidi"/>
                <w:i/>
                <w:color w:val="000000"/>
                <w:sz w:val="24"/>
                <w:szCs w:val="24"/>
              </w:rPr>
              <w:t xml:space="preserve"> </w:t>
            </w:r>
          </w:p>
        </w:tc>
        <w:tc>
          <w:tcPr>
            <w:tcW w:w="1408" w:type="dxa"/>
            <w:vMerge/>
            <w:shd w:val="clear" w:color="auto" w:fill="FF0000"/>
          </w:tcPr>
          <w:p w14:paraId="0000003A"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i/>
                <w:color w:val="000000"/>
                <w:sz w:val="24"/>
                <w:szCs w:val="24"/>
              </w:rPr>
            </w:pPr>
          </w:p>
        </w:tc>
      </w:tr>
      <w:tr w:rsidR="006A244E" w:rsidRPr="002271CA" w14:paraId="024E9B76" w14:textId="77777777">
        <w:tc>
          <w:tcPr>
            <w:tcW w:w="1518" w:type="dxa"/>
          </w:tcPr>
          <w:p w14:paraId="0000003B"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6"/>
                <w:id w:val="-1308851231"/>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3C" w14:textId="10D8E073"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7"/>
                <w:id w:val="-1441519068"/>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tcPr>
          <w:p w14:paraId="0000003D"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Include the use of radiation?</w:t>
            </w:r>
          </w:p>
          <w:p w14:paraId="0000003E"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(x-ray imaging, radiopharmaceuticals, external beam or brachytherapy)</w:t>
            </w:r>
          </w:p>
        </w:tc>
        <w:tc>
          <w:tcPr>
            <w:tcW w:w="4066" w:type="dxa"/>
          </w:tcPr>
          <w:p w14:paraId="0000003F" w14:textId="77777777" w:rsidR="006A244E" w:rsidRPr="002271CA" w:rsidRDefault="006A244E">
            <w:pPr>
              <w:pBdr>
                <w:top w:val="nil"/>
                <w:left w:val="nil"/>
                <w:bottom w:val="nil"/>
                <w:right w:val="nil"/>
                <w:between w:val="nil"/>
              </w:pBdr>
              <w:spacing w:before="120"/>
              <w:rPr>
                <w:rFonts w:asciiTheme="majorBidi" w:eastAsia="Calibri" w:hAnsiTheme="majorBidi" w:cstheme="majorBidi"/>
                <w:i/>
                <w:color w:val="000000"/>
                <w:sz w:val="24"/>
                <w:szCs w:val="24"/>
              </w:rPr>
            </w:pPr>
          </w:p>
          <w:p w14:paraId="00000040"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 xml:space="preserve">Complete the </w:t>
            </w:r>
            <w:hyperlink r:id="rId28">
              <w:r w:rsidRPr="002271CA">
                <w:rPr>
                  <w:rFonts w:asciiTheme="majorBidi" w:eastAsia="Calibri" w:hAnsiTheme="majorBidi" w:cstheme="majorBidi"/>
                  <w:i/>
                  <w:color w:val="1155CC"/>
                  <w:sz w:val="24"/>
                  <w:szCs w:val="24"/>
                  <w:u w:val="single"/>
                </w:rPr>
                <w:t>AURPC Human Use Application</w:t>
              </w:r>
            </w:hyperlink>
            <w:r w:rsidRPr="002271CA">
              <w:rPr>
                <w:rFonts w:asciiTheme="majorBidi" w:eastAsia="Calibri" w:hAnsiTheme="majorBidi" w:cstheme="majorBidi"/>
                <w:i/>
                <w:color w:val="000000"/>
                <w:sz w:val="24"/>
                <w:szCs w:val="24"/>
              </w:rPr>
              <w:t xml:space="preserve"> and follow instructions on the form for submission to the AURPC committee.</w:t>
            </w:r>
          </w:p>
          <w:p w14:paraId="00000041"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lastRenderedPageBreak/>
              <w:t xml:space="preserve">Contact: </w:t>
            </w:r>
            <w:hyperlink r:id="rId29">
              <w:r w:rsidRPr="002271CA">
                <w:rPr>
                  <w:rFonts w:asciiTheme="majorBidi" w:eastAsia="Calibri" w:hAnsiTheme="majorBidi" w:cstheme="majorBidi"/>
                  <w:i/>
                  <w:color w:val="0000FF"/>
                  <w:sz w:val="24"/>
                  <w:szCs w:val="24"/>
                  <w:u w:val="single"/>
                </w:rPr>
                <w:t>barmstro@umn.edu</w:t>
              </w:r>
            </w:hyperlink>
            <w:r w:rsidRPr="002271CA">
              <w:rPr>
                <w:rFonts w:asciiTheme="majorBidi" w:eastAsia="Calibri" w:hAnsiTheme="majorBidi" w:cstheme="majorBidi"/>
                <w:i/>
                <w:color w:val="000000"/>
                <w:sz w:val="24"/>
                <w:szCs w:val="24"/>
              </w:rPr>
              <w:t xml:space="preserve"> </w:t>
            </w:r>
          </w:p>
        </w:tc>
        <w:tc>
          <w:tcPr>
            <w:tcW w:w="1408" w:type="dxa"/>
            <w:vMerge w:val="restart"/>
            <w:shd w:val="clear" w:color="auto" w:fill="FFFF00"/>
          </w:tcPr>
          <w:p w14:paraId="00000042"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lastRenderedPageBreak/>
              <w:t xml:space="preserve">Approval from these committees must be received </w:t>
            </w:r>
            <w:r w:rsidRPr="002271CA">
              <w:rPr>
                <w:rFonts w:asciiTheme="majorBidi" w:eastAsia="Calibri" w:hAnsiTheme="majorBidi" w:cstheme="majorBidi"/>
                <w:b/>
                <w:color w:val="000000"/>
                <w:sz w:val="24"/>
                <w:szCs w:val="24"/>
              </w:rPr>
              <w:lastRenderedPageBreak/>
              <w:t xml:space="preserve">prior to IRB approval; </w:t>
            </w:r>
          </w:p>
          <w:p w14:paraId="00000043"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sz w:val="24"/>
                <w:szCs w:val="24"/>
              </w:rPr>
            </w:pPr>
          </w:p>
          <w:p w14:paraId="00000044"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 xml:space="preserve">These groups each have their own application process. </w:t>
            </w:r>
          </w:p>
        </w:tc>
      </w:tr>
      <w:tr w:rsidR="006A244E" w:rsidRPr="002271CA" w14:paraId="42A580BC" w14:textId="77777777">
        <w:tc>
          <w:tcPr>
            <w:tcW w:w="1518" w:type="dxa"/>
            <w:shd w:val="clear" w:color="auto" w:fill="EEECE1"/>
          </w:tcPr>
          <w:p w14:paraId="00000045"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8"/>
                <w:id w:val="962456445"/>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46" w14:textId="551BBD9A"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19"/>
                <w:id w:val="-2118749050"/>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0000047"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Use the Center for Magnetic Resonance Research (CMRR) as a study location?</w:t>
            </w:r>
          </w:p>
        </w:tc>
        <w:tc>
          <w:tcPr>
            <w:tcW w:w="4066" w:type="dxa"/>
            <w:shd w:val="clear" w:color="auto" w:fill="EEECE1"/>
          </w:tcPr>
          <w:p w14:paraId="00000048"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1155CC"/>
                <w:sz w:val="24"/>
                <w:szCs w:val="24"/>
                <w:u w:val="single"/>
              </w:rPr>
            </w:pPr>
            <w:r w:rsidRPr="002271CA">
              <w:rPr>
                <w:rFonts w:asciiTheme="majorBidi" w:eastAsia="Calibri" w:hAnsiTheme="majorBidi" w:cstheme="majorBidi"/>
                <w:i/>
                <w:color w:val="000000"/>
                <w:sz w:val="24"/>
                <w:szCs w:val="24"/>
              </w:rPr>
              <w:t xml:space="preserve">Complete the </w:t>
            </w:r>
            <w:hyperlink r:id="rId30">
              <w:r w:rsidRPr="002271CA">
                <w:rPr>
                  <w:rFonts w:asciiTheme="majorBidi" w:eastAsia="Calibri" w:hAnsiTheme="majorBidi" w:cstheme="majorBidi"/>
                  <w:i/>
                  <w:color w:val="1155CC"/>
                  <w:sz w:val="24"/>
                  <w:szCs w:val="24"/>
                  <w:u w:val="single"/>
                </w:rPr>
                <w:t>CMRR pre-IRB ancillary review</w:t>
              </w:r>
            </w:hyperlink>
            <w:r w:rsidRPr="002271CA">
              <w:rPr>
                <w:rFonts w:asciiTheme="majorBidi" w:eastAsia="Calibri" w:hAnsiTheme="majorBidi" w:cstheme="majorBidi"/>
                <w:i/>
                <w:color w:val="1155CC"/>
                <w:sz w:val="24"/>
                <w:szCs w:val="24"/>
                <w:u w:val="single"/>
              </w:rPr>
              <w:t xml:space="preserve"> </w:t>
            </w:r>
          </w:p>
          <w:p w14:paraId="00000049"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1155CC"/>
                <w:sz w:val="24"/>
                <w:szCs w:val="24"/>
              </w:rPr>
            </w:pPr>
            <w:r w:rsidRPr="002271CA">
              <w:rPr>
                <w:rFonts w:asciiTheme="majorBidi" w:eastAsia="Calibri" w:hAnsiTheme="majorBidi" w:cstheme="majorBidi"/>
                <w:i/>
                <w:color w:val="000000"/>
                <w:sz w:val="24"/>
                <w:szCs w:val="24"/>
              </w:rPr>
              <w:t xml:space="preserve">Contact: </w:t>
            </w:r>
            <w:hyperlink r:id="rId31">
              <w:r w:rsidRPr="002271CA">
                <w:rPr>
                  <w:rFonts w:asciiTheme="majorBidi" w:eastAsia="Calibri" w:hAnsiTheme="majorBidi" w:cstheme="majorBidi"/>
                  <w:i/>
                  <w:color w:val="0000FF"/>
                  <w:sz w:val="24"/>
                  <w:szCs w:val="24"/>
                  <w:u w:val="single"/>
                </w:rPr>
                <w:t>ande2445@umn.edu</w:t>
              </w:r>
            </w:hyperlink>
            <w:r w:rsidRPr="002271CA">
              <w:rPr>
                <w:rFonts w:asciiTheme="majorBidi" w:eastAsia="Calibri" w:hAnsiTheme="majorBidi" w:cstheme="majorBidi"/>
                <w:i/>
                <w:color w:val="000000"/>
                <w:sz w:val="24"/>
                <w:szCs w:val="24"/>
              </w:rPr>
              <w:t xml:space="preserve"> </w:t>
            </w:r>
          </w:p>
        </w:tc>
        <w:tc>
          <w:tcPr>
            <w:tcW w:w="1408" w:type="dxa"/>
            <w:vMerge/>
            <w:shd w:val="clear" w:color="auto" w:fill="FFFF00"/>
          </w:tcPr>
          <w:p w14:paraId="0000004A"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i/>
                <w:color w:val="1155CC"/>
                <w:sz w:val="24"/>
                <w:szCs w:val="24"/>
              </w:rPr>
            </w:pPr>
          </w:p>
        </w:tc>
      </w:tr>
      <w:tr w:rsidR="006A244E" w:rsidRPr="002271CA" w14:paraId="78EBFEB2" w14:textId="77777777">
        <w:tc>
          <w:tcPr>
            <w:tcW w:w="1518" w:type="dxa"/>
          </w:tcPr>
          <w:p w14:paraId="0000004B"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0"/>
                <w:id w:val="-997185822"/>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4C" w14:textId="0E422AE5"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1"/>
                <w:id w:val="-194082401"/>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tcPr>
          <w:p w14:paraId="0000004D"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Include the use of recombinant or synthetic nucleic acids, toxins, or infectious agents?</w:t>
            </w:r>
          </w:p>
        </w:tc>
        <w:tc>
          <w:tcPr>
            <w:tcW w:w="4066" w:type="dxa"/>
          </w:tcPr>
          <w:p w14:paraId="0000004E"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C0504D"/>
                <w:sz w:val="24"/>
                <w:szCs w:val="24"/>
              </w:rPr>
              <w:t>STOP</w:t>
            </w:r>
            <w:r w:rsidRPr="002271CA">
              <w:rPr>
                <w:rFonts w:asciiTheme="majorBidi" w:eastAsia="Calibri" w:hAnsiTheme="majorBidi" w:cstheme="majorBidi"/>
                <w:i/>
                <w:color w:val="000000"/>
                <w:sz w:val="24"/>
                <w:szCs w:val="24"/>
              </w:rPr>
              <w:t xml:space="preserve"> – Complete </w:t>
            </w:r>
            <w:hyperlink r:id="rId32">
              <w:r w:rsidRPr="002271CA">
                <w:rPr>
                  <w:rFonts w:asciiTheme="majorBidi" w:eastAsia="Calibri" w:hAnsiTheme="majorBidi" w:cstheme="majorBidi"/>
                  <w:i/>
                  <w:color w:val="0000FF"/>
                  <w:sz w:val="24"/>
                  <w:szCs w:val="24"/>
                  <w:u w:val="single"/>
                </w:rPr>
                <w:t>the Medical Template Protocol (HRP-590)</w:t>
              </w:r>
            </w:hyperlink>
          </w:p>
        </w:tc>
        <w:tc>
          <w:tcPr>
            <w:tcW w:w="1408" w:type="dxa"/>
            <w:vMerge/>
            <w:shd w:val="clear" w:color="auto" w:fill="FFFF00"/>
          </w:tcPr>
          <w:p w14:paraId="0000004F"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b/>
                <w:color w:val="000000"/>
                <w:sz w:val="24"/>
                <w:szCs w:val="24"/>
              </w:rPr>
            </w:pPr>
          </w:p>
        </w:tc>
      </w:tr>
      <w:tr w:rsidR="006A244E" w:rsidRPr="002271CA" w14:paraId="18D3D1F4" w14:textId="77777777">
        <w:tc>
          <w:tcPr>
            <w:tcW w:w="1518" w:type="dxa"/>
            <w:shd w:val="clear" w:color="auto" w:fill="EEECE1"/>
          </w:tcPr>
          <w:p w14:paraId="00000050"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2"/>
                <w:id w:val="556602905"/>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51" w14:textId="342EE550"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3"/>
                <w:id w:val="-116220467"/>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0000052"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Include the use of human fetal tissue, human embryos, or embryonic stem cells?</w:t>
            </w:r>
          </w:p>
        </w:tc>
        <w:tc>
          <w:tcPr>
            <w:tcW w:w="4066" w:type="dxa"/>
            <w:shd w:val="clear" w:color="auto" w:fill="EEECE1"/>
          </w:tcPr>
          <w:p w14:paraId="00000053"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C0504D"/>
                <w:sz w:val="24"/>
                <w:szCs w:val="24"/>
              </w:rPr>
              <w:t>STOP</w:t>
            </w:r>
            <w:r w:rsidRPr="002271CA">
              <w:rPr>
                <w:rFonts w:asciiTheme="majorBidi" w:eastAsia="Calibri" w:hAnsiTheme="majorBidi" w:cstheme="majorBidi"/>
                <w:i/>
                <w:color w:val="000000"/>
                <w:sz w:val="24"/>
                <w:szCs w:val="24"/>
              </w:rPr>
              <w:t xml:space="preserve"> – Complete </w:t>
            </w:r>
            <w:hyperlink r:id="rId33">
              <w:r w:rsidRPr="002271CA">
                <w:rPr>
                  <w:rFonts w:asciiTheme="majorBidi" w:eastAsia="Calibri" w:hAnsiTheme="majorBidi" w:cstheme="majorBidi"/>
                  <w:i/>
                  <w:color w:val="0000FF"/>
                  <w:sz w:val="24"/>
                  <w:szCs w:val="24"/>
                  <w:u w:val="single"/>
                </w:rPr>
                <w:t>the Medical Template Protocol (HRP-590)</w:t>
              </w:r>
            </w:hyperlink>
          </w:p>
        </w:tc>
        <w:tc>
          <w:tcPr>
            <w:tcW w:w="1408" w:type="dxa"/>
            <w:vMerge/>
            <w:shd w:val="clear" w:color="auto" w:fill="FFFF00"/>
          </w:tcPr>
          <w:p w14:paraId="00000054"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b/>
                <w:color w:val="000000"/>
                <w:sz w:val="24"/>
                <w:szCs w:val="24"/>
              </w:rPr>
            </w:pPr>
          </w:p>
        </w:tc>
      </w:tr>
      <w:tr w:rsidR="006A244E" w:rsidRPr="002271CA" w14:paraId="4330DCA4" w14:textId="77777777">
        <w:tc>
          <w:tcPr>
            <w:tcW w:w="1518" w:type="dxa"/>
          </w:tcPr>
          <w:p w14:paraId="00000055"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4"/>
                <w:id w:val="575945384"/>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56" w14:textId="6B98EE58"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5"/>
                <w:id w:val="-1852561537"/>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tcPr>
          <w:p w14:paraId="00000058"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Include PHI or are you requesting a HIPAA waiver?</w:t>
            </w:r>
          </w:p>
        </w:tc>
        <w:tc>
          <w:tcPr>
            <w:tcW w:w="4066" w:type="dxa"/>
          </w:tcPr>
          <w:p w14:paraId="00000059" w14:textId="77777777" w:rsidR="006A244E" w:rsidRPr="002271CA" w:rsidRDefault="00EC58C8">
            <w:pPr>
              <w:rPr>
                <w:rFonts w:asciiTheme="majorBidi" w:eastAsia="Calibri" w:hAnsiTheme="majorBidi" w:cstheme="majorBidi"/>
                <w:i/>
                <w:color w:val="000000"/>
              </w:rPr>
            </w:pPr>
            <w:r w:rsidRPr="002271CA">
              <w:rPr>
                <w:rFonts w:asciiTheme="majorBidi" w:eastAsia="Calibri" w:hAnsiTheme="majorBidi" w:cstheme="majorBidi"/>
                <w:i/>
                <w:color w:val="000000"/>
              </w:rPr>
              <w:t>If yes, HIPCO will conduct a review of this protocol.</w:t>
            </w:r>
          </w:p>
          <w:p w14:paraId="0000005A"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t xml:space="preserve">Contact: </w:t>
            </w:r>
            <w:hyperlink r:id="rId34">
              <w:r w:rsidRPr="002271CA">
                <w:rPr>
                  <w:rFonts w:asciiTheme="majorBidi" w:eastAsia="Calibri" w:hAnsiTheme="majorBidi" w:cstheme="majorBidi"/>
                  <w:i/>
                  <w:color w:val="0000FF"/>
                  <w:sz w:val="24"/>
                  <w:szCs w:val="24"/>
                  <w:u w:val="single"/>
                </w:rPr>
                <w:t>privacy@umn.edu</w:t>
              </w:r>
            </w:hyperlink>
            <w:r w:rsidRPr="002271CA">
              <w:rPr>
                <w:rFonts w:asciiTheme="majorBidi" w:eastAsia="Calibri" w:hAnsiTheme="majorBidi" w:cstheme="majorBidi"/>
                <w:i/>
                <w:color w:val="000000"/>
                <w:sz w:val="24"/>
                <w:szCs w:val="24"/>
              </w:rPr>
              <w:t xml:space="preserve"> </w:t>
            </w:r>
          </w:p>
        </w:tc>
        <w:tc>
          <w:tcPr>
            <w:tcW w:w="1408" w:type="dxa"/>
            <w:vMerge/>
            <w:shd w:val="clear" w:color="auto" w:fill="FFFF00"/>
          </w:tcPr>
          <w:p w14:paraId="0000005B"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b/>
                <w:color w:val="000000"/>
                <w:sz w:val="24"/>
                <w:szCs w:val="24"/>
              </w:rPr>
            </w:pPr>
          </w:p>
        </w:tc>
      </w:tr>
      <w:tr w:rsidR="006A244E" w:rsidRPr="002271CA" w14:paraId="702B4CDD" w14:textId="77777777">
        <w:trPr>
          <w:trHeight w:val="980"/>
        </w:trPr>
        <w:tc>
          <w:tcPr>
            <w:tcW w:w="1518" w:type="dxa"/>
            <w:shd w:val="clear" w:color="auto" w:fill="EEECE1"/>
          </w:tcPr>
          <w:p w14:paraId="0000005C"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6"/>
                <w:id w:val="-1994719413"/>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5D" w14:textId="3B95B7F2"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7"/>
                <w:id w:val="1143090407"/>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8BD1887" w14:textId="793BF76C" w:rsidR="008A69D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 xml:space="preserve">Use data from </w:t>
            </w:r>
            <w:r w:rsidR="008A69DE" w:rsidRPr="002271CA">
              <w:rPr>
                <w:rFonts w:asciiTheme="majorBidi" w:eastAsia="Calibri" w:hAnsiTheme="majorBidi" w:cstheme="majorBidi"/>
                <w:color w:val="000000"/>
                <w:sz w:val="24"/>
                <w:szCs w:val="24"/>
              </w:rPr>
              <w:t>CTSI Best Practices Integrated Informatics Core (BPIC)</w:t>
            </w:r>
          </w:p>
          <w:p w14:paraId="0000005E" w14:textId="43D02E98" w:rsidR="006A244E" w:rsidRPr="002271CA" w:rsidRDefault="008A69DE">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 xml:space="preserve">Formerly the AHC </w:t>
            </w:r>
            <w:r w:rsidR="00EC58C8" w:rsidRPr="002271CA">
              <w:rPr>
                <w:rFonts w:asciiTheme="majorBidi" w:eastAsia="Calibri" w:hAnsiTheme="majorBidi" w:cstheme="majorBidi"/>
                <w:color w:val="000000"/>
                <w:sz w:val="24"/>
                <w:szCs w:val="24"/>
              </w:rPr>
              <w:t>Information Exchange (</w:t>
            </w:r>
            <w:r w:rsidRPr="002271CA">
              <w:rPr>
                <w:rFonts w:asciiTheme="majorBidi" w:eastAsia="Calibri" w:hAnsiTheme="majorBidi" w:cstheme="majorBidi"/>
                <w:color w:val="000000"/>
                <w:sz w:val="24"/>
                <w:szCs w:val="24"/>
              </w:rPr>
              <w:t>AHC-</w:t>
            </w:r>
            <w:r w:rsidR="00EC58C8" w:rsidRPr="002271CA">
              <w:rPr>
                <w:rFonts w:asciiTheme="majorBidi" w:eastAsia="Calibri" w:hAnsiTheme="majorBidi" w:cstheme="majorBidi"/>
                <w:color w:val="000000"/>
                <w:sz w:val="24"/>
                <w:szCs w:val="24"/>
              </w:rPr>
              <w:t>IE)?</w:t>
            </w:r>
          </w:p>
        </w:tc>
        <w:tc>
          <w:tcPr>
            <w:tcW w:w="4066" w:type="dxa"/>
            <w:shd w:val="clear" w:color="auto" w:fill="EEECE1"/>
          </w:tcPr>
          <w:p w14:paraId="0000005F"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The Information Exchange ancillary review will be assigned to your study by IRB staff</w:t>
            </w:r>
          </w:p>
          <w:p w14:paraId="00000060" w14:textId="0C8FF1A2"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t xml:space="preserve">Contact: </w:t>
            </w:r>
            <w:hyperlink r:id="rId35">
              <w:r w:rsidR="008A69DE" w:rsidRPr="002271CA">
                <w:rPr>
                  <w:rFonts w:asciiTheme="majorBidi" w:eastAsia="Calibri" w:hAnsiTheme="majorBidi" w:cstheme="majorBidi"/>
                  <w:i/>
                  <w:color w:val="0000FF"/>
                  <w:sz w:val="24"/>
                  <w:szCs w:val="24"/>
                  <w:u w:val="single"/>
                </w:rPr>
                <w:t>bpic@umn.edu</w:t>
              </w:r>
            </w:hyperlink>
            <w:r w:rsidRPr="002271CA">
              <w:rPr>
                <w:rFonts w:asciiTheme="majorBidi" w:eastAsia="Calibri" w:hAnsiTheme="majorBidi" w:cstheme="majorBidi"/>
                <w:i/>
                <w:color w:val="000000"/>
                <w:sz w:val="24"/>
                <w:szCs w:val="24"/>
              </w:rPr>
              <w:t xml:space="preserve"> </w:t>
            </w:r>
          </w:p>
        </w:tc>
        <w:tc>
          <w:tcPr>
            <w:tcW w:w="1408" w:type="dxa"/>
            <w:vMerge w:val="restart"/>
            <w:shd w:val="clear" w:color="auto" w:fill="92D050"/>
          </w:tcPr>
          <w:p w14:paraId="00000061"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Approval must be received prior to IRB approval.</w:t>
            </w:r>
          </w:p>
          <w:p w14:paraId="00000062"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sz w:val="24"/>
                <w:szCs w:val="24"/>
              </w:rPr>
            </w:pPr>
          </w:p>
          <w:p w14:paraId="00000063"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These groups do not have a separate application process but additional information from the study team may be required.</w:t>
            </w:r>
          </w:p>
          <w:p w14:paraId="00000064"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sz w:val="24"/>
                <w:szCs w:val="24"/>
              </w:rPr>
            </w:pPr>
          </w:p>
        </w:tc>
      </w:tr>
      <w:tr w:rsidR="006A244E" w:rsidRPr="002271CA" w14:paraId="749129F3" w14:textId="77777777">
        <w:trPr>
          <w:trHeight w:val="962"/>
        </w:trPr>
        <w:tc>
          <w:tcPr>
            <w:tcW w:w="1518" w:type="dxa"/>
          </w:tcPr>
          <w:p w14:paraId="00000065"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8"/>
                <w:id w:val="-1872748322"/>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66" w14:textId="15610EDD"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29"/>
                <w:id w:val="605462591"/>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tcPr>
          <w:p w14:paraId="00000067"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Use the Biorepository and Laboratory Services to collect tissue for research?</w:t>
            </w:r>
          </w:p>
        </w:tc>
        <w:tc>
          <w:tcPr>
            <w:tcW w:w="4066" w:type="dxa"/>
          </w:tcPr>
          <w:p w14:paraId="00000068"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FF"/>
                <w:sz w:val="24"/>
                <w:szCs w:val="24"/>
                <w:u w:val="single"/>
              </w:rPr>
            </w:pPr>
            <w:r w:rsidRPr="002271CA">
              <w:rPr>
                <w:rFonts w:asciiTheme="majorBidi" w:eastAsia="Calibri" w:hAnsiTheme="majorBidi" w:cstheme="majorBidi"/>
                <w:i/>
                <w:color w:val="C0504D"/>
                <w:sz w:val="24"/>
                <w:szCs w:val="24"/>
              </w:rPr>
              <w:t>STOP</w:t>
            </w:r>
            <w:r w:rsidRPr="002271CA">
              <w:rPr>
                <w:rFonts w:asciiTheme="majorBidi" w:eastAsia="Calibri" w:hAnsiTheme="majorBidi" w:cstheme="majorBidi"/>
                <w:i/>
                <w:color w:val="000000"/>
                <w:sz w:val="24"/>
                <w:szCs w:val="24"/>
              </w:rPr>
              <w:t xml:space="preserve"> – Complete </w:t>
            </w:r>
            <w:hyperlink r:id="rId36">
              <w:r w:rsidRPr="002271CA">
                <w:rPr>
                  <w:rFonts w:asciiTheme="majorBidi" w:eastAsia="Calibri" w:hAnsiTheme="majorBidi" w:cstheme="majorBidi"/>
                  <w:i/>
                  <w:color w:val="0000FF"/>
                  <w:sz w:val="24"/>
                  <w:szCs w:val="24"/>
                  <w:u w:val="single"/>
                </w:rPr>
                <w:t>the Medical Template Protocol (HRP-590)</w:t>
              </w:r>
            </w:hyperlink>
            <w:r w:rsidRPr="002271CA">
              <w:rPr>
                <w:rFonts w:asciiTheme="majorBidi" w:eastAsia="Calibri" w:hAnsiTheme="majorBidi" w:cstheme="majorBidi"/>
                <w:i/>
                <w:color w:val="0000FF"/>
                <w:sz w:val="24"/>
                <w:szCs w:val="24"/>
                <w:u w:val="single"/>
              </w:rPr>
              <w:t xml:space="preserve"> </w:t>
            </w:r>
          </w:p>
          <w:p w14:paraId="00000069" w14:textId="77777777" w:rsidR="006A244E" w:rsidRPr="002271CA" w:rsidRDefault="006A244E">
            <w:pPr>
              <w:pBdr>
                <w:top w:val="nil"/>
                <w:left w:val="nil"/>
                <w:bottom w:val="nil"/>
                <w:right w:val="nil"/>
                <w:between w:val="nil"/>
              </w:pBdr>
              <w:spacing w:before="120"/>
              <w:rPr>
                <w:rFonts w:asciiTheme="majorBidi" w:eastAsia="Calibri" w:hAnsiTheme="majorBidi" w:cstheme="majorBidi"/>
                <w:i/>
                <w:color w:val="000000"/>
                <w:sz w:val="24"/>
                <w:szCs w:val="24"/>
              </w:rPr>
            </w:pPr>
          </w:p>
          <w:p w14:paraId="0000006A"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The BLS ancillary review will be assigned to your study by IRB staff.</w:t>
            </w:r>
          </w:p>
          <w:p w14:paraId="0000006B" w14:textId="2C10FB8A" w:rsidR="006A244E" w:rsidRPr="002271CA" w:rsidRDefault="00EC58C8" w:rsidP="006D0C8F">
            <w:pPr>
              <w:pBdr>
                <w:top w:val="nil"/>
                <w:left w:val="nil"/>
                <w:bottom w:val="nil"/>
                <w:right w:val="nil"/>
                <w:between w:val="nil"/>
              </w:pBdr>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t xml:space="preserve">Contact: </w:t>
            </w:r>
            <w:r w:rsidR="006D0C8F" w:rsidRPr="002271CA">
              <w:rPr>
                <w:rFonts w:asciiTheme="majorBidi" w:eastAsia="Calibri" w:hAnsiTheme="majorBidi" w:cstheme="majorBidi"/>
                <w:i/>
                <w:color w:val="000000" w:themeColor="text1"/>
                <w:sz w:val="24"/>
                <w:szCs w:val="24"/>
              </w:rPr>
              <w:t xml:space="preserve">Jenny Pham </w:t>
            </w:r>
            <w:r w:rsidR="006D0C8F" w:rsidRPr="002271CA">
              <w:rPr>
                <w:rFonts w:asciiTheme="majorBidi" w:eastAsia="Calibri" w:hAnsiTheme="majorBidi" w:cstheme="majorBidi"/>
                <w:i/>
                <w:color w:val="0000FF"/>
                <w:sz w:val="24"/>
                <w:szCs w:val="24"/>
                <w:u w:val="single"/>
              </w:rPr>
              <w:t>Pham0435@umn.edu</w:t>
            </w:r>
          </w:p>
        </w:tc>
        <w:tc>
          <w:tcPr>
            <w:tcW w:w="1408" w:type="dxa"/>
            <w:vMerge/>
            <w:shd w:val="clear" w:color="auto" w:fill="92D050"/>
          </w:tcPr>
          <w:p w14:paraId="0000006C"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b/>
                <w:color w:val="000000"/>
                <w:sz w:val="24"/>
                <w:szCs w:val="24"/>
              </w:rPr>
            </w:pPr>
          </w:p>
        </w:tc>
      </w:tr>
      <w:tr w:rsidR="006A244E" w:rsidRPr="002271CA" w14:paraId="2C6CEB5F" w14:textId="77777777">
        <w:tc>
          <w:tcPr>
            <w:tcW w:w="1518" w:type="dxa"/>
            <w:shd w:val="clear" w:color="auto" w:fill="EEECE1"/>
          </w:tcPr>
          <w:p w14:paraId="0000006D"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0"/>
                <w:id w:val="215939230"/>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6E" w14:textId="233F20AF"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1"/>
                <w:id w:val="819384976"/>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000006F"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Have a PI or study team member with a conflict of interest?</w:t>
            </w:r>
          </w:p>
        </w:tc>
        <w:tc>
          <w:tcPr>
            <w:tcW w:w="4066" w:type="dxa"/>
            <w:shd w:val="clear" w:color="auto" w:fill="EEECE1"/>
          </w:tcPr>
          <w:p w14:paraId="00000070"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The CoI ancillary review will be assigned to your study by IRB staff</w:t>
            </w:r>
          </w:p>
          <w:p w14:paraId="00000071"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t xml:space="preserve">Contact: </w:t>
            </w:r>
            <w:hyperlink r:id="rId37">
              <w:r w:rsidRPr="002271CA">
                <w:rPr>
                  <w:rFonts w:asciiTheme="majorBidi" w:eastAsia="Calibri" w:hAnsiTheme="majorBidi" w:cstheme="majorBidi"/>
                  <w:i/>
                  <w:color w:val="0000FF"/>
                  <w:sz w:val="24"/>
                  <w:szCs w:val="24"/>
                  <w:u w:val="single"/>
                </w:rPr>
                <w:t>becca002@umn.edu</w:t>
              </w:r>
            </w:hyperlink>
            <w:r w:rsidRPr="002271CA">
              <w:rPr>
                <w:rFonts w:asciiTheme="majorBidi" w:eastAsia="Calibri" w:hAnsiTheme="majorBidi" w:cstheme="majorBidi"/>
                <w:i/>
                <w:color w:val="000000"/>
                <w:sz w:val="24"/>
                <w:szCs w:val="24"/>
              </w:rPr>
              <w:t xml:space="preserve"> </w:t>
            </w:r>
          </w:p>
        </w:tc>
        <w:tc>
          <w:tcPr>
            <w:tcW w:w="1408" w:type="dxa"/>
            <w:vMerge/>
            <w:shd w:val="clear" w:color="auto" w:fill="92D050"/>
          </w:tcPr>
          <w:p w14:paraId="00000072"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b/>
                <w:color w:val="000000"/>
                <w:sz w:val="24"/>
                <w:szCs w:val="24"/>
              </w:rPr>
            </w:pPr>
          </w:p>
        </w:tc>
      </w:tr>
      <w:tr w:rsidR="006A244E" w:rsidRPr="002271CA" w14:paraId="73089FB4" w14:textId="77777777">
        <w:trPr>
          <w:trHeight w:val="1043"/>
        </w:trPr>
        <w:tc>
          <w:tcPr>
            <w:tcW w:w="1518" w:type="dxa"/>
          </w:tcPr>
          <w:p w14:paraId="00000073"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2"/>
                <w:id w:val="-753193324"/>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74" w14:textId="122AB90C"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3"/>
                <w:id w:val="944887575"/>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tcPr>
          <w:p w14:paraId="00000075"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Need to be registered on clinicaltrials.gov?</w:t>
            </w:r>
          </w:p>
        </w:tc>
        <w:tc>
          <w:tcPr>
            <w:tcW w:w="4066" w:type="dxa"/>
          </w:tcPr>
          <w:p w14:paraId="00000076"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If you select “No” in ETHOS, the clinicaltrials.gov ancillary review will be assigned to your study by IRB staff</w:t>
            </w:r>
          </w:p>
          <w:p w14:paraId="00000077"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t xml:space="preserve">Contact: </w:t>
            </w:r>
            <w:hyperlink r:id="rId38">
              <w:r w:rsidRPr="002271CA">
                <w:rPr>
                  <w:rFonts w:asciiTheme="majorBidi" w:eastAsia="Calibri" w:hAnsiTheme="majorBidi" w:cstheme="majorBidi"/>
                  <w:i/>
                  <w:color w:val="0000FF"/>
                  <w:sz w:val="24"/>
                  <w:szCs w:val="24"/>
                  <w:u w:val="single"/>
                </w:rPr>
                <w:t>kmmccorm@umn.edu</w:t>
              </w:r>
            </w:hyperlink>
            <w:r w:rsidRPr="002271CA">
              <w:rPr>
                <w:rFonts w:asciiTheme="majorBidi" w:eastAsia="Calibri" w:hAnsiTheme="majorBidi" w:cstheme="majorBidi"/>
                <w:i/>
                <w:color w:val="000000"/>
                <w:sz w:val="24"/>
                <w:szCs w:val="24"/>
              </w:rPr>
              <w:t xml:space="preserve"> </w:t>
            </w:r>
          </w:p>
        </w:tc>
        <w:tc>
          <w:tcPr>
            <w:tcW w:w="1408" w:type="dxa"/>
            <w:vMerge/>
            <w:shd w:val="clear" w:color="auto" w:fill="92D050"/>
          </w:tcPr>
          <w:p w14:paraId="00000078"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b/>
                <w:color w:val="000000"/>
                <w:sz w:val="24"/>
                <w:szCs w:val="24"/>
              </w:rPr>
            </w:pPr>
          </w:p>
        </w:tc>
      </w:tr>
      <w:tr w:rsidR="006A244E" w:rsidRPr="002271CA" w14:paraId="58F8D76C" w14:textId="77777777">
        <w:tc>
          <w:tcPr>
            <w:tcW w:w="1518" w:type="dxa"/>
            <w:shd w:val="clear" w:color="auto" w:fill="EEECE1"/>
          </w:tcPr>
          <w:p w14:paraId="00000079" w14:textId="77777777"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4"/>
                <w:id w:val="1506242514"/>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Yes</w:t>
            </w:r>
          </w:p>
          <w:p w14:paraId="0000007A" w14:textId="197DF292" w:rsidR="006A244E" w:rsidRPr="002271CA" w:rsidRDefault="00B767C3">
            <w:pPr>
              <w:pBdr>
                <w:top w:val="nil"/>
                <w:left w:val="nil"/>
                <w:bottom w:val="nil"/>
                <w:right w:val="nil"/>
                <w:between w:val="nil"/>
              </w:pBdr>
              <w:spacing w:before="120"/>
              <w:rPr>
                <w:rFonts w:asciiTheme="majorBidi" w:eastAsia="Calibri" w:hAnsiTheme="majorBidi" w:cstheme="majorBidi"/>
                <w:b/>
                <w:color w:val="000000"/>
                <w:sz w:val="24"/>
                <w:szCs w:val="24"/>
              </w:rPr>
            </w:pPr>
            <w:sdt>
              <w:sdtPr>
                <w:rPr>
                  <w:rFonts w:asciiTheme="majorBidi" w:hAnsiTheme="majorBidi" w:cstheme="majorBidi"/>
                </w:rPr>
                <w:tag w:val="goog_rdk_35"/>
                <w:id w:val="523211313"/>
              </w:sdtPr>
              <w:sdtEndPr/>
              <w:sdtContent>
                <w:r w:rsidR="00EC58C8" w:rsidRPr="002271CA">
                  <w:rPr>
                    <w:rFonts w:ascii="Segoe UI Symbol" w:eastAsia="Arial Unicode MS" w:hAnsi="Segoe UI Symbol" w:cs="Segoe UI Symbol"/>
                    <w:b/>
                    <w:color w:val="000000"/>
                    <w:sz w:val="24"/>
                    <w:szCs w:val="24"/>
                  </w:rPr>
                  <w:t>☐</w:t>
                </w:r>
              </w:sdtContent>
            </w:sdt>
            <w:r w:rsidR="00EC58C8" w:rsidRPr="002271CA">
              <w:rPr>
                <w:rFonts w:asciiTheme="majorBidi" w:eastAsia="Calibri" w:hAnsiTheme="majorBidi" w:cstheme="majorBidi"/>
                <w:b/>
                <w:color w:val="000000"/>
                <w:sz w:val="24"/>
                <w:szCs w:val="24"/>
              </w:rPr>
              <w:t xml:space="preserve"> </w:t>
            </w:r>
            <w:r w:rsidR="00FC3AA0">
              <w:rPr>
                <w:rFonts w:asciiTheme="majorBidi" w:eastAsia="Calibri" w:hAnsiTheme="majorBidi" w:cstheme="majorBidi"/>
                <w:b/>
                <w:color w:val="000000"/>
                <w:sz w:val="24"/>
                <w:szCs w:val="24"/>
              </w:rPr>
              <w:t xml:space="preserve">X </w:t>
            </w:r>
            <w:r w:rsidR="00EC58C8" w:rsidRPr="002271CA">
              <w:rPr>
                <w:rFonts w:asciiTheme="majorBidi" w:eastAsia="Calibri" w:hAnsiTheme="majorBidi" w:cstheme="majorBidi"/>
                <w:b/>
                <w:color w:val="000000"/>
                <w:sz w:val="24"/>
                <w:szCs w:val="24"/>
              </w:rPr>
              <w:t>No</w:t>
            </w:r>
          </w:p>
        </w:tc>
        <w:tc>
          <w:tcPr>
            <w:tcW w:w="3263" w:type="dxa"/>
            <w:shd w:val="clear" w:color="auto" w:fill="EEECE1"/>
          </w:tcPr>
          <w:p w14:paraId="0000007B"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sz w:val="24"/>
                <w:szCs w:val="24"/>
              </w:rPr>
            </w:pPr>
            <w:r w:rsidRPr="002271CA">
              <w:rPr>
                <w:rFonts w:asciiTheme="majorBidi" w:eastAsia="Calibri" w:hAnsiTheme="majorBidi" w:cstheme="majorBidi"/>
                <w:color w:val="000000"/>
                <w:sz w:val="24"/>
                <w:szCs w:val="24"/>
              </w:rPr>
              <w:t>Require registration in OnCore?</w:t>
            </w:r>
          </w:p>
        </w:tc>
        <w:tc>
          <w:tcPr>
            <w:tcW w:w="4066" w:type="dxa"/>
            <w:shd w:val="clear" w:color="auto" w:fill="EEECE1"/>
          </w:tcPr>
          <w:p w14:paraId="0000007C" w14:textId="77777777" w:rsidR="006A244E" w:rsidRPr="002271CA" w:rsidRDefault="00EC58C8">
            <w:pPr>
              <w:pBdr>
                <w:top w:val="nil"/>
                <w:left w:val="nil"/>
                <w:bottom w:val="nil"/>
                <w:right w:val="nil"/>
                <w:between w:val="nil"/>
              </w:pBdr>
              <w:spacing w:before="120"/>
              <w:rPr>
                <w:rFonts w:asciiTheme="majorBidi" w:eastAsia="Calibri" w:hAnsiTheme="majorBidi" w:cstheme="majorBidi"/>
                <w:i/>
                <w:color w:val="000000"/>
                <w:sz w:val="24"/>
                <w:szCs w:val="24"/>
              </w:rPr>
            </w:pPr>
            <w:r w:rsidRPr="002271CA">
              <w:rPr>
                <w:rFonts w:asciiTheme="majorBidi" w:eastAsia="Calibri" w:hAnsiTheme="majorBidi" w:cstheme="majorBidi"/>
                <w:i/>
                <w:color w:val="000000"/>
                <w:sz w:val="24"/>
                <w:szCs w:val="24"/>
              </w:rPr>
              <w:t>If you select “No” or “I Don’t Know” in ETHOS, the OnCore ancillary review will be assigned to your study by IRB staff</w:t>
            </w:r>
          </w:p>
          <w:p w14:paraId="0000007D"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i/>
                <w:color w:val="000000"/>
                <w:sz w:val="24"/>
                <w:szCs w:val="24"/>
              </w:rPr>
              <w:t xml:space="preserve">Contact: </w:t>
            </w:r>
            <w:hyperlink r:id="rId39">
              <w:r w:rsidRPr="002271CA">
                <w:rPr>
                  <w:rFonts w:asciiTheme="majorBidi" w:eastAsia="Calibri" w:hAnsiTheme="majorBidi" w:cstheme="majorBidi"/>
                  <w:i/>
                  <w:color w:val="0000FF"/>
                  <w:sz w:val="24"/>
                  <w:szCs w:val="24"/>
                  <w:u w:val="single"/>
                </w:rPr>
                <w:t>oncore@umn.edu</w:t>
              </w:r>
            </w:hyperlink>
            <w:r w:rsidRPr="002271CA">
              <w:rPr>
                <w:rFonts w:asciiTheme="majorBidi" w:eastAsia="Calibri" w:hAnsiTheme="majorBidi" w:cstheme="majorBidi"/>
                <w:i/>
                <w:color w:val="000000"/>
                <w:sz w:val="24"/>
                <w:szCs w:val="24"/>
              </w:rPr>
              <w:t xml:space="preserve"> </w:t>
            </w:r>
          </w:p>
        </w:tc>
        <w:tc>
          <w:tcPr>
            <w:tcW w:w="1408" w:type="dxa"/>
            <w:shd w:val="clear" w:color="auto" w:fill="92D050"/>
          </w:tcPr>
          <w:p w14:paraId="0000007E"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sz w:val="24"/>
                <w:szCs w:val="24"/>
              </w:rPr>
            </w:pPr>
            <w:r w:rsidRPr="002271CA">
              <w:rPr>
                <w:rFonts w:asciiTheme="majorBidi" w:eastAsia="Calibri" w:hAnsiTheme="majorBidi" w:cstheme="majorBidi"/>
                <w:b/>
                <w:color w:val="000000"/>
                <w:sz w:val="24"/>
                <w:szCs w:val="24"/>
              </w:rPr>
              <w:t>Does not affect IRB approval.</w:t>
            </w:r>
          </w:p>
          <w:p w14:paraId="0000007F"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sz w:val="24"/>
                <w:szCs w:val="24"/>
              </w:rPr>
            </w:pPr>
          </w:p>
        </w:tc>
      </w:tr>
    </w:tbl>
    <w:p w14:paraId="00000080" w14:textId="051ABFD3" w:rsidR="006D0C8F" w:rsidRPr="002271CA" w:rsidRDefault="006D0C8F">
      <w:pPr>
        <w:pBdr>
          <w:top w:val="nil"/>
          <w:left w:val="nil"/>
          <w:bottom w:val="nil"/>
          <w:right w:val="nil"/>
          <w:between w:val="nil"/>
        </w:pBdr>
        <w:spacing w:before="120"/>
        <w:rPr>
          <w:rFonts w:asciiTheme="majorBidi" w:eastAsia="Calibri" w:hAnsiTheme="majorBidi" w:cstheme="majorBidi"/>
          <w:b/>
          <w:color w:val="000000"/>
        </w:rPr>
      </w:pPr>
    </w:p>
    <w:p w14:paraId="6E3DA697" w14:textId="77777777" w:rsidR="006D0C8F" w:rsidRPr="002271CA" w:rsidRDefault="006D0C8F">
      <w:pPr>
        <w:rPr>
          <w:rFonts w:asciiTheme="majorBidi" w:eastAsia="Calibri" w:hAnsiTheme="majorBidi" w:cstheme="majorBidi"/>
          <w:b/>
          <w:color w:val="000000"/>
        </w:rPr>
      </w:pPr>
      <w:r w:rsidRPr="002271CA">
        <w:rPr>
          <w:rFonts w:asciiTheme="majorBidi" w:eastAsia="Calibri" w:hAnsiTheme="majorBidi" w:cstheme="majorBidi"/>
          <w:b/>
          <w:color w:val="000000"/>
        </w:rPr>
        <w:lastRenderedPageBreak/>
        <w:br w:type="page"/>
      </w:r>
    </w:p>
    <w:p w14:paraId="5484C8DE" w14:textId="77777777" w:rsidR="006A244E" w:rsidRPr="002271CA" w:rsidRDefault="006A244E">
      <w:pPr>
        <w:pBdr>
          <w:top w:val="nil"/>
          <w:left w:val="nil"/>
          <w:bottom w:val="nil"/>
          <w:right w:val="nil"/>
          <w:between w:val="nil"/>
        </w:pBdr>
        <w:spacing w:before="120"/>
        <w:rPr>
          <w:rFonts w:asciiTheme="majorBidi" w:eastAsia="Calibri" w:hAnsiTheme="majorBidi" w:cstheme="majorBidi"/>
          <w:b/>
          <w:color w:val="000000"/>
        </w:rPr>
      </w:pPr>
    </w:p>
    <w:p w14:paraId="00000081" w14:textId="77777777" w:rsidR="006A244E" w:rsidRPr="002271CA" w:rsidRDefault="00EC58C8">
      <w:pPr>
        <w:pBdr>
          <w:top w:val="nil"/>
          <w:left w:val="nil"/>
          <w:bottom w:val="nil"/>
          <w:right w:val="nil"/>
          <w:between w:val="nil"/>
        </w:pBdr>
        <w:spacing w:before="120"/>
        <w:jc w:val="center"/>
        <w:rPr>
          <w:rFonts w:asciiTheme="majorBidi" w:eastAsia="Calibri" w:hAnsiTheme="majorBidi" w:cstheme="majorBidi"/>
          <w:b/>
        </w:rPr>
      </w:pPr>
      <w:r w:rsidRPr="002271CA">
        <w:rPr>
          <w:rFonts w:asciiTheme="majorBidi" w:eastAsia="Calibri" w:hAnsiTheme="majorBidi" w:cstheme="majorBidi"/>
          <w:b/>
        </w:rPr>
        <w:t>PROTOCOL COVER PAGE</w:t>
      </w:r>
    </w:p>
    <w:tbl>
      <w:tblPr>
        <w:tblStyle w:val="3"/>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8"/>
        <w:gridCol w:w="6402"/>
      </w:tblGrid>
      <w:tr w:rsidR="006A244E" w:rsidRPr="002271CA" w14:paraId="5D6D27F8" w14:textId="77777777">
        <w:tc>
          <w:tcPr>
            <w:tcW w:w="2228" w:type="dxa"/>
          </w:tcPr>
          <w:p w14:paraId="00000082"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tl/>
                <w:lang w:bidi="fa-IR"/>
              </w:rPr>
            </w:pPr>
            <w:r w:rsidRPr="002271CA">
              <w:rPr>
                <w:rFonts w:asciiTheme="majorBidi" w:eastAsia="Calibri" w:hAnsiTheme="majorBidi" w:cstheme="majorBidi"/>
                <w:b/>
                <w:color w:val="000000"/>
              </w:rPr>
              <w:t>Protocol Title</w:t>
            </w:r>
          </w:p>
        </w:tc>
        <w:tc>
          <w:tcPr>
            <w:tcW w:w="6402" w:type="dxa"/>
          </w:tcPr>
          <w:p w14:paraId="00000083" w14:textId="1500836A" w:rsidR="006A244E" w:rsidRPr="002E3B51" w:rsidRDefault="002E3B51" w:rsidP="002E3B51">
            <w:pPr>
              <w:pBdr>
                <w:top w:val="nil"/>
                <w:left w:val="nil"/>
                <w:bottom w:val="nil"/>
                <w:right w:val="nil"/>
                <w:between w:val="nil"/>
              </w:pBdr>
              <w:spacing w:before="120"/>
              <w:rPr>
                <w:rFonts w:asciiTheme="majorBidi" w:eastAsia="Calibri" w:hAnsiTheme="majorBidi" w:cstheme="majorBidi"/>
                <w:lang w:val="en-GB"/>
              </w:rPr>
            </w:pPr>
            <w:r w:rsidRPr="002E3B51">
              <w:rPr>
                <w:rFonts w:asciiTheme="majorBidi" w:eastAsia="Calibri" w:hAnsiTheme="majorBidi" w:cstheme="majorBidi"/>
                <w:lang w:val="en-GB"/>
              </w:rPr>
              <w:t>“Enhancing physical activity among older adults using Nao, a socially assistive robot (SAR)”</w:t>
            </w:r>
          </w:p>
        </w:tc>
      </w:tr>
      <w:tr w:rsidR="006A244E" w:rsidRPr="002271CA" w14:paraId="3FA337D9" w14:textId="77777777">
        <w:trPr>
          <w:trHeight w:val="100"/>
        </w:trPr>
        <w:tc>
          <w:tcPr>
            <w:tcW w:w="2228" w:type="dxa"/>
            <w:vMerge w:val="restart"/>
          </w:tcPr>
          <w:p w14:paraId="00000084"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Principal Investigator/Faculty Advisor</w:t>
            </w:r>
          </w:p>
        </w:tc>
        <w:tc>
          <w:tcPr>
            <w:tcW w:w="6402" w:type="dxa"/>
          </w:tcPr>
          <w:p w14:paraId="00000085" w14:textId="4C59BFAA"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Name:</w:t>
            </w:r>
            <w:r w:rsidR="00380ED3" w:rsidRPr="002271CA">
              <w:rPr>
                <w:rFonts w:asciiTheme="majorBidi" w:eastAsia="Calibri" w:hAnsiTheme="majorBidi" w:cstheme="majorBidi"/>
                <w:color w:val="000000"/>
              </w:rPr>
              <w:t xml:space="preserve"> </w:t>
            </w:r>
            <w:r w:rsidR="002E3B51">
              <w:t>Renáta Tichá</w:t>
            </w:r>
          </w:p>
        </w:tc>
      </w:tr>
      <w:tr w:rsidR="006A244E" w:rsidRPr="002271CA" w14:paraId="73A2691A" w14:textId="77777777">
        <w:trPr>
          <w:trHeight w:val="100"/>
        </w:trPr>
        <w:tc>
          <w:tcPr>
            <w:tcW w:w="2228" w:type="dxa"/>
            <w:vMerge/>
          </w:tcPr>
          <w:p w14:paraId="00000086"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87" w14:textId="360D5414"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Department:</w:t>
            </w:r>
            <w:r w:rsidR="002321B3" w:rsidRPr="002271CA">
              <w:rPr>
                <w:rFonts w:asciiTheme="majorBidi" w:eastAsia="Calibri" w:hAnsiTheme="majorBidi" w:cstheme="majorBidi"/>
                <w:color w:val="000000"/>
              </w:rPr>
              <w:t xml:space="preserve"> </w:t>
            </w:r>
            <w:r w:rsidR="002E3B51" w:rsidRPr="002E3B51">
              <w:rPr>
                <w:rFonts w:asciiTheme="majorBidi" w:eastAsia="Calibri" w:hAnsiTheme="majorBidi" w:cstheme="majorBidi"/>
                <w:color w:val="000000"/>
              </w:rPr>
              <w:t>Institute on Community Integration</w:t>
            </w:r>
            <w:r w:rsidR="007C517B">
              <w:rPr>
                <w:rFonts w:asciiTheme="majorBidi" w:eastAsia="Calibri" w:hAnsiTheme="majorBidi" w:cstheme="majorBidi"/>
                <w:color w:val="000000"/>
              </w:rPr>
              <w:t xml:space="preserve"> (ICI)</w:t>
            </w:r>
          </w:p>
        </w:tc>
      </w:tr>
      <w:tr w:rsidR="006A244E" w:rsidRPr="002271CA" w14:paraId="38A71284" w14:textId="77777777">
        <w:trPr>
          <w:trHeight w:val="100"/>
        </w:trPr>
        <w:tc>
          <w:tcPr>
            <w:tcW w:w="2228" w:type="dxa"/>
            <w:vMerge/>
          </w:tcPr>
          <w:p w14:paraId="00000088"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89" w14:textId="77300F87"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highlight w:val="cyan"/>
              </w:rPr>
              <w:t>Telephone Number:</w:t>
            </w:r>
            <w:r w:rsidR="002321B3" w:rsidRPr="002271CA">
              <w:rPr>
                <w:rFonts w:asciiTheme="majorBidi" w:eastAsia="Calibri" w:hAnsiTheme="majorBidi" w:cstheme="majorBidi"/>
                <w:color w:val="000000"/>
              </w:rPr>
              <w:t xml:space="preserve"> </w:t>
            </w:r>
            <w:r w:rsidR="002E3B51" w:rsidRPr="002E3B51">
              <w:rPr>
                <w:rFonts w:asciiTheme="majorBidi" w:eastAsia="Calibri" w:hAnsiTheme="majorBidi" w:cstheme="majorBidi"/>
                <w:color w:val="000000"/>
              </w:rPr>
              <w:t>(612) 624-5776</w:t>
            </w:r>
          </w:p>
        </w:tc>
      </w:tr>
      <w:tr w:rsidR="006A244E" w:rsidRPr="002271CA" w14:paraId="7C7E2665" w14:textId="77777777">
        <w:trPr>
          <w:trHeight w:val="100"/>
        </w:trPr>
        <w:tc>
          <w:tcPr>
            <w:tcW w:w="2228" w:type="dxa"/>
            <w:vMerge/>
          </w:tcPr>
          <w:p w14:paraId="0000008A"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8B" w14:textId="2F56ADFF"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Email Address:</w:t>
            </w:r>
            <w:r w:rsidR="002321B3" w:rsidRPr="002271CA">
              <w:rPr>
                <w:rFonts w:asciiTheme="majorBidi" w:eastAsia="Calibri" w:hAnsiTheme="majorBidi" w:cstheme="majorBidi"/>
                <w:color w:val="000000"/>
              </w:rPr>
              <w:t xml:space="preserve"> </w:t>
            </w:r>
            <w:hyperlink r:id="rId40" w:history="1">
              <w:r w:rsidR="002321B3" w:rsidRPr="002271CA">
                <w:rPr>
                  <w:rStyle w:val="Hyperlink"/>
                  <w:rFonts w:asciiTheme="majorBidi" w:eastAsia="Calibri" w:hAnsiTheme="majorBidi" w:cstheme="majorBidi"/>
                </w:rPr>
                <w:t>tich0018@umn.edu</w:t>
              </w:r>
            </w:hyperlink>
            <w:r w:rsidR="002321B3" w:rsidRPr="002271CA">
              <w:rPr>
                <w:rFonts w:asciiTheme="majorBidi" w:eastAsia="Calibri" w:hAnsiTheme="majorBidi" w:cstheme="majorBidi"/>
                <w:color w:val="000000"/>
              </w:rPr>
              <w:t xml:space="preserve"> </w:t>
            </w:r>
          </w:p>
        </w:tc>
      </w:tr>
      <w:tr w:rsidR="006A244E" w:rsidRPr="002271CA" w14:paraId="0E93E5BC" w14:textId="77777777">
        <w:trPr>
          <w:trHeight w:val="100"/>
        </w:trPr>
        <w:tc>
          <w:tcPr>
            <w:tcW w:w="2228" w:type="dxa"/>
            <w:vMerge w:val="restart"/>
          </w:tcPr>
          <w:p w14:paraId="0000008C"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Student Investigator</w:t>
            </w:r>
          </w:p>
        </w:tc>
        <w:tc>
          <w:tcPr>
            <w:tcW w:w="6402" w:type="dxa"/>
          </w:tcPr>
          <w:p w14:paraId="0000008D" w14:textId="4F9238F7" w:rsidR="006A244E" w:rsidRPr="002271CA" w:rsidRDefault="00EC58C8" w:rsidP="007C517B">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Name:</w:t>
            </w:r>
          </w:p>
        </w:tc>
      </w:tr>
      <w:tr w:rsidR="006A244E" w:rsidRPr="002271CA" w14:paraId="5AE10648" w14:textId="77777777">
        <w:trPr>
          <w:trHeight w:val="100"/>
        </w:trPr>
        <w:tc>
          <w:tcPr>
            <w:tcW w:w="2228" w:type="dxa"/>
            <w:vMerge/>
          </w:tcPr>
          <w:p w14:paraId="0000008E"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90" w14:textId="651FBA3B" w:rsidR="006A244E" w:rsidRPr="002271CA" w:rsidRDefault="00EC58C8" w:rsidP="007C517B">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Current Academic Status (Student, Fellow, Resident):</w:t>
            </w:r>
          </w:p>
        </w:tc>
      </w:tr>
      <w:tr w:rsidR="006A244E" w:rsidRPr="002271CA" w14:paraId="05BADFB6" w14:textId="77777777">
        <w:trPr>
          <w:trHeight w:val="100"/>
        </w:trPr>
        <w:tc>
          <w:tcPr>
            <w:tcW w:w="2228" w:type="dxa"/>
            <w:vMerge/>
          </w:tcPr>
          <w:p w14:paraId="00000091"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92" w14:textId="0707B94D"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Department:</w:t>
            </w:r>
            <w:r w:rsidR="007C517B">
              <w:rPr>
                <w:rFonts w:asciiTheme="majorBidi" w:eastAsia="Calibri" w:hAnsiTheme="majorBidi" w:cstheme="majorBidi"/>
                <w:color w:val="000000"/>
              </w:rPr>
              <w:t xml:space="preserve"> </w:t>
            </w:r>
          </w:p>
        </w:tc>
      </w:tr>
      <w:tr w:rsidR="006A244E" w:rsidRPr="002271CA" w14:paraId="6D24FDA4" w14:textId="77777777">
        <w:trPr>
          <w:trHeight w:val="100"/>
        </w:trPr>
        <w:tc>
          <w:tcPr>
            <w:tcW w:w="2228" w:type="dxa"/>
            <w:vMerge/>
          </w:tcPr>
          <w:p w14:paraId="00000093"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94" w14:textId="61E6EBF4" w:rsidR="006A244E" w:rsidRPr="002271CA" w:rsidRDefault="00EC58C8" w:rsidP="007C517B">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Telephone Number:</w:t>
            </w:r>
            <w:r w:rsidR="007C517B">
              <w:rPr>
                <w:rFonts w:asciiTheme="majorBidi" w:eastAsia="Calibri" w:hAnsiTheme="majorBidi" w:cstheme="majorBidi"/>
                <w:color w:val="000000"/>
              </w:rPr>
              <w:t xml:space="preserve"> </w:t>
            </w:r>
          </w:p>
        </w:tc>
      </w:tr>
      <w:tr w:rsidR="006A244E" w:rsidRPr="002271CA" w14:paraId="3F236315" w14:textId="77777777">
        <w:trPr>
          <w:trHeight w:val="100"/>
        </w:trPr>
        <w:tc>
          <w:tcPr>
            <w:tcW w:w="2228" w:type="dxa"/>
            <w:vMerge/>
          </w:tcPr>
          <w:p w14:paraId="00000095" w14:textId="77777777" w:rsidR="006A244E" w:rsidRPr="002271CA" w:rsidRDefault="006A244E">
            <w:pPr>
              <w:widowControl w:val="0"/>
              <w:pBdr>
                <w:top w:val="nil"/>
                <w:left w:val="nil"/>
                <w:bottom w:val="nil"/>
                <w:right w:val="nil"/>
                <w:between w:val="nil"/>
              </w:pBdr>
              <w:spacing w:line="276" w:lineRule="auto"/>
              <w:rPr>
                <w:rFonts w:asciiTheme="majorBidi" w:eastAsia="Calibri" w:hAnsiTheme="majorBidi" w:cstheme="majorBidi"/>
                <w:color w:val="000000"/>
              </w:rPr>
            </w:pPr>
          </w:p>
        </w:tc>
        <w:tc>
          <w:tcPr>
            <w:tcW w:w="6402" w:type="dxa"/>
          </w:tcPr>
          <w:p w14:paraId="00000096" w14:textId="0EB6FFD7" w:rsidR="006A244E" w:rsidRPr="002271CA" w:rsidRDefault="00EC58C8" w:rsidP="007C517B">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Institutional Email Address:</w:t>
            </w:r>
            <w:r w:rsidR="002321B3" w:rsidRPr="002271CA">
              <w:rPr>
                <w:rFonts w:asciiTheme="majorBidi" w:eastAsia="Calibri" w:hAnsiTheme="majorBidi" w:cstheme="majorBidi"/>
                <w:color w:val="000000"/>
              </w:rPr>
              <w:t xml:space="preserve"> </w:t>
            </w:r>
          </w:p>
        </w:tc>
      </w:tr>
      <w:tr w:rsidR="006A244E" w:rsidRPr="002271CA" w14:paraId="4B9CE2B0" w14:textId="77777777">
        <w:tc>
          <w:tcPr>
            <w:tcW w:w="2228" w:type="dxa"/>
          </w:tcPr>
          <w:p w14:paraId="00000097"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highlight w:val="cyan"/>
              </w:rPr>
            </w:pPr>
            <w:r w:rsidRPr="002271CA">
              <w:rPr>
                <w:rFonts w:asciiTheme="majorBidi" w:eastAsia="Calibri" w:hAnsiTheme="majorBidi" w:cstheme="majorBidi"/>
                <w:b/>
                <w:color w:val="000000"/>
                <w:highlight w:val="cyan"/>
              </w:rPr>
              <w:t>Scientific Assessment</w:t>
            </w:r>
          </w:p>
        </w:tc>
        <w:tc>
          <w:tcPr>
            <w:tcW w:w="6402" w:type="dxa"/>
          </w:tcPr>
          <w:p w14:paraId="00000098" w14:textId="5E7D0E4F" w:rsidR="006A244E" w:rsidRPr="002271CA" w:rsidRDefault="00B767C3">
            <w:pPr>
              <w:pBdr>
                <w:top w:val="nil"/>
                <w:left w:val="nil"/>
                <w:bottom w:val="nil"/>
                <w:right w:val="nil"/>
                <w:between w:val="nil"/>
              </w:pBdr>
              <w:spacing w:before="120"/>
              <w:rPr>
                <w:rFonts w:asciiTheme="majorBidi" w:eastAsia="Calibri" w:hAnsiTheme="majorBidi" w:cstheme="majorBidi"/>
                <w:color w:val="000000"/>
              </w:rPr>
            </w:pPr>
            <w:sdt>
              <w:sdtPr>
                <w:rPr>
                  <w:rFonts w:asciiTheme="majorBidi" w:hAnsiTheme="majorBidi" w:cstheme="majorBidi"/>
                </w:rPr>
                <w:id w:val="631454328"/>
                <w:placeholder>
                  <w:docPart w:val="998FF3E24E786F428F3859BCB7C549FB"/>
                </w:placeholder>
                <w:dropDownList>
                  <w:listItem w:value="Choose an item."/>
                  <w:listItem w:displayText="Nationally-based, federal funding organizations" w:value="Nationally-based, federal funding organizations"/>
                  <w:listItem w:displayText="Nationally based non-federal funding organizations" w:value="Nationally based non-federal funding organizations"/>
                  <w:listItem w:displayText="Cancer Protocol Review Committee (CPRC)" w:value="Cancer Protocol Review Committee (CPRC)"/>
                  <w:listItem w:displayText="HRPP facilitated scientific assessment" w:value="HRPP facilitated scientific assessment"/>
                  <w:listItem w:displayText="Gillette Scientific Review" w:value="Gillette Scientific Review"/>
                  <w:listItem w:displayText="I believe Scientific Assessment is not required." w:value="I believe Scientific Assessment is not required."/>
                </w:dropDownList>
              </w:sdtPr>
              <w:sdtEndPr/>
              <w:sdtContent>
                <w:r w:rsidR="007C517B">
                  <w:rPr>
                    <w:rFonts w:asciiTheme="majorBidi" w:hAnsiTheme="majorBidi" w:cstheme="majorBidi"/>
                  </w:rPr>
                  <w:t>I believe Scientific Assessment is not required.</w:t>
                </w:r>
              </w:sdtContent>
            </w:sdt>
          </w:p>
        </w:tc>
      </w:tr>
      <w:tr w:rsidR="006A244E" w:rsidRPr="002271CA" w14:paraId="5CB14D68" w14:textId="77777777">
        <w:tc>
          <w:tcPr>
            <w:tcW w:w="2228" w:type="dxa"/>
          </w:tcPr>
          <w:p w14:paraId="00000099"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 xml:space="preserve">Version </w:t>
            </w:r>
            <w:r w:rsidRPr="002271CA">
              <w:rPr>
                <w:rFonts w:asciiTheme="majorBidi" w:eastAsia="Calibri" w:hAnsiTheme="majorBidi" w:cstheme="majorBidi"/>
                <w:b/>
                <w:color w:val="000000"/>
                <w:highlight w:val="cyan"/>
              </w:rPr>
              <w:t>Number</w:t>
            </w:r>
            <w:r w:rsidRPr="002271CA">
              <w:rPr>
                <w:rFonts w:asciiTheme="majorBidi" w:eastAsia="Calibri" w:hAnsiTheme="majorBidi" w:cstheme="majorBidi"/>
                <w:b/>
                <w:color w:val="000000"/>
              </w:rPr>
              <w:t>/Date:</w:t>
            </w:r>
          </w:p>
        </w:tc>
        <w:tc>
          <w:tcPr>
            <w:tcW w:w="6402" w:type="dxa"/>
          </w:tcPr>
          <w:p w14:paraId="0000009A" w14:textId="6C7B02B8" w:rsidR="006A244E" w:rsidRPr="002E3B51" w:rsidRDefault="007C517B" w:rsidP="002E3B51">
            <w:p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Version 1; 4/17</w:t>
            </w:r>
            <w:r w:rsidR="002E3B51" w:rsidRPr="002E3B51">
              <w:rPr>
                <w:rFonts w:asciiTheme="majorBidi" w:eastAsia="Calibri" w:hAnsiTheme="majorBidi" w:cstheme="majorBidi"/>
              </w:rPr>
              <w:t>/2022</w:t>
            </w:r>
          </w:p>
          <w:p w14:paraId="0000009B"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FF0000"/>
              </w:rPr>
            </w:pPr>
          </w:p>
        </w:tc>
      </w:tr>
    </w:tbl>
    <w:p w14:paraId="0000009C"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p w14:paraId="0000009D"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p w14:paraId="0000009E"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hAnsiTheme="majorBidi" w:cstheme="majorBidi"/>
        </w:rPr>
        <w:br w:type="page"/>
      </w:r>
      <w:r w:rsidRPr="002271CA">
        <w:rPr>
          <w:rFonts w:asciiTheme="majorBidi" w:eastAsia="Calibri" w:hAnsiTheme="majorBidi" w:cstheme="majorBidi"/>
          <w:b/>
          <w:color w:val="000000"/>
        </w:rPr>
        <w:lastRenderedPageBreak/>
        <w:t>REVISION HISTORY</w:t>
      </w:r>
    </w:p>
    <w:p w14:paraId="0000009F"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bl>
      <w:tblPr>
        <w:tblStyle w:val="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3"/>
        <w:gridCol w:w="1588"/>
        <w:gridCol w:w="3651"/>
        <w:gridCol w:w="2038"/>
      </w:tblGrid>
      <w:tr w:rsidR="006A244E" w:rsidRPr="002271CA" w14:paraId="18F375F6" w14:textId="77777777">
        <w:tc>
          <w:tcPr>
            <w:tcW w:w="1353" w:type="dxa"/>
          </w:tcPr>
          <w:p w14:paraId="000000A0"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Revision #</w:t>
            </w:r>
          </w:p>
        </w:tc>
        <w:tc>
          <w:tcPr>
            <w:tcW w:w="1588" w:type="dxa"/>
          </w:tcPr>
          <w:p w14:paraId="000000A1"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Version Date</w:t>
            </w:r>
          </w:p>
        </w:tc>
        <w:tc>
          <w:tcPr>
            <w:tcW w:w="3651" w:type="dxa"/>
          </w:tcPr>
          <w:p w14:paraId="000000A2"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Summary of Changes</w:t>
            </w:r>
          </w:p>
        </w:tc>
        <w:tc>
          <w:tcPr>
            <w:tcW w:w="2038" w:type="dxa"/>
          </w:tcPr>
          <w:p w14:paraId="000000A3" w14:textId="77777777" w:rsidR="006A244E" w:rsidRPr="002271CA" w:rsidRDefault="00EC58C8">
            <w:pPr>
              <w:pBdr>
                <w:top w:val="nil"/>
                <w:left w:val="nil"/>
                <w:bottom w:val="nil"/>
                <w:right w:val="nil"/>
                <w:between w:val="nil"/>
              </w:pBdr>
              <w:spacing w:before="120"/>
              <w:rPr>
                <w:rFonts w:asciiTheme="majorBidi" w:eastAsia="Calibri" w:hAnsiTheme="majorBidi" w:cstheme="majorBidi"/>
                <w:b/>
                <w:color w:val="000000"/>
              </w:rPr>
            </w:pPr>
            <w:r w:rsidRPr="002271CA">
              <w:rPr>
                <w:rFonts w:asciiTheme="majorBidi" w:eastAsia="Calibri" w:hAnsiTheme="majorBidi" w:cstheme="majorBidi"/>
                <w:b/>
                <w:color w:val="000000"/>
              </w:rPr>
              <w:t>Consent Change?</w:t>
            </w:r>
          </w:p>
        </w:tc>
      </w:tr>
      <w:tr w:rsidR="006A244E" w:rsidRPr="002271CA" w14:paraId="4F01166A" w14:textId="77777777">
        <w:tc>
          <w:tcPr>
            <w:tcW w:w="1353" w:type="dxa"/>
          </w:tcPr>
          <w:p w14:paraId="000000A4"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A5"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A6"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A7"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r w:rsidR="006A244E" w:rsidRPr="002271CA" w14:paraId="77C5B540" w14:textId="77777777">
        <w:tc>
          <w:tcPr>
            <w:tcW w:w="1353" w:type="dxa"/>
          </w:tcPr>
          <w:p w14:paraId="000000A8"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A9"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AA"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AB"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r w:rsidR="006A244E" w:rsidRPr="002271CA" w14:paraId="76C742CC" w14:textId="77777777">
        <w:tc>
          <w:tcPr>
            <w:tcW w:w="1353" w:type="dxa"/>
          </w:tcPr>
          <w:p w14:paraId="000000AC"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AD"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AE"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AF"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r w:rsidR="006A244E" w:rsidRPr="002271CA" w14:paraId="555A7156" w14:textId="77777777">
        <w:tc>
          <w:tcPr>
            <w:tcW w:w="1353" w:type="dxa"/>
          </w:tcPr>
          <w:p w14:paraId="000000B0"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B1"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B2"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B3"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r w:rsidR="006A244E" w:rsidRPr="002271CA" w14:paraId="09BAD95F" w14:textId="77777777">
        <w:tc>
          <w:tcPr>
            <w:tcW w:w="1353" w:type="dxa"/>
          </w:tcPr>
          <w:p w14:paraId="000000B4"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B5"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B6"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B7"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r w:rsidR="006A244E" w:rsidRPr="002271CA" w14:paraId="6031BEEB" w14:textId="77777777">
        <w:tc>
          <w:tcPr>
            <w:tcW w:w="1353" w:type="dxa"/>
          </w:tcPr>
          <w:p w14:paraId="000000B8"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B9"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BA"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BB"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r w:rsidR="006A244E" w:rsidRPr="002271CA" w14:paraId="6F761A0E" w14:textId="77777777">
        <w:tc>
          <w:tcPr>
            <w:tcW w:w="1353" w:type="dxa"/>
          </w:tcPr>
          <w:p w14:paraId="000000BC"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1588" w:type="dxa"/>
          </w:tcPr>
          <w:p w14:paraId="000000BD"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3651" w:type="dxa"/>
          </w:tcPr>
          <w:p w14:paraId="000000BE"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c>
          <w:tcPr>
            <w:tcW w:w="2038" w:type="dxa"/>
          </w:tcPr>
          <w:p w14:paraId="000000BF"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tc>
      </w:tr>
    </w:tbl>
    <w:p w14:paraId="000000C0"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p w14:paraId="000000C1"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p w14:paraId="000000C2"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FF0000"/>
        </w:rPr>
        <w:t>NOTE: Leave this section blank for the initial submission. The revision history should be documented for modifications to approved studies.</w:t>
      </w:r>
    </w:p>
    <w:p w14:paraId="000000C3" w14:textId="60B35741" w:rsidR="00AB450C" w:rsidRPr="002271CA" w:rsidRDefault="00AB450C">
      <w:pPr>
        <w:rPr>
          <w:rFonts w:asciiTheme="majorBidi" w:eastAsia="Calibri" w:hAnsiTheme="majorBidi" w:cstheme="majorBidi"/>
          <w:color w:val="000000"/>
        </w:rPr>
      </w:pPr>
      <w:r w:rsidRPr="002271CA">
        <w:rPr>
          <w:rFonts w:asciiTheme="majorBidi" w:eastAsia="Calibri" w:hAnsiTheme="majorBidi" w:cstheme="majorBidi"/>
          <w:color w:val="000000"/>
        </w:rPr>
        <w:br w:type="page"/>
      </w:r>
    </w:p>
    <w:p w14:paraId="000000C6" w14:textId="77777777" w:rsidR="006A244E" w:rsidRPr="002271CA" w:rsidRDefault="006A244E">
      <w:pPr>
        <w:pBdr>
          <w:top w:val="nil"/>
          <w:left w:val="nil"/>
          <w:bottom w:val="nil"/>
          <w:right w:val="nil"/>
          <w:between w:val="nil"/>
        </w:pBdr>
        <w:spacing w:before="120"/>
        <w:rPr>
          <w:rFonts w:asciiTheme="majorBidi" w:eastAsia="Calibri" w:hAnsiTheme="majorBidi" w:cstheme="majorBidi"/>
          <w:color w:val="000000"/>
        </w:rPr>
      </w:pPr>
    </w:p>
    <w:sdt>
      <w:sdtPr>
        <w:rPr>
          <w:rFonts w:asciiTheme="majorBidi" w:eastAsia="Times" w:hAnsiTheme="majorBidi" w:cs="Times"/>
          <w:b w:val="0"/>
          <w:bCs w:val="0"/>
          <w:color w:val="auto"/>
          <w:sz w:val="24"/>
          <w:szCs w:val="24"/>
        </w:rPr>
        <w:id w:val="-1556618449"/>
        <w:docPartObj>
          <w:docPartGallery w:val="Table of Contents"/>
          <w:docPartUnique/>
        </w:docPartObj>
      </w:sdtPr>
      <w:sdtEndPr>
        <w:rPr>
          <w:noProof/>
        </w:rPr>
      </w:sdtEndPr>
      <w:sdtContent>
        <w:p w14:paraId="4B5CFF36" w14:textId="2EB0D9B2" w:rsidR="00AB450C" w:rsidRPr="002271CA" w:rsidRDefault="00AB450C">
          <w:pPr>
            <w:pStyle w:val="TOCHeading"/>
            <w:rPr>
              <w:rFonts w:asciiTheme="majorBidi" w:hAnsiTheme="majorBidi"/>
              <w:color w:val="000000" w:themeColor="text1"/>
            </w:rPr>
          </w:pPr>
          <w:r w:rsidRPr="002271CA">
            <w:rPr>
              <w:rFonts w:asciiTheme="majorBidi" w:hAnsiTheme="majorBidi"/>
              <w:color w:val="000000" w:themeColor="text1"/>
            </w:rPr>
            <w:t>Table of Contents</w:t>
          </w:r>
        </w:p>
        <w:p w14:paraId="175E4938" w14:textId="7CD1C936" w:rsidR="00AB450C" w:rsidRPr="002271CA" w:rsidRDefault="00AB450C">
          <w:pPr>
            <w:pStyle w:val="TOC1"/>
            <w:tabs>
              <w:tab w:val="left" w:pos="720"/>
              <w:tab w:val="right" w:leader="dot" w:pos="9530"/>
            </w:tabs>
            <w:rPr>
              <w:rFonts w:asciiTheme="majorBidi" w:eastAsiaTheme="minorEastAsia" w:hAnsiTheme="majorBidi" w:cstheme="majorBidi"/>
              <w:noProof/>
            </w:rPr>
          </w:pPr>
          <w:r w:rsidRPr="002271CA">
            <w:rPr>
              <w:rFonts w:asciiTheme="majorBidi" w:hAnsiTheme="majorBidi" w:cstheme="majorBidi"/>
              <w:b w:val="0"/>
              <w:bCs w:val="0"/>
            </w:rPr>
            <w:fldChar w:fldCharType="begin"/>
          </w:r>
          <w:r w:rsidRPr="002271CA">
            <w:rPr>
              <w:rFonts w:asciiTheme="majorBidi" w:hAnsiTheme="majorBidi" w:cstheme="majorBidi"/>
            </w:rPr>
            <w:instrText xml:space="preserve"> TOC \o "1-3" \h \z \u </w:instrText>
          </w:r>
          <w:r w:rsidRPr="002271CA">
            <w:rPr>
              <w:rFonts w:asciiTheme="majorBidi" w:hAnsiTheme="majorBidi" w:cstheme="majorBidi"/>
              <w:b w:val="0"/>
              <w:bCs w:val="0"/>
            </w:rPr>
            <w:fldChar w:fldCharType="separate"/>
          </w:r>
          <w:hyperlink w:anchor="_Toc68115614" w:history="1">
            <w:r w:rsidRPr="002271CA">
              <w:rPr>
                <w:rStyle w:val="Hyperlink"/>
                <w:rFonts w:asciiTheme="majorBidi" w:hAnsiTheme="majorBidi" w:cstheme="majorBidi"/>
                <w:noProof/>
              </w:rPr>
              <w:t>1.0</w:t>
            </w:r>
            <w:r w:rsidRPr="002271CA">
              <w:rPr>
                <w:rFonts w:asciiTheme="majorBidi" w:eastAsiaTheme="minorEastAsia" w:hAnsiTheme="majorBidi" w:cstheme="majorBidi"/>
                <w:noProof/>
              </w:rPr>
              <w:tab/>
            </w:r>
            <w:r w:rsidRPr="002271CA">
              <w:rPr>
                <w:rStyle w:val="Hyperlink"/>
                <w:rFonts w:asciiTheme="majorBidi" w:eastAsia="Calibri" w:hAnsiTheme="majorBidi" w:cstheme="majorBidi"/>
                <w:noProof/>
              </w:rPr>
              <w:t>Objectives</w:t>
            </w:r>
            <w:r w:rsidRPr="002271CA">
              <w:rPr>
                <w:rFonts w:asciiTheme="majorBidi" w:hAnsiTheme="majorBidi" w:cstheme="majorBidi"/>
                <w:noProof/>
                <w:webHidden/>
              </w:rPr>
              <w:tab/>
            </w:r>
            <w:r w:rsidRPr="002271CA">
              <w:rPr>
                <w:rFonts w:asciiTheme="majorBidi" w:hAnsiTheme="majorBidi" w:cstheme="majorBidi"/>
                <w:noProof/>
                <w:webHidden/>
              </w:rPr>
              <w:fldChar w:fldCharType="begin"/>
            </w:r>
            <w:r w:rsidRPr="002271CA">
              <w:rPr>
                <w:rFonts w:asciiTheme="majorBidi" w:hAnsiTheme="majorBidi" w:cstheme="majorBidi"/>
                <w:noProof/>
                <w:webHidden/>
              </w:rPr>
              <w:instrText xml:space="preserve"> PAGEREF _Toc68115614 \h </w:instrText>
            </w:r>
            <w:r w:rsidRPr="002271CA">
              <w:rPr>
                <w:rFonts w:asciiTheme="majorBidi" w:hAnsiTheme="majorBidi" w:cstheme="majorBidi"/>
                <w:noProof/>
                <w:webHidden/>
              </w:rPr>
            </w:r>
            <w:r w:rsidRPr="002271CA">
              <w:rPr>
                <w:rFonts w:asciiTheme="majorBidi" w:hAnsiTheme="majorBidi" w:cstheme="majorBidi"/>
                <w:noProof/>
                <w:webHidden/>
              </w:rPr>
              <w:fldChar w:fldCharType="separate"/>
            </w:r>
            <w:r w:rsidRPr="002271CA">
              <w:rPr>
                <w:rFonts w:asciiTheme="majorBidi" w:hAnsiTheme="majorBidi" w:cstheme="majorBidi"/>
                <w:noProof/>
                <w:webHidden/>
              </w:rPr>
              <w:t>8</w:t>
            </w:r>
            <w:r w:rsidRPr="002271CA">
              <w:rPr>
                <w:rFonts w:asciiTheme="majorBidi" w:hAnsiTheme="majorBidi" w:cstheme="majorBidi"/>
                <w:noProof/>
                <w:webHidden/>
              </w:rPr>
              <w:fldChar w:fldCharType="end"/>
            </w:r>
          </w:hyperlink>
        </w:p>
        <w:p w14:paraId="172B9900" w14:textId="6C3BD762"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15" w:history="1">
            <w:r w:rsidR="00AB450C" w:rsidRPr="002271CA">
              <w:rPr>
                <w:rStyle w:val="Hyperlink"/>
                <w:rFonts w:asciiTheme="majorBidi" w:hAnsiTheme="majorBidi" w:cstheme="majorBidi"/>
                <w:noProof/>
              </w:rPr>
              <w:t>2.0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Background</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_Toc68115615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8</w:t>
            </w:r>
            <w:r w:rsidR="00AB450C" w:rsidRPr="002271CA">
              <w:rPr>
                <w:rFonts w:asciiTheme="majorBidi" w:hAnsiTheme="majorBidi" w:cstheme="majorBidi"/>
                <w:noProof/>
                <w:webHidden/>
              </w:rPr>
              <w:fldChar w:fldCharType="end"/>
            </w:r>
          </w:hyperlink>
        </w:p>
        <w:p w14:paraId="7E995C8E" w14:textId="1D2569A0"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16" w:history="1">
            <w:r w:rsidR="00AB450C" w:rsidRPr="002271CA">
              <w:rPr>
                <w:rStyle w:val="Hyperlink"/>
                <w:rFonts w:asciiTheme="majorBidi" w:hAnsiTheme="majorBidi" w:cstheme="majorBidi"/>
                <w:noProof/>
              </w:rPr>
              <w:t>3.0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Study Endpoints/Events/Outcomes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_Toc68115616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8</w:t>
            </w:r>
            <w:r w:rsidR="00AB450C" w:rsidRPr="002271CA">
              <w:rPr>
                <w:rFonts w:asciiTheme="majorBidi" w:hAnsiTheme="majorBidi" w:cstheme="majorBidi"/>
                <w:noProof/>
                <w:webHidden/>
              </w:rPr>
              <w:fldChar w:fldCharType="end"/>
            </w:r>
          </w:hyperlink>
        </w:p>
        <w:p w14:paraId="5C809F55" w14:textId="4111CF3B"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17" w:history="1">
            <w:r w:rsidR="00AB450C" w:rsidRPr="002271CA">
              <w:rPr>
                <w:rStyle w:val="Hyperlink"/>
                <w:rFonts w:asciiTheme="majorBidi" w:hAnsiTheme="majorBidi" w:cstheme="majorBidi"/>
                <w:noProof/>
              </w:rPr>
              <w:t>4.0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Study Intervention(s)/Interaction(s)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_Toc68115617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8</w:t>
            </w:r>
            <w:r w:rsidR="00AB450C" w:rsidRPr="002271CA">
              <w:rPr>
                <w:rFonts w:asciiTheme="majorBidi" w:hAnsiTheme="majorBidi" w:cstheme="majorBidi"/>
                <w:noProof/>
                <w:webHidden/>
              </w:rPr>
              <w:fldChar w:fldCharType="end"/>
            </w:r>
          </w:hyperlink>
        </w:p>
        <w:p w14:paraId="4D6D6183" w14:textId="56219937"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18" w:history="1">
            <w:r w:rsidR="00AB450C" w:rsidRPr="002271CA">
              <w:rPr>
                <w:rStyle w:val="Hyperlink"/>
                <w:rFonts w:asciiTheme="majorBidi" w:hAnsiTheme="majorBidi" w:cstheme="majorBidi"/>
                <w:noProof/>
              </w:rPr>
              <w:t>5.0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Procedures Involved</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_Toc68115618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8</w:t>
            </w:r>
            <w:r w:rsidR="00AB450C" w:rsidRPr="002271CA">
              <w:rPr>
                <w:rFonts w:asciiTheme="majorBidi" w:hAnsiTheme="majorBidi" w:cstheme="majorBidi"/>
                <w:noProof/>
                <w:webHidden/>
              </w:rPr>
              <w:fldChar w:fldCharType="end"/>
            </w:r>
          </w:hyperlink>
        </w:p>
        <w:p w14:paraId="7842AC10" w14:textId="2AA3CE4C"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19" w:history="1">
            <w:r w:rsidR="00AB450C" w:rsidRPr="002271CA">
              <w:rPr>
                <w:rStyle w:val="Hyperlink"/>
                <w:rFonts w:asciiTheme="majorBidi" w:hAnsiTheme="majorBidi" w:cstheme="majorBidi"/>
                <w:noProof/>
              </w:rPr>
              <w:t>6.0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Data Banking</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_Toc68115619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9</w:t>
            </w:r>
            <w:r w:rsidR="00AB450C" w:rsidRPr="002271CA">
              <w:rPr>
                <w:rFonts w:asciiTheme="majorBidi" w:hAnsiTheme="majorBidi" w:cstheme="majorBidi"/>
                <w:noProof/>
                <w:webHidden/>
              </w:rPr>
              <w:fldChar w:fldCharType="end"/>
            </w:r>
          </w:hyperlink>
        </w:p>
        <w:p w14:paraId="30CFDAF9" w14:textId="23D300CF"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20" w:history="1">
            <w:r w:rsidR="00AB450C" w:rsidRPr="002271CA">
              <w:rPr>
                <w:rStyle w:val="Hyperlink"/>
                <w:rFonts w:asciiTheme="majorBidi" w:hAnsiTheme="majorBidi" w:cstheme="majorBidi"/>
                <w:noProof/>
              </w:rPr>
              <w:t>7.0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Sharing of Results with Participants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_Toc68115620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9</w:t>
            </w:r>
            <w:r w:rsidR="00AB450C" w:rsidRPr="002271CA">
              <w:rPr>
                <w:rFonts w:asciiTheme="majorBidi" w:hAnsiTheme="majorBidi" w:cstheme="majorBidi"/>
                <w:noProof/>
                <w:webHidden/>
              </w:rPr>
              <w:fldChar w:fldCharType="end"/>
            </w:r>
          </w:hyperlink>
        </w:p>
        <w:p w14:paraId="3110515C" w14:textId="63CEFF4C"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21" w:history="1">
            <w:r w:rsidR="00AB450C" w:rsidRPr="002271CA">
              <w:rPr>
                <w:rStyle w:val="Hyperlink"/>
                <w:rFonts w:asciiTheme="majorBidi" w:hAnsiTheme="majorBidi" w:cstheme="majorBidi"/>
                <w:noProof/>
              </w:rPr>
              <w:t>8.0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Study Duration</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_Toc68115621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9</w:t>
            </w:r>
            <w:r w:rsidR="00AB450C" w:rsidRPr="002271CA">
              <w:rPr>
                <w:rFonts w:asciiTheme="majorBidi" w:hAnsiTheme="majorBidi" w:cstheme="majorBidi"/>
                <w:noProof/>
                <w:webHidden/>
              </w:rPr>
              <w:fldChar w:fldCharType="end"/>
            </w:r>
          </w:hyperlink>
        </w:p>
        <w:p w14:paraId="5A0DF429" w14:textId="7D75A56D"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22" w:history="1">
            <w:r w:rsidR="00AB450C" w:rsidRPr="002271CA">
              <w:rPr>
                <w:rStyle w:val="Hyperlink"/>
                <w:rFonts w:asciiTheme="majorBidi" w:hAnsiTheme="majorBidi" w:cstheme="majorBidi"/>
                <w:noProof/>
              </w:rPr>
              <w:t>9.0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Study Population</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_Toc68115622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9</w:t>
            </w:r>
            <w:r w:rsidR="00AB450C" w:rsidRPr="002271CA">
              <w:rPr>
                <w:rFonts w:asciiTheme="majorBidi" w:hAnsiTheme="majorBidi" w:cstheme="majorBidi"/>
                <w:noProof/>
                <w:webHidden/>
              </w:rPr>
              <w:fldChar w:fldCharType="end"/>
            </w:r>
          </w:hyperlink>
        </w:p>
        <w:p w14:paraId="645CBC82" w14:textId="4883E27E"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23" w:history="1">
            <w:r w:rsidR="00AB450C" w:rsidRPr="002271CA">
              <w:rPr>
                <w:rStyle w:val="Hyperlink"/>
                <w:rFonts w:asciiTheme="majorBidi" w:hAnsiTheme="majorBidi" w:cstheme="majorBidi"/>
                <w:noProof/>
              </w:rPr>
              <w:t>10.0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Vulnerable Populations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_Toc68115623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10</w:t>
            </w:r>
            <w:r w:rsidR="00AB450C" w:rsidRPr="002271CA">
              <w:rPr>
                <w:rFonts w:asciiTheme="majorBidi" w:hAnsiTheme="majorBidi" w:cstheme="majorBidi"/>
                <w:noProof/>
                <w:webHidden/>
              </w:rPr>
              <w:fldChar w:fldCharType="end"/>
            </w:r>
          </w:hyperlink>
        </w:p>
        <w:p w14:paraId="54B8AB7B" w14:textId="1788D190"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24" w:history="1">
            <w:r w:rsidR="00AB450C" w:rsidRPr="002271CA">
              <w:rPr>
                <w:rStyle w:val="Hyperlink"/>
                <w:rFonts w:asciiTheme="majorBidi" w:hAnsiTheme="majorBidi" w:cstheme="majorBidi"/>
                <w:noProof/>
              </w:rPr>
              <w:t>11.0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Number of Participants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_Toc68115624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12</w:t>
            </w:r>
            <w:r w:rsidR="00AB450C" w:rsidRPr="002271CA">
              <w:rPr>
                <w:rFonts w:asciiTheme="majorBidi" w:hAnsiTheme="majorBidi" w:cstheme="majorBidi"/>
                <w:noProof/>
                <w:webHidden/>
              </w:rPr>
              <w:fldChar w:fldCharType="end"/>
            </w:r>
          </w:hyperlink>
        </w:p>
        <w:p w14:paraId="4B9768DF" w14:textId="7A26CC70"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25" w:history="1">
            <w:r w:rsidR="00AB450C" w:rsidRPr="002271CA">
              <w:rPr>
                <w:rStyle w:val="Hyperlink"/>
                <w:rFonts w:asciiTheme="majorBidi" w:hAnsiTheme="majorBidi" w:cstheme="majorBidi"/>
                <w:noProof/>
              </w:rPr>
              <w:t>12.0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Recruitment Methods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_Toc68115625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13</w:t>
            </w:r>
            <w:r w:rsidR="00AB450C" w:rsidRPr="002271CA">
              <w:rPr>
                <w:rFonts w:asciiTheme="majorBidi" w:hAnsiTheme="majorBidi" w:cstheme="majorBidi"/>
                <w:noProof/>
                <w:webHidden/>
              </w:rPr>
              <w:fldChar w:fldCharType="end"/>
            </w:r>
          </w:hyperlink>
        </w:p>
        <w:p w14:paraId="0A9F0F07" w14:textId="20E85A68"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26" w:history="1">
            <w:r w:rsidR="00AB450C" w:rsidRPr="002271CA">
              <w:rPr>
                <w:rStyle w:val="Hyperlink"/>
                <w:rFonts w:asciiTheme="majorBidi" w:hAnsiTheme="majorBidi" w:cstheme="majorBidi"/>
                <w:noProof/>
              </w:rPr>
              <w:t>13.0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Withdrawal of Participants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_Toc68115626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14</w:t>
            </w:r>
            <w:r w:rsidR="00AB450C" w:rsidRPr="002271CA">
              <w:rPr>
                <w:rFonts w:asciiTheme="majorBidi" w:hAnsiTheme="majorBidi" w:cstheme="majorBidi"/>
                <w:noProof/>
                <w:webHidden/>
              </w:rPr>
              <w:fldChar w:fldCharType="end"/>
            </w:r>
          </w:hyperlink>
        </w:p>
        <w:p w14:paraId="1310351F" w14:textId="2FFF6E89"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27" w:history="1">
            <w:r w:rsidR="00AB450C" w:rsidRPr="002271CA">
              <w:rPr>
                <w:rStyle w:val="Hyperlink"/>
                <w:rFonts w:asciiTheme="majorBidi" w:hAnsiTheme="majorBidi" w:cstheme="majorBidi"/>
                <w:noProof/>
              </w:rPr>
              <w:t>14.0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Risks to Participants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_Toc68115627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14</w:t>
            </w:r>
            <w:r w:rsidR="00AB450C" w:rsidRPr="002271CA">
              <w:rPr>
                <w:rFonts w:asciiTheme="majorBidi" w:hAnsiTheme="majorBidi" w:cstheme="majorBidi"/>
                <w:noProof/>
                <w:webHidden/>
              </w:rPr>
              <w:fldChar w:fldCharType="end"/>
            </w:r>
          </w:hyperlink>
        </w:p>
        <w:p w14:paraId="6FD294DD" w14:textId="3E3D4690"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28" w:history="1">
            <w:r w:rsidR="00AB450C" w:rsidRPr="002271CA">
              <w:rPr>
                <w:rStyle w:val="Hyperlink"/>
                <w:rFonts w:asciiTheme="majorBidi" w:hAnsiTheme="majorBidi" w:cstheme="majorBidi"/>
                <w:noProof/>
              </w:rPr>
              <w:t>15.0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Incomplete Disclosure or Deception</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_Toc68115628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14</w:t>
            </w:r>
            <w:r w:rsidR="00AB450C" w:rsidRPr="002271CA">
              <w:rPr>
                <w:rFonts w:asciiTheme="majorBidi" w:hAnsiTheme="majorBidi" w:cstheme="majorBidi"/>
                <w:noProof/>
                <w:webHidden/>
              </w:rPr>
              <w:fldChar w:fldCharType="end"/>
            </w:r>
          </w:hyperlink>
        </w:p>
        <w:p w14:paraId="7CA5E1BC" w14:textId="675699FA"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29" w:history="1">
            <w:r w:rsidR="00AB450C" w:rsidRPr="002271CA">
              <w:rPr>
                <w:rStyle w:val="Hyperlink"/>
                <w:rFonts w:asciiTheme="majorBidi" w:hAnsiTheme="majorBidi" w:cstheme="majorBidi"/>
                <w:noProof/>
              </w:rPr>
              <w:t>16.0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Potential Benefits to Participants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_Toc68115629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15</w:t>
            </w:r>
            <w:r w:rsidR="00AB450C" w:rsidRPr="002271CA">
              <w:rPr>
                <w:rFonts w:asciiTheme="majorBidi" w:hAnsiTheme="majorBidi" w:cstheme="majorBidi"/>
                <w:noProof/>
                <w:webHidden/>
              </w:rPr>
              <w:fldChar w:fldCharType="end"/>
            </w:r>
          </w:hyperlink>
        </w:p>
        <w:p w14:paraId="02D1E874" w14:textId="2FB2F9E0"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30" w:history="1">
            <w:r w:rsidR="00AB450C" w:rsidRPr="002271CA">
              <w:rPr>
                <w:rStyle w:val="Hyperlink"/>
                <w:rFonts w:asciiTheme="majorBidi" w:hAnsiTheme="majorBidi" w:cstheme="majorBidi"/>
                <w:noProof/>
              </w:rPr>
              <w:t>17.0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Statistical Considerations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_Toc68115630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15</w:t>
            </w:r>
            <w:r w:rsidR="00AB450C" w:rsidRPr="002271CA">
              <w:rPr>
                <w:rFonts w:asciiTheme="majorBidi" w:hAnsiTheme="majorBidi" w:cstheme="majorBidi"/>
                <w:noProof/>
                <w:webHidden/>
              </w:rPr>
              <w:fldChar w:fldCharType="end"/>
            </w:r>
          </w:hyperlink>
        </w:p>
        <w:p w14:paraId="49CF670F" w14:textId="38B61A7E"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31" w:history="1">
            <w:r w:rsidR="00AB450C" w:rsidRPr="002271CA">
              <w:rPr>
                <w:rStyle w:val="Hyperlink"/>
                <w:rFonts w:asciiTheme="majorBidi" w:hAnsiTheme="majorBidi" w:cstheme="majorBidi"/>
                <w:noProof/>
              </w:rPr>
              <w:t>18.0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Health Information and Privacy Compliance</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_Toc68115631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15</w:t>
            </w:r>
            <w:r w:rsidR="00AB450C" w:rsidRPr="002271CA">
              <w:rPr>
                <w:rFonts w:asciiTheme="majorBidi" w:hAnsiTheme="majorBidi" w:cstheme="majorBidi"/>
                <w:noProof/>
                <w:webHidden/>
              </w:rPr>
              <w:fldChar w:fldCharType="end"/>
            </w:r>
          </w:hyperlink>
        </w:p>
        <w:p w14:paraId="34B177C7" w14:textId="06B42177"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32" w:history="1">
            <w:r w:rsidR="00AB450C" w:rsidRPr="002271CA">
              <w:rPr>
                <w:rStyle w:val="Hyperlink"/>
                <w:rFonts w:asciiTheme="majorBidi" w:hAnsiTheme="majorBidi" w:cstheme="majorBidi"/>
                <w:noProof/>
              </w:rPr>
              <w:t>19.0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Confidentiality</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_Toc68115632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19</w:t>
            </w:r>
            <w:r w:rsidR="00AB450C" w:rsidRPr="002271CA">
              <w:rPr>
                <w:rFonts w:asciiTheme="majorBidi" w:hAnsiTheme="majorBidi" w:cstheme="majorBidi"/>
                <w:noProof/>
                <w:webHidden/>
              </w:rPr>
              <w:fldChar w:fldCharType="end"/>
            </w:r>
          </w:hyperlink>
        </w:p>
        <w:p w14:paraId="174CE928" w14:textId="59CD5E5C"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33" w:history="1">
            <w:r w:rsidR="00AB450C" w:rsidRPr="002271CA">
              <w:rPr>
                <w:rStyle w:val="Hyperlink"/>
                <w:rFonts w:asciiTheme="majorBidi" w:hAnsiTheme="majorBidi" w:cstheme="majorBidi"/>
                <w:noProof/>
              </w:rPr>
              <w:t>20.0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Provisions to Monitor the Data to Ensure the Safety of Participants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_Toc68115633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19</w:t>
            </w:r>
            <w:r w:rsidR="00AB450C" w:rsidRPr="002271CA">
              <w:rPr>
                <w:rFonts w:asciiTheme="majorBidi" w:hAnsiTheme="majorBidi" w:cstheme="majorBidi"/>
                <w:noProof/>
                <w:webHidden/>
              </w:rPr>
              <w:fldChar w:fldCharType="end"/>
            </w:r>
          </w:hyperlink>
        </w:p>
        <w:p w14:paraId="7C997187" w14:textId="2BB49457"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34" w:history="1">
            <w:r w:rsidR="00AB450C" w:rsidRPr="002271CA">
              <w:rPr>
                <w:rStyle w:val="Hyperlink"/>
                <w:rFonts w:asciiTheme="majorBidi" w:hAnsiTheme="majorBidi" w:cstheme="majorBidi"/>
                <w:noProof/>
              </w:rPr>
              <w:t>21.0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Compensation for Research-Related Injury</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_Toc68115634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20</w:t>
            </w:r>
            <w:r w:rsidR="00AB450C" w:rsidRPr="002271CA">
              <w:rPr>
                <w:rFonts w:asciiTheme="majorBidi" w:hAnsiTheme="majorBidi" w:cstheme="majorBidi"/>
                <w:noProof/>
                <w:webHidden/>
              </w:rPr>
              <w:fldChar w:fldCharType="end"/>
            </w:r>
          </w:hyperlink>
        </w:p>
        <w:p w14:paraId="25A54B9E" w14:textId="562A35C7"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35" w:history="1">
            <w:r w:rsidR="00AB450C" w:rsidRPr="002271CA">
              <w:rPr>
                <w:rStyle w:val="Hyperlink"/>
                <w:rFonts w:asciiTheme="majorBidi" w:hAnsiTheme="majorBidi" w:cstheme="majorBidi"/>
                <w:noProof/>
              </w:rPr>
              <w:t>22.0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Consent Process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_Toc68115635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20</w:t>
            </w:r>
            <w:r w:rsidR="00AB450C" w:rsidRPr="002271CA">
              <w:rPr>
                <w:rFonts w:asciiTheme="majorBidi" w:hAnsiTheme="majorBidi" w:cstheme="majorBidi"/>
                <w:noProof/>
                <w:webHidden/>
              </w:rPr>
              <w:fldChar w:fldCharType="end"/>
            </w:r>
          </w:hyperlink>
        </w:p>
        <w:p w14:paraId="5152C4BD" w14:textId="2E0818DD"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36" w:history="1">
            <w:r w:rsidR="00AB450C" w:rsidRPr="002271CA">
              <w:rPr>
                <w:rStyle w:val="Hyperlink"/>
                <w:rFonts w:asciiTheme="majorBidi" w:hAnsiTheme="majorBidi" w:cstheme="majorBidi"/>
                <w:noProof/>
              </w:rPr>
              <w:t>23.0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Setting</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_Toc68115636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24</w:t>
            </w:r>
            <w:r w:rsidR="00AB450C" w:rsidRPr="002271CA">
              <w:rPr>
                <w:rFonts w:asciiTheme="majorBidi" w:hAnsiTheme="majorBidi" w:cstheme="majorBidi"/>
                <w:noProof/>
                <w:webHidden/>
              </w:rPr>
              <w:fldChar w:fldCharType="end"/>
            </w:r>
          </w:hyperlink>
        </w:p>
        <w:p w14:paraId="6F52666A" w14:textId="53798F5D"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37" w:history="1">
            <w:r w:rsidR="00AB450C" w:rsidRPr="002271CA">
              <w:rPr>
                <w:rStyle w:val="Hyperlink"/>
                <w:rFonts w:asciiTheme="majorBidi" w:hAnsiTheme="majorBidi" w:cstheme="majorBidi"/>
                <w:noProof/>
              </w:rPr>
              <w:t>24.0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Multi-Site Research</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_Toc68115637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25</w:t>
            </w:r>
            <w:r w:rsidR="00AB450C" w:rsidRPr="002271CA">
              <w:rPr>
                <w:rFonts w:asciiTheme="majorBidi" w:hAnsiTheme="majorBidi" w:cstheme="majorBidi"/>
                <w:noProof/>
                <w:webHidden/>
              </w:rPr>
              <w:fldChar w:fldCharType="end"/>
            </w:r>
          </w:hyperlink>
        </w:p>
        <w:p w14:paraId="472FF5F4" w14:textId="6BCAA8FB"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38" w:history="1">
            <w:r w:rsidR="00AB450C" w:rsidRPr="002271CA">
              <w:rPr>
                <w:rStyle w:val="Hyperlink"/>
                <w:rFonts w:asciiTheme="majorBidi" w:hAnsiTheme="majorBidi" w:cstheme="majorBidi"/>
                <w:noProof/>
              </w:rPr>
              <w:t>25.0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Coordinating Center Research</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_Toc68115638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26</w:t>
            </w:r>
            <w:r w:rsidR="00AB450C" w:rsidRPr="002271CA">
              <w:rPr>
                <w:rFonts w:asciiTheme="majorBidi" w:hAnsiTheme="majorBidi" w:cstheme="majorBidi"/>
                <w:noProof/>
                <w:webHidden/>
              </w:rPr>
              <w:fldChar w:fldCharType="end"/>
            </w:r>
          </w:hyperlink>
        </w:p>
        <w:p w14:paraId="15FB7ED0" w14:textId="12C85434"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39" w:history="1">
            <w:r w:rsidR="00AB450C" w:rsidRPr="002271CA">
              <w:rPr>
                <w:rStyle w:val="Hyperlink"/>
                <w:rFonts w:asciiTheme="majorBidi" w:hAnsiTheme="majorBidi" w:cstheme="majorBidi"/>
                <w:noProof/>
              </w:rPr>
              <w:t>26.0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Resources Available</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_Toc68115639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26</w:t>
            </w:r>
            <w:r w:rsidR="00AB450C" w:rsidRPr="002271CA">
              <w:rPr>
                <w:rFonts w:asciiTheme="majorBidi" w:hAnsiTheme="majorBidi" w:cstheme="majorBidi"/>
                <w:noProof/>
                <w:webHidden/>
              </w:rPr>
              <w:fldChar w:fldCharType="end"/>
            </w:r>
          </w:hyperlink>
        </w:p>
        <w:p w14:paraId="6C3CBDFD" w14:textId="50EA1B27" w:rsidR="00AB450C" w:rsidRPr="002271CA" w:rsidRDefault="00B767C3">
          <w:pPr>
            <w:pStyle w:val="TOC1"/>
            <w:tabs>
              <w:tab w:val="left" w:pos="720"/>
              <w:tab w:val="right" w:leader="dot" w:pos="9530"/>
            </w:tabs>
            <w:rPr>
              <w:rFonts w:asciiTheme="majorBidi" w:eastAsiaTheme="minorEastAsia" w:hAnsiTheme="majorBidi" w:cstheme="majorBidi"/>
              <w:noProof/>
            </w:rPr>
          </w:pPr>
          <w:hyperlink w:anchor="_Toc68115640" w:history="1">
            <w:r w:rsidR="00AB450C" w:rsidRPr="002271CA">
              <w:rPr>
                <w:rStyle w:val="Hyperlink"/>
                <w:rFonts w:asciiTheme="majorBidi" w:hAnsiTheme="majorBidi" w:cstheme="majorBidi"/>
                <w:noProof/>
              </w:rPr>
              <w:t>27.0</w:t>
            </w:r>
            <w:r w:rsidR="00AB450C" w:rsidRPr="002271CA">
              <w:rPr>
                <w:rFonts w:asciiTheme="majorBidi" w:eastAsiaTheme="minorEastAsia" w:hAnsiTheme="majorBidi" w:cstheme="majorBidi"/>
                <w:noProof/>
              </w:rPr>
              <w:tab/>
            </w:r>
            <w:r w:rsidR="00AB450C" w:rsidRPr="002271CA">
              <w:rPr>
                <w:rStyle w:val="Hyperlink"/>
                <w:rFonts w:asciiTheme="majorBidi" w:eastAsia="Calibri" w:hAnsiTheme="majorBidi" w:cstheme="majorBidi"/>
                <w:noProof/>
              </w:rPr>
              <w:t>References</w:t>
            </w:r>
            <w:r w:rsidR="00AB450C" w:rsidRPr="002271CA">
              <w:rPr>
                <w:rFonts w:asciiTheme="majorBidi" w:hAnsiTheme="majorBidi" w:cstheme="majorBidi"/>
                <w:noProof/>
                <w:webHidden/>
              </w:rPr>
              <w:tab/>
            </w:r>
            <w:r w:rsidR="00AB450C" w:rsidRPr="002271CA">
              <w:rPr>
                <w:rFonts w:asciiTheme="majorBidi" w:hAnsiTheme="majorBidi" w:cstheme="majorBidi"/>
                <w:noProof/>
                <w:webHidden/>
              </w:rPr>
              <w:fldChar w:fldCharType="begin"/>
            </w:r>
            <w:r w:rsidR="00AB450C" w:rsidRPr="002271CA">
              <w:rPr>
                <w:rFonts w:asciiTheme="majorBidi" w:hAnsiTheme="majorBidi" w:cstheme="majorBidi"/>
                <w:noProof/>
                <w:webHidden/>
              </w:rPr>
              <w:instrText xml:space="preserve"> PAGEREF _Toc68115640 \h </w:instrText>
            </w:r>
            <w:r w:rsidR="00AB450C" w:rsidRPr="002271CA">
              <w:rPr>
                <w:rFonts w:asciiTheme="majorBidi" w:hAnsiTheme="majorBidi" w:cstheme="majorBidi"/>
                <w:noProof/>
                <w:webHidden/>
              </w:rPr>
            </w:r>
            <w:r w:rsidR="00AB450C" w:rsidRPr="002271CA">
              <w:rPr>
                <w:rFonts w:asciiTheme="majorBidi" w:hAnsiTheme="majorBidi" w:cstheme="majorBidi"/>
                <w:noProof/>
                <w:webHidden/>
              </w:rPr>
              <w:fldChar w:fldCharType="separate"/>
            </w:r>
            <w:r w:rsidR="00AB450C" w:rsidRPr="002271CA">
              <w:rPr>
                <w:rFonts w:asciiTheme="majorBidi" w:hAnsiTheme="majorBidi" w:cstheme="majorBidi"/>
                <w:noProof/>
                <w:webHidden/>
              </w:rPr>
              <w:t>27</w:t>
            </w:r>
            <w:r w:rsidR="00AB450C" w:rsidRPr="002271CA">
              <w:rPr>
                <w:rFonts w:asciiTheme="majorBidi" w:hAnsiTheme="majorBidi" w:cstheme="majorBidi"/>
                <w:noProof/>
                <w:webHidden/>
              </w:rPr>
              <w:fldChar w:fldCharType="end"/>
            </w:r>
          </w:hyperlink>
        </w:p>
        <w:p w14:paraId="49B7A970" w14:textId="058DDF01" w:rsidR="00AB450C" w:rsidRPr="002271CA" w:rsidRDefault="00AB450C">
          <w:pPr>
            <w:rPr>
              <w:rFonts w:asciiTheme="majorBidi" w:hAnsiTheme="majorBidi" w:cstheme="majorBidi"/>
            </w:rPr>
          </w:pPr>
          <w:r w:rsidRPr="002271CA">
            <w:rPr>
              <w:rFonts w:asciiTheme="majorBidi" w:hAnsiTheme="majorBidi" w:cstheme="majorBidi"/>
              <w:b/>
              <w:bCs/>
              <w:noProof/>
            </w:rPr>
            <w:fldChar w:fldCharType="end"/>
          </w:r>
        </w:p>
      </w:sdtContent>
    </w:sdt>
    <w:p w14:paraId="000000E2" w14:textId="77777777" w:rsidR="006A244E" w:rsidRPr="002271CA" w:rsidRDefault="00EC58C8">
      <w:pPr>
        <w:spacing w:before="120"/>
        <w:rPr>
          <w:rFonts w:asciiTheme="majorBidi" w:eastAsia="Calibri" w:hAnsiTheme="majorBidi" w:cstheme="majorBidi"/>
          <w:b/>
        </w:rPr>
      </w:pPr>
      <w:r w:rsidRPr="002271CA">
        <w:rPr>
          <w:rFonts w:asciiTheme="majorBidi" w:hAnsiTheme="majorBidi" w:cstheme="majorBidi"/>
        </w:rPr>
        <w:br w:type="page"/>
      </w:r>
      <w:r w:rsidRPr="002271CA">
        <w:rPr>
          <w:rFonts w:asciiTheme="majorBidi" w:eastAsia="Calibri" w:hAnsiTheme="majorBidi" w:cstheme="majorBidi"/>
          <w:b/>
        </w:rPr>
        <w:lastRenderedPageBreak/>
        <w:t>ABBREVIATIONS/DEFINITIONS</w:t>
      </w:r>
    </w:p>
    <w:p w14:paraId="000000E3" w14:textId="77777777" w:rsidR="006A244E" w:rsidRPr="002271CA" w:rsidRDefault="00EC58C8">
      <w:pPr>
        <w:spacing w:before="120"/>
        <w:ind w:left="720"/>
        <w:rPr>
          <w:rFonts w:asciiTheme="majorBidi" w:eastAsia="Calibri" w:hAnsiTheme="majorBidi" w:cstheme="majorBidi"/>
          <w:color w:val="FF0000"/>
        </w:rPr>
      </w:pPr>
      <w:r w:rsidRPr="002271CA">
        <w:rPr>
          <w:rFonts w:asciiTheme="majorBidi" w:eastAsia="Calibri" w:hAnsiTheme="majorBidi" w:cstheme="majorBidi"/>
          <w:color w:val="FF0000"/>
        </w:rPr>
        <w:t>Include any abbreviations or definitions for key or technical terms you use in your protocol.</w:t>
      </w:r>
    </w:p>
    <w:p w14:paraId="1DCE084C" w14:textId="50A46013" w:rsidR="00C73A71" w:rsidRPr="002271CA" w:rsidRDefault="00C73A71" w:rsidP="002321B3">
      <w:pPr>
        <w:numPr>
          <w:ilvl w:val="0"/>
          <w:numId w:val="5"/>
        </w:numPr>
        <w:pBdr>
          <w:top w:val="nil"/>
          <w:left w:val="nil"/>
          <w:bottom w:val="nil"/>
          <w:right w:val="nil"/>
          <w:between w:val="nil"/>
        </w:pBdr>
        <w:spacing w:before="120"/>
        <w:ind w:left="1094" w:hanging="374"/>
        <w:rPr>
          <w:rFonts w:asciiTheme="majorBidi" w:eastAsia="Calibri" w:hAnsiTheme="majorBidi" w:cstheme="majorBidi"/>
        </w:rPr>
      </w:pPr>
      <w:r w:rsidRPr="002271CA">
        <w:rPr>
          <w:rFonts w:asciiTheme="majorBidi" w:eastAsia="Calibri" w:hAnsiTheme="majorBidi" w:cstheme="majorBidi"/>
        </w:rPr>
        <w:t xml:space="preserve">ICI/ Institute on Community Integration </w:t>
      </w:r>
    </w:p>
    <w:p w14:paraId="4D0686AD" w14:textId="7B5475AE" w:rsidR="00C73A71" w:rsidRPr="002271CA" w:rsidRDefault="00C73A71" w:rsidP="002321B3">
      <w:pPr>
        <w:numPr>
          <w:ilvl w:val="0"/>
          <w:numId w:val="5"/>
        </w:numPr>
        <w:pBdr>
          <w:top w:val="nil"/>
          <w:left w:val="nil"/>
          <w:bottom w:val="nil"/>
          <w:right w:val="nil"/>
          <w:between w:val="nil"/>
        </w:pBdr>
        <w:spacing w:before="120"/>
        <w:ind w:left="1094" w:hanging="374"/>
        <w:rPr>
          <w:rFonts w:asciiTheme="majorBidi" w:eastAsia="Calibri" w:hAnsiTheme="majorBidi" w:cstheme="majorBidi"/>
        </w:rPr>
      </w:pPr>
      <w:r w:rsidRPr="002271CA">
        <w:rPr>
          <w:rFonts w:asciiTheme="majorBidi" w:eastAsia="Calibri" w:hAnsiTheme="majorBidi" w:cstheme="majorBidi"/>
        </w:rPr>
        <w:t xml:space="preserve">DECE/ Department of Electrics and Computer Engineering </w:t>
      </w:r>
    </w:p>
    <w:p w14:paraId="72338DBE" w14:textId="436D657E" w:rsidR="00275A17" w:rsidRPr="002271CA" w:rsidRDefault="00275A17" w:rsidP="00275A17">
      <w:pPr>
        <w:numPr>
          <w:ilvl w:val="0"/>
          <w:numId w:val="5"/>
        </w:numPr>
        <w:pBdr>
          <w:top w:val="nil"/>
          <w:left w:val="nil"/>
          <w:bottom w:val="nil"/>
          <w:right w:val="nil"/>
          <w:between w:val="nil"/>
        </w:pBdr>
        <w:spacing w:before="120"/>
        <w:ind w:left="1094" w:hanging="374"/>
        <w:rPr>
          <w:rFonts w:asciiTheme="majorBidi" w:eastAsia="Calibri" w:hAnsiTheme="majorBidi" w:cstheme="majorBidi"/>
        </w:rPr>
      </w:pPr>
      <w:r w:rsidRPr="002271CA">
        <w:rPr>
          <w:rFonts w:asciiTheme="majorBidi" w:eastAsia="Calibri" w:hAnsiTheme="majorBidi" w:cstheme="majorBidi"/>
        </w:rPr>
        <w:t>SAR/socially assistive robot</w:t>
      </w:r>
    </w:p>
    <w:p w14:paraId="000000E5" w14:textId="1C65CFF5" w:rsidR="006A244E" w:rsidRPr="002271CA" w:rsidRDefault="00C73A71" w:rsidP="00C73A71">
      <w:pPr>
        <w:numPr>
          <w:ilvl w:val="0"/>
          <w:numId w:val="5"/>
        </w:numPr>
        <w:pBdr>
          <w:top w:val="nil"/>
          <w:left w:val="nil"/>
          <w:bottom w:val="nil"/>
          <w:right w:val="nil"/>
          <w:between w:val="nil"/>
        </w:pBdr>
        <w:spacing w:before="120"/>
        <w:ind w:left="1094" w:hanging="374"/>
        <w:rPr>
          <w:rFonts w:asciiTheme="majorBidi" w:eastAsia="Calibri" w:hAnsiTheme="majorBidi" w:cstheme="majorBidi"/>
        </w:rPr>
      </w:pPr>
      <w:r w:rsidRPr="002271CA">
        <w:rPr>
          <w:rFonts w:asciiTheme="majorBidi" w:eastAsia="Calibri" w:hAnsiTheme="majorBidi" w:cstheme="majorBidi"/>
        </w:rPr>
        <w:t>BGSI</w:t>
      </w:r>
      <w:r w:rsidR="00EC58C8" w:rsidRPr="002271CA">
        <w:rPr>
          <w:rFonts w:asciiTheme="majorBidi" w:eastAsia="Calibri" w:hAnsiTheme="majorBidi" w:cstheme="majorBidi"/>
        </w:rPr>
        <w:t>/</w:t>
      </w:r>
      <w:r w:rsidRPr="002271CA">
        <w:rPr>
          <w:rFonts w:asciiTheme="majorBidi" w:hAnsiTheme="majorBidi" w:cstheme="majorBidi"/>
          <w:sz w:val="22"/>
          <w:szCs w:val="22"/>
          <w:lang w:val="en-GB"/>
        </w:rPr>
        <w:t xml:space="preserve"> the Bangor Goal-Setting Interview</w:t>
      </w:r>
    </w:p>
    <w:p w14:paraId="000000E6" w14:textId="0E5F944B" w:rsidR="006A244E" w:rsidRPr="002271CA" w:rsidRDefault="00C73A71" w:rsidP="00C73A71">
      <w:pPr>
        <w:numPr>
          <w:ilvl w:val="0"/>
          <w:numId w:val="5"/>
        </w:numPr>
        <w:pBdr>
          <w:top w:val="nil"/>
          <w:left w:val="nil"/>
          <w:bottom w:val="nil"/>
          <w:right w:val="nil"/>
          <w:between w:val="nil"/>
        </w:pBdr>
        <w:spacing w:before="120" w:after="120"/>
        <w:ind w:left="1094" w:hanging="374"/>
        <w:rPr>
          <w:rFonts w:asciiTheme="majorBidi" w:eastAsia="Calibri" w:hAnsiTheme="majorBidi" w:cstheme="majorBidi"/>
        </w:rPr>
      </w:pPr>
      <w:r w:rsidRPr="002271CA">
        <w:rPr>
          <w:rFonts w:asciiTheme="majorBidi" w:eastAsia="Calibri" w:hAnsiTheme="majorBidi" w:cstheme="majorBidi"/>
        </w:rPr>
        <w:t>UNRAQ</w:t>
      </w:r>
      <w:r w:rsidR="00EC58C8" w:rsidRPr="002271CA">
        <w:rPr>
          <w:rFonts w:asciiTheme="majorBidi" w:eastAsia="Calibri" w:hAnsiTheme="majorBidi" w:cstheme="majorBidi"/>
        </w:rPr>
        <w:t>/</w:t>
      </w:r>
      <w:r w:rsidRPr="002271CA">
        <w:rPr>
          <w:rFonts w:asciiTheme="majorBidi" w:hAnsiTheme="majorBidi" w:cstheme="majorBidi"/>
          <w:sz w:val="22"/>
          <w:szCs w:val="22"/>
          <w:lang w:val="en-GB"/>
        </w:rPr>
        <w:t xml:space="preserve"> Users’ Needs, Requirements, and Abilities Questionnaire</w:t>
      </w:r>
    </w:p>
    <w:p w14:paraId="03C8CC07" w14:textId="3AAD050C" w:rsidR="00C73A71" w:rsidRPr="002271CA" w:rsidRDefault="00C73A71" w:rsidP="00C73A71">
      <w:pPr>
        <w:numPr>
          <w:ilvl w:val="0"/>
          <w:numId w:val="5"/>
        </w:numPr>
        <w:pBdr>
          <w:top w:val="nil"/>
          <w:left w:val="nil"/>
          <w:bottom w:val="nil"/>
          <w:right w:val="nil"/>
          <w:between w:val="nil"/>
        </w:pBdr>
        <w:spacing w:before="120" w:after="120"/>
        <w:ind w:left="1094" w:hanging="374"/>
        <w:rPr>
          <w:rFonts w:asciiTheme="majorBidi" w:eastAsia="Calibri" w:hAnsiTheme="majorBidi" w:cstheme="majorBidi"/>
        </w:rPr>
      </w:pPr>
      <w:r w:rsidRPr="002271CA">
        <w:rPr>
          <w:rFonts w:asciiTheme="majorBidi" w:hAnsiTheme="majorBidi" w:cstheme="majorBidi"/>
          <w:sz w:val="22"/>
          <w:szCs w:val="22"/>
          <w:lang w:val="en-GB"/>
        </w:rPr>
        <w:t xml:space="preserve">PASE/Physical Activity Scale for the Elderly </w:t>
      </w:r>
    </w:p>
    <w:p w14:paraId="2819786F" w14:textId="09FCA23E" w:rsidR="00C73A71" w:rsidRPr="002271CA" w:rsidRDefault="00C73A71" w:rsidP="00C73A71">
      <w:pPr>
        <w:numPr>
          <w:ilvl w:val="0"/>
          <w:numId w:val="5"/>
        </w:numPr>
        <w:pBdr>
          <w:top w:val="nil"/>
          <w:left w:val="nil"/>
          <w:bottom w:val="nil"/>
          <w:right w:val="nil"/>
          <w:between w:val="nil"/>
        </w:pBdr>
        <w:spacing w:before="120" w:after="120"/>
        <w:ind w:left="1094" w:hanging="374"/>
        <w:rPr>
          <w:rFonts w:asciiTheme="majorBidi" w:eastAsia="Calibri" w:hAnsiTheme="majorBidi" w:cstheme="majorBidi"/>
        </w:rPr>
      </w:pPr>
      <w:r w:rsidRPr="002271CA">
        <w:rPr>
          <w:rFonts w:asciiTheme="majorBidi" w:hAnsiTheme="majorBidi" w:cstheme="majorBidi"/>
          <w:sz w:val="22"/>
          <w:szCs w:val="22"/>
          <w:lang w:val="en-GB"/>
        </w:rPr>
        <w:t>CONSORT /the Consolidated Standards of Reporting Trials</w:t>
      </w:r>
    </w:p>
    <w:p w14:paraId="000000E7" w14:textId="77777777" w:rsidR="006A244E" w:rsidRPr="002271CA" w:rsidRDefault="00EC58C8">
      <w:pPr>
        <w:spacing w:before="120"/>
        <w:rPr>
          <w:rFonts w:asciiTheme="majorBidi" w:eastAsia="Calibri" w:hAnsiTheme="majorBidi" w:cstheme="majorBidi"/>
          <w:b/>
        </w:rPr>
      </w:pPr>
      <w:r w:rsidRPr="002271CA">
        <w:rPr>
          <w:rFonts w:asciiTheme="majorBidi" w:hAnsiTheme="majorBidi" w:cstheme="majorBidi"/>
        </w:rPr>
        <w:br w:type="page"/>
      </w:r>
    </w:p>
    <w:p w14:paraId="000000E8" w14:textId="77777777" w:rsidR="006A244E" w:rsidRPr="002271CA" w:rsidRDefault="00EC58C8">
      <w:pPr>
        <w:pStyle w:val="Heading1"/>
        <w:numPr>
          <w:ilvl w:val="0"/>
          <w:numId w:val="1"/>
        </w:numPr>
        <w:spacing w:before="120"/>
        <w:ind w:left="0" w:firstLine="0"/>
        <w:rPr>
          <w:rFonts w:asciiTheme="majorBidi" w:eastAsia="Calibri" w:hAnsiTheme="majorBidi" w:cstheme="majorBidi"/>
          <w:sz w:val="24"/>
          <w:szCs w:val="24"/>
        </w:rPr>
      </w:pPr>
      <w:bookmarkStart w:id="1" w:name="_Toc68115614"/>
      <w:r w:rsidRPr="002271CA">
        <w:rPr>
          <w:rFonts w:asciiTheme="majorBidi" w:eastAsia="Calibri" w:hAnsiTheme="majorBidi" w:cstheme="majorBidi"/>
          <w:sz w:val="24"/>
          <w:szCs w:val="24"/>
        </w:rPr>
        <w:lastRenderedPageBreak/>
        <w:t>Objectives</w:t>
      </w:r>
      <w:bookmarkEnd w:id="1"/>
    </w:p>
    <w:p w14:paraId="000000E9" w14:textId="53918D4D"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Purpose: </w:t>
      </w:r>
      <w:r w:rsidRPr="002271CA">
        <w:rPr>
          <w:rFonts w:asciiTheme="majorBidi" w:eastAsia="Calibri" w:hAnsiTheme="majorBidi" w:cstheme="majorBidi"/>
          <w:color w:val="FF0000"/>
        </w:rPr>
        <w:t xml:space="preserve">Describe the purpose, specific aims, or objectives. If this protocol involves the treatment or prevention of cancer complete required notification and/or application processes for the </w:t>
      </w:r>
      <w:hyperlink r:id="rId41">
        <w:r w:rsidRPr="002271CA">
          <w:rPr>
            <w:rFonts w:asciiTheme="majorBidi" w:eastAsia="Calibri" w:hAnsiTheme="majorBidi" w:cstheme="majorBidi"/>
            <w:color w:val="0070C0"/>
            <w:u w:val="single"/>
          </w:rPr>
          <w:t>Cancer Protocol Review Committee</w:t>
        </w:r>
      </w:hyperlink>
      <w:r w:rsidRPr="002271CA">
        <w:rPr>
          <w:rFonts w:asciiTheme="majorBidi" w:eastAsia="Calibri" w:hAnsiTheme="majorBidi" w:cstheme="majorBidi"/>
          <w:i/>
          <w:color w:val="FF0000"/>
        </w:rPr>
        <w:t>.</w:t>
      </w:r>
    </w:p>
    <w:p w14:paraId="799827D6" w14:textId="1FA56CB8" w:rsidR="001C7DF1" w:rsidRPr="002271CA" w:rsidRDefault="001C7DF1" w:rsidP="001C7DF1">
      <w:pPr>
        <w:pBdr>
          <w:top w:val="nil"/>
          <w:left w:val="nil"/>
          <w:bottom w:val="nil"/>
          <w:right w:val="nil"/>
          <w:between w:val="nil"/>
        </w:pBdr>
        <w:spacing w:before="120" w:after="120"/>
        <w:ind w:left="1260"/>
        <w:rPr>
          <w:rFonts w:asciiTheme="majorBidi" w:hAnsiTheme="majorBidi" w:cstheme="majorBidi"/>
          <w:sz w:val="22"/>
          <w:szCs w:val="22"/>
          <w:lang w:val="en-GB"/>
        </w:rPr>
      </w:pPr>
      <w:r w:rsidRPr="002271CA">
        <w:rPr>
          <w:rFonts w:asciiTheme="majorBidi" w:hAnsiTheme="majorBidi" w:cstheme="majorBidi"/>
          <w:sz w:val="22"/>
          <w:szCs w:val="22"/>
          <w:lang w:val="en-GB"/>
        </w:rPr>
        <w:t xml:space="preserve">The </w:t>
      </w:r>
      <w:r w:rsidRPr="002271CA">
        <w:rPr>
          <w:rFonts w:asciiTheme="majorBidi" w:hAnsiTheme="majorBidi" w:cstheme="majorBidi"/>
          <w:b/>
          <w:bCs/>
          <w:sz w:val="22"/>
          <w:szCs w:val="22"/>
          <w:lang w:val="en-GB"/>
        </w:rPr>
        <w:t>aim</w:t>
      </w:r>
      <w:r w:rsidRPr="002271CA">
        <w:rPr>
          <w:rFonts w:asciiTheme="majorBidi" w:hAnsiTheme="majorBidi" w:cstheme="majorBidi"/>
          <w:sz w:val="22"/>
          <w:szCs w:val="22"/>
          <w:lang w:val="en-GB"/>
        </w:rPr>
        <w:t xml:space="preserve"> of this project is to utilize technology to help older adults experience healthier ageing, providing them with a </w:t>
      </w:r>
      <w:r w:rsidR="007C517B">
        <w:rPr>
          <w:rFonts w:asciiTheme="majorBidi" w:hAnsiTheme="majorBidi" w:cstheme="majorBidi"/>
          <w:sz w:val="22"/>
          <w:szCs w:val="22"/>
          <w:lang w:val="en-GB"/>
        </w:rPr>
        <w:t>social assistive robot (</w:t>
      </w:r>
      <w:r w:rsidRPr="002271CA">
        <w:rPr>
          <w:rFonts w:asciiTheme="majorBidi" w:hAnsiTheme="majorBidi" w:cstheme="majorBidi"/>
          <w:sz w:val="22"/>
          <w:szCs w:val="22"/>
          <w:lang w:val="en-GB"/>
        </w:rPr>
        <w:t>SAR</w:t>
      </w:r>
      <w:r w:rsidR="007C517B">
        <w:rPr>
          <w:rFonts w:asciiTheme="majorBidi" w:hAnsiTheme="majorBidi" w:cstheme="majorBidi"/>
          <w:sz w:val="22"/>
          <w:szCs w:val="22"/>
          <w:lang w:val="en-GB"/>
        </w:rPr>
        <w:t>) to implement</w:t>
      </w:r>
      <w:r w:rsidRPr="002271CA">
        <w:rPr>
          <w:rFonts w:asciiTheme="majorBidi" w:hAnsiTheme="majorBidi" w:cstheme="majorBidi"/>
          <w:sz w:val="22"/>
          <w:szCs w:val="22"/>
          <w:lang w:val="en-GB"/>
        </w:rPr>
        <w:t xml:space="preserve"> a goal setting program along with mentoring, with the intent to decrease the risk and effects of age-related disabilities.</w:t>
      </w:r>
    </w:p>
    <w:p w14:paraId="12B28BF4" w14:textId="77777777" w:rsidR="001C7DF1" w:rsidRPr="002271CA" w:rsidRDefault="001C7DF1" w:rsidP="001C7DF1">
      <w:pPr>
        <w:pBdr>
          <w:top w:val="nil"/>
          <w:left w:val="nil"/>
          <w:bottom w:val="nil"/>
          <w:right w:val="nil"/>
          <w:between w:val="nil"/>
        </w:pBdr>
        <w:spacing w:before="120" w:after="120"/>
        <w:ind w:left="1260"/>
        <w:rPr>
          <w:rFonts w:asciiTheme="majorBidi" w:hAnsiTheme="majorBidi" w:cstheme="majorBidi"/>
          <w:sz w:val="22"/>
          <w:szCs w:val="22"/>
          <w:lang w:val="en-GB"/>
        </w:rPr>
      </w:pPr>
      <w:r w:rsidRPr="002271CA">
        <w:rPr>
          <w:rFonts w:asciiTheme="majorBidi" w:hAnsiTheme="majorBidi" w:cstheme="majorBidi"/>
          <w:sz w:val="22"/>
          <w:szCs w:val="22"/>
          <w:lang w:val="en-GB"/>
        </w:rPr>
        <w:t xml:space="preserve">The project’s </w:t>
      </w:r>
      <w:r w:rsidRPr="002271CA">
        <w:rPr>
          <w:rFonts w:asciiTheme="majorBidi" w:hAnsiTheme="majorBidi" w:cstheme="majorBidi"/>
          <w:b/>
          <w:bCs/>
          <w:sz w:val="22"/>
          <w:szCs w:val="22"/>
          <w:lang w:val="en-GB"/>
        </w:rPr>
        <w:t>specific objectives</w:t>
      </w:r>
      <w:r w:rsidRPr="002271CA">
        <w:rPr>
          <w:rFonts w:asciiTheme="majorBidi" w:hAnsiTheme="majorBidi" w:cstheme="majorBidi"/>
          <w:sz w:val="22"/>
          <w:szCs w:val="22"/>
          <w:lang w:val="en-GB"/>
        </w:rPr>
        <w:t xml:space="preserve"> are:</w:t>
      </w:r>
    </w:p>
    <w:p w14:paraId="23BCE72A" w14:textId="38BBED64" w:rsidR="001C7DF1" w:rsidRPr="002271CA" w:rsidRDefault="001C7DF1" w:rsidP="001C7DF1">
      <w:pPr>
        <w:pStyle w:val="ListParagraph"/>
        <w:numPr>
          <w:ilvl w:val="0"/>
          <w:numId w:val="8"/>
        </w:numPr>
        <w:pBdr>
          <w:top w:val="nil"/>
          <w:left w:val="nil"/>
          <w:bottom w:val="nil"/>
          <w:right w:val="nil"/>
          <w:between w:val="nil"/>
        </w:pBdr>
        <w:spacing w:before="120" w:after="120"/>
        <w:rPr>
          <w:rFonts w:asciiTheme="majorBidi" w:hAnsiTheme="majorBidi" w:cstheme="majorBidi"/>
          <w:sz w:val="22"/>
          <w:szCs w:val="22"/>
          <w:lang w:val="en-GB"/>
        </w:rPr>
      </w:pPr>
      <w:r w:rsidRPr="002271CA">
        <w:rPr>
          <w:rFonts w:asciiTheme="majorBidi" w:hAnsiTheme="majorBidi" w:cstheme="majorBidi"/>
          <w:sz w:val="22"/>
          <w:lang w:val="en-GB"/>
        </w:rPr>
        <w:t xml:space="preserve">Exploring likeability and acceptability </w:t>
      </w:r>
      <w:r w:rsidR="004213D0">
        <w:rPr>
          <w:rFonts w:asciiTheme="majorBidi" w:hAnsiTheme="majorBidi" w:cstheme="majorBidi"/>
          <w:sz w:val="22"/>
          <w:lang w:val="en-GB"/>
        </w:rPr>
        <w:t xml:space="preserve">of </w:t>
      </w:r>
      <w:r w:rsidRPr="002271CA">
        <w:rPr>
          <w:rFonts w:asciiTheme="majorBidi" w:hAnsiTheme="majorBidi" w:cstheme="majorBidi"/>
          <w:sz w:val="22"/>
          <w:lang w:val="en-GB"/>
        </w:rPr>
        <w:t>Nao by older adults</w:t>
      </w:r>
      <w:r w:rsidR="007C517B">
        <w:rPr>
          <w:rFonts w:asciiTheme="majorBidi" w:hAnsiTheme="majorBidi" w:cstheme="majorBidi"/>
          <w:sz w:val="22"/>
          <w:lang w:val="en-GB"/>
        </w:rPr>
        <w:t>.</w:t>
      </w:r>
    </w:p>
    <w:p w14:paraId="65E1696D" w14:textId="63EEF572" w:rsidR="001C7DF1" w:rsidRPr="002271CA" w:rsidRDefault="001C7DF1" w:rsidP="001C7DF1">
      <w:pPr>
        <w:pStyle w:val="ListParagraph"/>
        <w:numPr>
          <w:ilvl w:val="0"/>
          <w:numId w:val="8"/>
        </w:numPr>
        <w:pBdr>
          <w:top w:val="nil"/>
          <w:left w:val="nil"/>
          <w:bottom w:val="nil"/>
          <w:right w:val="nil"/>
          <w:between w:val="nil"/>
        </w:pBdr>
        <w:spacing w:before="120" w:after="120"/>
        <w:rPr>
          <w:rFonts w:asciiTheme="majorBidi" w:hAnsiTheme="majorBidi" w:cstheme="majorBidi"/>
          <w:sz w:val="22"/>
          <w:szCs w:val="22"/>
          <w:lang w:val="en-GB"/>
        </w:rPr>
      </w:pPr>
      <w:r w:rsidRPr="002271CA">
        <w:rPr>
          <w:rFonts w:asciiTheme="majorBidi" w:hAnsiTheme="majorBidi" w:cstheme="majorBidi"/>
          <w:sz w:val="22"/>
          <w:lang w:val="en-GB"/>
        </w:rPr>
        <w:t>Enhancing the</w:t>
      </w:r>
      <w:r w:rsidRPr="002271CA">
        <w:rPr>
          <w:rFonts w:asciiTheme="majorBidi" w:hAnsiTheme="majorBidi" w:cstheme="majorBidi"/>
        </w:rPr>
        <w:t xml:space="preserve"> </w:t>
      </w:r>
      <w:r w:rsidRPr="002271CA">
        <w:rPr>
          <w:rFonts w:asciiTheme="majorBidi" w:hAnsiTheme="majorBidi" w:cstheme="majorBidi"/>
          <w:sz w:val="22"/>
          <w:lang w:val="en-GB"/>
        </w:rPr>
        <w:t>physical activities of older adults;</w:t>
      </w:r>
    </w:p>
    <w:p w14:paraId="32D05927" w14:textId="6532B89E" w:rsidR="001C7DF1" w:rsidRPr="002271CA" w:rsidRDefault="001C7DF1" w:rsidP="001C7DF1">
      <w:pPr>
        <w:pStyle w:val="ListParagraph"/>
        <w:numPr>
          <w:ilvl w:val="0"/>
          <w:numId w:val="8"/>
        </w:numPr>
        <w:pBdr>
          <w:top w:val="nil"/>
          <w:left w:val="nil"/>
          <w:bottom w:val="nil"/>
          <w:right w:val="nil"/>
          <w:between w:val="nil"/>
        </w:pBdr>
        <w:spacing w:before="120" w:after="120"/>
        <w:rPr>
          <w:rFonts w:asciiTheme="majorBidi" w:hAnsiTheme="majorBidi" w:cstheme="majorBidi"/>
          <w:sz w:val="22"/>
          <w:szCs w:val="22"/>
          <w:lang w:val="en-GB"/>
        </w:rPr>
      </w:pPr>
      <w:r w:rsidRPr="002271CA">
        <w:rPr>
          <w:rFonts w:asciiTheme="majorBidi" w:hAnsiTheme="majorBidi" w:cstheme="majorBidi"/>
          <w:sz w:val="22"/>
          <w:lang w:val="en-GB"/>
        </w:rPr>
        <w:t>Decreasing the feeling of loneliness among older adults.</w:t>
      </w:r>
    </w:p>
    <w:p w14:paraId="50366108" w14:textId="77777777" w:rsidR="001C7DF1" w:rsidRPr="002271CA" w:rsidRDefault="001C7DF1" w:rsidP="00C73A71">
      <w:pPr>
        <w:pBdr>
          <w:top w:val="nil"/>
          <w:left w:val="nil"/>
          <w:bottom w:val="nil"/>
          <w:right w:val="nil"/>
          <w:between w:val="nil"/>
        </w:pBdr>
        <w:spacing w:before="120" w:after="120"/>
        <w:ind w:left="1260"/>
        <w:rPr>
          <w:rFonts w:asciiTheme="majorBidi" w:eastAsia="Calibri" w:hAnsiTheme="majorBidi" w:cstheme="majorBidi"/>
        </w:rPr>
      </w:pPr>
    </w:p>
    <w:p w14:paraId="000000EA"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2" w:name="_Toc68115615"/>
      <w:r w:rsidRPr="002271CA">
        <w:rPr>
          <w:rFonts w:asciiTheme="majorBidi" w:eastAsia="Calibri" w:hAnsiTheme="majorBidi" w:cstheme="majorBidi"/>
          <w:sz w:val="24"/>
          <w:szCs w:val="24"/>
        </w:rPr>
        <w:t>Background</w:t>
      </w:r>
      <w:bookmarkEnd w:id="2"/>
    </w:p>
    <w:p w14:paraId="000000EB" w14:textId="62BD95BC"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Significance of Research Question/Purpose: </w:t>
      </w:r>
      <w:r w:rsidRPr="002271CA">
        <w:rPr>
          <w:rFonts w:asciiTheme="majorBidi" w:eastAsia="Calibri" w:hAnsiTheme="majorBidi" w:cstheme="majorBidi"/>
          <w:color w:val="FF0000"/>
        </w:rPr>
        <w:t>Describe the relevant prior research and gaps in current knowledge for your research question.</w:t>
      </w:r>
    </w:p>
    <w:p w14:paraId="7F41C3F2" w14:textId="03DFF48F" w:rsidR="001C7DF1" w:rsidRPr="002271CA" w:rsidRDefault="001C7DF1" w:rsidP="00C91741">
      <w:pPr>
        <w:spacing w:after="100" w:afterAutospacing="1"/>
        <w:rPr>
          <w:rFonts w:asciiTheme="majorBidi" w:hAnsiTheme="majorBidi" w:cstheme="majorBidi"/>
          <w:sz w:val="22"/>
          <w:szCs w:val="22"/>
          <w:lang w:val="en-GB"/>
        </w:rPr>
      </w:pPr>
      <w:r w:rsidRPr="002271CA">
        <w:rPr>
          <w:rFonts w:asciiTheme="majorBidi" w:hAnsiTheme="majorBidi" w:cstheme="majorBidi"/>
          <w:sz w:val="22"/>
          <w:szCs w:val="22"/>
          <w:lang w:val="en-GB"/>
        </w:rPr>
        <w:t>Using SARs in th</w:t>
      </w:r>
      <w:r w:rsidR="004213D0">
        <w:rPr>
          <w:rFonts w:asciiTheme="majorBidi" w:hAnsiTheme="majorBidi" w:cstheme="majorBidi"/>
          <w:sz w:val="22"/>
          <w:szCs w:val="22"/>
          <w:lang w:val="en-GB"/>
        </w:rPr>
        <w:t>e health field has started several</w:t>
      </w:r>
      <w:r w:rsidRPr="002271CA">
        <w:rPr>
          <w:rFonts w:asciiTheme="majorBidi" w:hAnsiTheme="majorBidi" w:cstheme="majorBidi"/>
          <w:sz w:val="22"/>
          <w:szCs w:val="22"/>
          <w:lang w:val="en-GB"/>
        </w:rPr>
        <w:t xml:space="preserve"> decades ago for assisting with care activities and rehabilitation for ageing adults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{"citationID":"3eEs0iyv","properties":{"formattedCitation":"\\super 29,30\\nosupersub{}","plainCitation":"29,30","noteIndex":0},"citationItems":[{"id":391,"uris":["http://zotero.org/users/8326170/items/BV8RWC3C"],"uri":["http://zotero.org/users/8326170/items/BV8RWC3C"],"itemData":{"id":391,"type":"article-journal","abstract":"The objective of this review was to assess the published effects and effectiveness of robot interventions aiming at social assistance in elderly care, and reported positive effects of companion-type robots on (socio)psychological and physiological parameters. The ongoing development of robotics on the one hand and, on the other hand, the foreseen relative growth in number of elderly individuals suffering from dementia, raises the question of which contribution robotics could have to rationalize and maintain, or even improve the quality of care. The objective of this review was to assess the published effects and effectiveness of robot interventions aiming at social assistance in elderly care. We searched, using Medical Subject Headings terms and free words, in the CINAHL, MEDLINE, Cochrane, BIOMED, PUBMED, PsycINFO, and EMBASE databases. Also the IEEE Digital Library was searched. No limitations were applied for the date of publication. Only articles written in English were taken into account. Collected publications went through a selection process. In the first step, publications were collected from major databases using a search query. In the second step, 3 reviewers independently selected publications on their title, using predefined selection criteria. In the third step, publications were judged based on their abstracts by the same reviewers, using the same selection criteria. In the fourth step, one reviewer made the final selection of publications based on complete content. Finally, 41 publications were included in the review, describing 17 studies involving 4 robot systems. Most studies reported positive effects of companion-type robots on (socio)psychological (eg, mood, loneliness, and social connections and communication) and physiological (eg, stress reduction) parameters. The methodological quality of the studies was, mostly, low. Although positive effects were reported, the scientific value of the evidence was limited. The positive results described, however, prompt further effectiveness research in this field.","container-title":"Journal of the American Medical Directors Association","DOI":"10.1016/j.jamda.2010.10.002","source":"Semantic Scholar","title":"Socially assistive robots in elderly care: a systematic review into effects and effectiveness.","title-short":"Socially assistive robots in elderly care","author":[{"family":"Bemelmans","given":"Roger"},{"family":"Gelderblom","given":"G."},{"family":"Jonker","given":"P."},{"family":"Witte","given":"L. D.","dropping-particle":"de"}],"issued":{"date-parts":[["2012"]]}}},{"id":393,"uris":["http://zotero.org/users/8326170/items/AZ9D8MED"],"uri":["http://zotero.org/users/8326170/items/AZ9D8MED"],"itemData":{"id":393,"type":"paper-conference","container-title":"Proceedings - IEEE International Workshop on Robot and Human Interactive Communication","DOI":"10.1109/ROMAN.2012.6343855","event":"2012 21st IEEE International Symposium on Robot and Human Interactive Communication, RO-MAN 2012","language":"English","page":"833-838","source":"moh-it.pure.elsevier.com","title":"Assessing affective response of older users to a telepresence robot using a combination of psychophysiological measures","URL":"https://moh-it.pure.elsevier.com/en/publications/assessing-affective-response-of-older-users-to-a-telepresence-rob","author":[{"family":"Tiberio","given":"Lorenza"},{"family":"Cesta","given":"Amedeo"},{"family":"Cortellessa","given":"Gabriella"},{"family":"Padua","given":"Luca"},{"family":"Pellegrino","given":"Anna Rita"}],"accessed":{"date-parts":[["2021",10,4]]},"issued":{"date-parts":[["2012"]]}}}],"schema":"https://github.com/citation-style-language/schema/raw/master/csl-citation.json"}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29,30</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Regardless of physical and cognitive disabilities, older adults enjoy interacting with SARs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{"citationID":"VS2ELX2q","properties":{"formattedCitation":"\\super 31\\nosupersub{}","plainCitation":"31","noteIndex":0},"citationItems":[{"id":441,"uris":["http://zotero.org/users/8326170/items/M4YK32UJ"],"uri":["http://zotero.org/users/8326170/items/M4YK32UJ"],"itemData":{"id":441,"type":"article-journal","abstract":"If the robot's human-like assistive and social characteristics result in the elderly having positive attitudes towards the robot as well as accepting it as an interactive cognitive training tool is investigated. Studies have shown that cognitive and social stimulation is crucial to the overall health of older adults including psychological, cognitive and physical well-being. However, activities to promote such stimulation are often lacking in long-term care facilities. Our work focuses on the use of social robotic technologies to provide person-centered cognitive interventions. Namely, this paper presents an HRI study with the unique human-like socially assistive robot Brian 2.1, in order to investigate the use and acceptability of the expressive human-like robot by older adults living in a longterm care center. Current studies with social robots for the elderly have been mainly directed towards collecting data on the acceptance and use of animal-like robots. Herein, we aim to determine if the robot's human-like assistive and social characteristics result in the elderly having positive attitudes towards the robot as well as accepting it as an interactive cognitive training tool.","container-title":"2012 IEEE RO-MAN: The 21st IEEE International Symposium on Robot and Human Interactive Communication","DOI":"10.1109/ROMAN.2012.6343777","source":"Semantic Scholar","title":"Playing a memory game with a socially assistive robot: A case study at a long-term care facility","title-short":"Playing a memory game with a socially assistive robot","author":[{"family":"Louie","given":"W."},{"family":"McColl","given":"D."},{"family":"Nejat","given":"G."}],"issued":{"date-parts":[["2012"]]}}}],"schema":"https://github.com/citation-style-language/schema/raw/master/csl-citation.json"}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31</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expressing more positive emotions and displaying less disruptive behaviours,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{"citationID":"QhcjQVsA","properties":{"formattedCitation":"\\super 32\\nosupersub{}","plainCitation":"32","noteIndex":0},"citationItems":[{"id":438,"uris":["http://zotero.org/users/8326170/items/2596E6TZ"],"uri":["http://zotero.org/users/8326170/items/2596E6TZ"],"itemData":{"id":438,"type":"article-journal","abstract":"Recent research shows that people perceive and treat robots not just as machines, but also as their companions or artificial partners. Person-robot communication, viewed as a complex interactive system (CIS), is based upon three basic principles: interactivity, equifinality, and multimodality. Classification of artificial creatures from the robopsychologist's point of view divides them into two major groups: assisting robots, which are oriented toward industrial, military, research, medical, and service activities, and interactive stimulation robots, which are designed for social, educational, rehabilitation, therapeutic, and entertainment purposes. The latter class is considered the primary subject for the robotic psychology and robotherapy, approaches that have been developed by the authors. These new fields consist of a concept that places the relationships between humans and robots into a psychological, rather than technological, context. Conceptual and experimental results of implementing the robotic psychology and robotherapy concept into the study of human-robot interactions concern basic operational definitions, theoretical framework, and the design of a unified assessment tool named the Person-Robot Complex Interactive Scale (PRCIS). A study with a robotic cat provides the first results of cross-cultural analysis of person-robot communication, as well as findings on the robot's use by children, young and older adults, and elderly persons with dementia.","container-title":"Proceedings of the IEEE","DOI":"10.1109/JPROC.2004.835366","ISSN":"1558-2256","issue":"11","note":"event: Proceedings of the IEEE","page":"1789-1803","source":"IEEE Xplore","title":"Person-robot interactions from the robopsychologists' point of view: the robotic psychology and robotherapy approach","title-short":"Person-robot interactions from the robopsychologists' point of view","volume":"92","author":[{"family":"Libin","given":"A.V."},{"family":"Libin","given":"E.V."}],"issued":{"date-parts":[["2004",11]]}}}],"schema":"https://github.com/citation-style-language/schema/raw/master/csl-citation.json"}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32</w:t>
      </w:r>
      <w:r w:rsidRPr="002271CA">
        <w:rPr>
          <w:rFonts w:asciiTheme="majorBidi" w:hAnsiTheme="majorBidi" w:cstheme="majorBidi"/>
          <w:sz w:val="22"/>
          <w:szCs w:val="22"/>
          <w:vertAlign w:val="subscript"/>
          <w:lang w:val="en-GB"/>
        </w:rPr>
        <w:fldChar w:fldCharType="end"/>
      </w:r>
      <w:r w:rsidR="004213D0">
        <w:rPr>
          <w:rFonts w:asciiTheme="majorBidi" w:hAnsiTheme="majorBidi" w:cstheme="majorBidi"/>
          <w:sz w:val="22"/>
          <w:szCs w:val="22"/>
          <w:lang w:val="en-GB"/>
        </w:rPr>
        <w:t xml:space="preserve"> and having</w:t>
      </w:r>
      <w:r w:rsidRPr="002271CA">
        <w:rPr>
          <w:rFonts w:asciiTheme="majorBidi" w:hAnsiTheme="majorBidi" w:cstheme="majorBidi"/>
          <w:sz w:val="22"/>
          <w:szCs w:val="22"/>
          <w:lang w:val="en-GB"/>
        </w:rPr>
        <w:t xml:space="preserve"> positive attitudes towards the usefulness of SAR for assisting them in perf</w:t>
      </w:r>
      <w:r w:rsidR="004213D0">
        <w:rPr>
          <w:rFonts w:asciiTheme="majorBidi" w:hAnsiTheme="majorBidi" w:cstheme="majorBidi"/>
          <w:sz w:val="22"/>
          <w:szCs w:val="22"/>
          <w:lang w:val="en-GB"/>
        </w:rPr>
        <w:t>orming daily activities</w:t>
      </w:r>
      <w:r w:rsidRPr="002271CA">
        <w:rPr>
          <w:rFonts w:asciiTheme="majorBidi" w:hAnsiTheme="majorBidi" w:cstheme="majorBidi"/>
          <w:sz w:val="22"/>
          <w:szCs w:val="22"/>
          <w:lang w:val="en-GB"/>
        </w:rPr>
        <w:t xml:space="preserv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{"citationID":"N3SAnAhk","properties":{"formattedCitation":"\\super 31\\uc0\\u8211{}33\\nosupersub{}","plainCitation":"31–33","noteIndex":0},"citationItems":[{"id":441,"uris":["http://zotero.org/users/8326170/items/M4YK32UJ"],"uri":["http://zotero.org/users/8326170/items/M4YK32UJ"],"itemData":{"id":441,"type":"article-journal","abstract":"If the robot's human-like assistive and social characteristics result in the elderly having positive attitudes towards the robot as well as accepting it as an interactive cognitive training tool is investigated. Studies have shown that cognitive and social stimulation is crucial to the overall health of older adults including psychological, cognitive and physical well-being. However, activities to promote such stimulation are often lacking in long-term care facilities. Our work focuses on the use of social robotic technologies to provide person-centered cognitive interventions. Namely, this paper presents an HRI study with the unique human-like socially assistive robot Brian 2.1, in order to investigate the use and acceptability of the expressive human-like robot by older adults living in a longterm care center. Current studies with social robots for the elderly have been mainly directed towards collecting data on the acceptance and use of animal-like robots. Herein, we aim to determine if the robot's human-like assistive and social characteristics result in the elderly having positive attitudes towards the robot as well as accepting it as an interactive cognitive training tool.","container-title":"2012 IEEE RO-MAN: The 21st IEEE International Symposium on Robot and Human Interactive Communication","DOI":"10.1109/ROMAN.2012.6343777","source":"Semantic Scholar","title":"Playing a memory game with a socially assistive robot: A case study at a long-term care facility","title-short":"Playing a memory game with a socially assistive robot","author":[{"family":"Louie","given":"W."},{"family":"McColl","given":"D."},{"family":"Nejat","given":"G."}],"issued":{"date-parts":[["2012"]]}}},{"id":438,"uris":["http://zotero.org/users/8326170/items/2596E6TZ"],"uri":["http://zotero.org/users/8326170/items/2596E6TZ"],"itemData":{"id":438,"type":"article-journal","abstract":"Recent research shows that people perceive and treat robots not just as machines, but also as their companions or artificial partners. Person-robot communication, viewed as a complex interactive system (CIS), is based upon three basic principles: interactivity, equifinality, and multimodality. Classification of artificial creatures from the robopsychologist's point of view divides them into two major groups: assisting robots, which are oriented toward industrial, military, research, medical, and service activities, and interactive stimulation robots, which are designed for social, educational, rehabilitation, therapeutic, and entertainment purposes. The latter class is considered the primary subject for the robotic psychology and robotherapy, approaches that have been developed by the authors. These new fields consist of a concept that places the relationships between humans and robots into a psychological, rather than technological, context. Conceptual and experimental results of implementing the robotic psychology and robotherapy concept into the study of human-robot interactions concern basic operational definitions, theoretical framework, and the design of a unified assessment tool named the Person-Robot Complex Interactive Scale (PRCIS). A study with a robotic cat provides the first results of cross-cultural analysis of person-robot communication, as well as findings on the robot's use by children, young and older adults, and elderly persons with dementia.","container-title":"Proceedings of the IEEE","DOI":"10.1109/JPROC.2004.835366","ISSN":"1558-2256","issue":"11","note":"event: Proceedings of the IEEE","page":"1789-1803","source":"IEEE Xplore","title":"Person-robot interactions from the robopsychologists' point of view: the robotic psychology and robotherapy approach","title-short":"Person-robot interactions from the robopsychologists' point of view","volume":"92","author":[{"family":"Libin","given":"A.V."},{"family":"Libin","given":"E.V."}],"issued":{"date-parts":[["2004",11]]}}},{"id":452,"uris":["http://zotero.org/users/8326170/items/8RS6E9IK"],"uri":["http://zotero.org/users/8326170/items/8RS6E9IK"],"itemData":{"id":452,"type":"article-journal","abstract":"We have been developing mental commit robots that provide psychological, physiological, and social effects to human beings through physical interaction. The appearances of these robots look like real animals such as cat and seal. The seal robot was developed especially for therapy. We have applied seal robots to assisting activity of elderly people at a health service facility for the aged. In order to investigate psychological and social effects of seal robots to the elderly people, we evaluated elderly people's moods by using a Profile of Mood States (which measures a person's moods by questionnaire). Seal robots were provided for the facility for three weeks. As a result, the feelings of elderly people were improved by interaction with the seal robots.","container-title":"First International IEEE EMBS Conference on Neural Engineering, 2003. Conference Proceedings.","DOI":"10.1109/CNE.2003.1196863","source":"Semantic Scholar","title":"Robot assisted activity to elderly at a health service facility for the aged","author":[{"family":"Kazuyoshi","given":"W."},{"family":"Shibata","given":"T."},{"family":"Saito","given":"T."},{"family":"Tanie","given":"K."}],"issued":{"date-parts":[["2003"]]}}}],"schema":"https://github.com/citation-style-language/schema/raw/master/csl-citation.json"}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31–33</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w:t>
      </w:r>
    </w:p>
    <w:p w14:paraId="1907126D" w14:textId="0B9F46B7" w:rsidR="001C7DF1" w:rsidRPr="002271CA" w:rsidRDefault="001C7DF1" w:rsidP="001C7DF1">
      <w:pPr>
        <w:spacing w:after="100" w:afterAutospacing="1"/>
        <w:rPr>
          <w:rFonts w:asciiTheme="majorBidi" w:hAnsiTheme="majorBidi" w:cstheme="majorBidi"/>
          <w:sz w:val="22"/>
          <w:szCs w:val="22"/>
          <w:lang w:val="en-GB"/>
        </w:rPr>
      </w:pPr>
      <w:r w:rsidRPr="002271CA">
        <w:rPr>
          <w:rFonts w:asciiTheme="majorBidi" w:hAnsiTheme="majorBidi" w:cstheme="majorBidi"/>
          <w:sz w:val="22"/>
          <w:szCs w:val="22"/>
          <w:lang w:val="en-GB"/>
        </w:rPr>
        <w:t xml:space="preserve">Overall, older adults benefit from the physiological (e.g., stress reduction), psychological (e.g., improvement in mood) and social effects (less loneliness)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{"citationID":"DLAQ7cx7","properties":{"formattedCitation":"\\super 29,34\\uc0\\u8211{}36\\nosupersub{}","plainCitation":"29,34–36","noteIndex":0},"citationItems":[{"id":391,"uris":["http://zotero.org/users/8326170/items/BV8RWC3C"],"uri":["http://zotero.org/users/8326170/items/BV8RWC3C"],"itemData":{"id":391,"type":"article-journal","abstract":"The objective of this review was to assess the published effects and effectiveness of robot interventions aiming at social assistance in elderly care, and reported positive effects of companion-type robots on (socio)psychological and physiological parameters. The ongoing development of robotics on the one hand and, on the other hand, the foreseen relative growth in number of elderly individuals suffering from dementia, raises the question of which contribution robotics could have to rationalize and maintain, or even improve the quality of care. The objective of this review was to assess the published effects and effectiveness of robot interventions aiming at social assistance in elderly care. We searched, using Medical Subject Headings terms and free words, in the CINAHL, MEDLINE, Cochrane, BIOMED, PUBMED, PsycINFO, and EMBASE databases. Also the IEEE Digital Library was searched. No limitations were applied for the date of publication. Only articles written in English were taken into account. Collected publications went through a selection process. In the first step, publications were collected from major databases using a search query. In the second step, 3 reviewers independently selected publications on their title, using predefined selection criteria. In the third step, publications were judged based on their abstracts by the same reviewers, using the same selection criteria. In the fourth step, one reviewer made the final selection of publications based on complete content. Finally, 41 publications were included in the review, describing 17 studies involving 4 robot systems. Most studies reported positive effects of companion-type robots on (socio)psychological (eg, mood, loneliness, and social connections and communication) and physiological (eg, stress reduction) parameters. The methodological quality of the studies was, mostly, low. Although positive effects were reported, the scientific value of the evidence was limited. The positive results described, however, prompt further effectiveness research in this field.","container-title":"Journal of the American Medical Directors Association","DOI":"10.1016/j.jamda.2010.10.002","source":"Semantic Scholar","title":"Socially assistive robots in elderly care: a systematic review into effects and effectiveness.","title-short":"Socially assistive robots in elderly care","author":[{"family":"Bemelmans","given":"Roger"},{"family":"Gelderblom","given":"G."},{"family":"Jonker","given":"P."},{"family":"Witte","given":"L. D.","dropping-particle":"de"}],"issued":{"date-parts":[["2012"]]}}},{"id":445,"uris":["http://zotero.org/users/8326170/items/7AXR3D4Q"],"uri":["http://zotero.org/users/8326170/items/7AXR3D4Q"],"itemData":{"id":445,"type":"article-journal","abstract":"Results indicate that the density of the social networks was increased through interaction with the seal robots, and urinary tests showed that the reactions of the subjects' vital organs to stress were improved after the introduction of the robots. Robot therapy for elderly residents in a care house has been conducted from June, 2005. Two therapeutic seal robots were introduced, and activated for over 9 hours every day to interact with the residents. This paper presents a progress report of this experiment. In order to investigate psychological and social influences of the robots, each subject was interviewed, and their social network was analysed. In addition, their hormones in urine: 17 Ketosteroid sulfate (17-KS-S) and 17-hydroxycorticosteroids (17-OHCS) were obtained and analysed. The results indicate that the density of the social networks was increased through interaction with the seal robots. Furthermore, urinary tests showed that the reactions of the subjects' vital organs to stress were improved after the introduction of the robots","container-title":"Proceedings 2006 IEEE International Conference on Robotics and Automation, 2006. ICRA 2006.","DOI":"10.1109/ROBOT.2006.1642310","source":"Semantic Scholar","title":"Robot therapy in a care house - its sociopsychological and physiological effects on the residents","author":[{"family":"Wada","given":"K."},{"family":"Shibata","given":"T."}],"issued":{"date-parts":[["2006"]]}}},{"id":17252,"uris":["http://zotero.org/users/8326170/items/5IZ8HG6I"],"uri":["http://zotero.org/users/8326170/items/5IZ8HG6I"],"itemData":{"id":17252,"type":"article-journal","abstract":"AbstractBackground and Objectives. Social robots may promote the health of older adults by increasing their perceived emotional support and social interaction.","container-title":"The Gerontologist","DOI":"10.1093/geront/gny046","ISSN":"0016-9013","issue":"1","journalAbbreviation":"Gerontologist","language":"en","note":"publisher: Oxford Academic","page":"e37-e51","source":"academic.oup.com","title":"The Effectiveness of Social Robots for Older Adults: A Systematic Review and Meta-Analysis of Randomized Controlled Studies","title-short":"The Effectiveness of Social Robots for Older Adults","volume":"59","author":[{"family":"Pu","given":"Lihui"},{"family":"Moyle","given":"Wendy"},{"family":"Jones","given":"Cindy"},{"family":"Todorovic","given":"Michael"}],"issued":{"date-parts":[["2019",1,9]]}}},{"id":17256,"uris":["http://zotero.org/users/8326170/items/QMG96MGL"],"uri":["http://zotero.org/users/8326170/items/QMG96MGL"],"itemData":{"id":17256,"type":"article-journal","abstract":"Abstract Background: Social robots are currently a form of assistive technology for the elderly, healthy, or with cognitive impairment, helping to maintain their independence and improve their well-being. Objective: The main aim of this article is to present a review of the existing research in the literature, referring to the use of social robots for people with dementia and/or aging. Methods: Academic databases that were used to perform the searches are IEEE Xplore, PubMed, Science Direct, and Google Scholar, taking into account as date of publication the last 10 years, from 2007 to the present. Several search criteria were established such as “robot” AND “dementia,” “robot” AND “cognitive impairment,” “robot” AND “social” AND “aging,” and so on., selecting the articles of greatest interest regarding the use of social robots in elderly people with or without dementia. Results: This search found a total of 96 articles on social robots in healthy people and with dementia, of which 38 have been identified as relevant work. Many of the articles show the acceptance of older people toward social robots. Conclusion: From the review of the research articles analyzed, it can be said that use of social robots in elderly people without cognitive impairment and with dementia, help in a positive way to work independently in basic activities and mobility, provide security, and reduce stress.","archive_location":"140 Huguenot Street, 3rd Floor New Rochelle, NY 10801 USA","container-title":"Telemedicine and e-Health","DOI":"10.1089/tmj.2018.0051","language":"en","note":"publisher: Mary Ann Liebert, Inc., publishers  140 Huguenot Street, 3rd Floor New Rochelle, NY 10801 USA","source":"www.liebertpub.com","title":"Social Robots for People with Aging and Dementia: A Systematic Review of Literature","title-short":"Social Robots for People with Aging and Dementia","URL":"https://www.liebertpub.com/doi/abs/10.1089/tmj.2018.0051","author":[{"family":"AlonsoSusel","given":"Góngora"},{"family":"HamriouiSofiane","given":""},{"family":"DíezIsabel","given":"de la Torre"},{"family":"CruzEduardo","given":"Motta"},{"family":"López-CoronadoMiguel","given":""},{"family":"FrancoManuel","given":""}],"accessed":{"date-parts":[["2022",1,24]]},"issued":{"date-parts":[["2019",7,11]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29,34–36</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as well as the motivating effect as a consequence of the</w:t>
      </w:r>
      <w:r w:rsidR="004213D0">
        <w:rPr>
          <w:rFonts w:asciiTheme="majorBidi" w:hAnsiTheme="majorBidi" w:cstheme="majorBidi"/>
          <w:sz w:val="22"/>
          <w:szCs w:val="22"/>
          <w:lang w:val="en-GB"/>
        </w:rPr>
        <w:t>ir</w:t>
      </w:r>
      <w:r w:rsidRPr="002271CA">
        <w:rPr>
          <w:rFonts w:asciiTheme="majorBidi" w:hAnsiTheme="majorBidi" w:cstheme="majorBidi"/>
          <w:sz w:val="22"/>
          <w:szCs w:val="22"/>
          <w:lang w:val="en-GB"/>
        </w:rPr>
        <w:t xml:space="preserve"> interaction</w:t>
      </w:r>
      <w:r w:rsidR="004213D0">
        <w:rPr>
          <w:rFonts w:asciiTheme="majorBidi" w:hAnsiTheme="majorBidi" w:cstheme="majorBidi"/>
          <w:sz w:val="22"/>
          <w:szCs w:val="22"/>
          <w:lang w:val="en-GB"/>
        </w:rPr>
        <w:t>s</w:t>
      </w:r>
      <w:r w:rsidRPr="002271CA">
        <w:rPr>
          <w:rFonts w:asciiTheme="majorBidi" w:hAnsiTheme="majorBidi" w:cstheme="majorBidi"/>
          <w:sz w:val="22"/>
          <w:szCs w:val="22"/>
          <w:lang w:val="en-GB"/>
        </w:rPr>
        <w:t xml:space="preserve"> with SARs. For instance, SARs can be encouraging for older adults to communicate further with people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{"citationID":"kKXebdNW","properties":{"formattedCitation":"\\super 37\\nosupersub{}","plainCitation":"37","noteIndex":0},"citationItems":[{"id":443,"uris":["http://zotero.org/users/8326170/items/TMEAL3ML"],"uri":["http://zotero.org/users/8326170/items/TMEAL3ML"],"itemData":{"id":443,"type":"article-journal","abstract":"It is concluded that mental commit robots are useful at elderly institutions like the day service center, and the factors of mental effects on elderly people changed from freshness of stimuli of the robots to feelings of breeding the robots like real animals. We have developed mental commit robots that can provide psychological, physiological and social effects to human beings through physical interaction. The appearances of these robots look like real animals such as cats and seals. We have applied the mental commit robots to assist activities of the elderly people at a day service center. In order to investigate the effect of the robots on the elderly people, and to analyze the factors that influence them, we evaluated elderly people's mood by questionnaires, and investigated their experience of breeding pets, interaction with the robots and so on. The mental commit robots were introduced at the day service center for five weeks. Results show that the feelings of the elderly people were improved by interaction with the robots. As for the analysis of factors that bring mental effects to the elderly, we found the \"time of touch divided by number of touch\" in 2/sup nd/ week, and \"experiences of breeding pets\" in 5/sup th/ week. We conclude that mental commit robots are useful at elderly institutions like the day service center, and the factors of mental effects on elderly people changed from freshness of stimuli of the robots to feelings of breeding the robots like real animals.","container-title":"IEEE/RSJ International Conference on Intelligent Robots and Systems","DOI":"10.1109/IRDS.2002.1043887","source":"Semantic Scholar","title":"Analysis of factors that bring mental effects to elderly people in robot assisted activity","author":[{"family":"Wada","given":"K."},{"family":"Shibata","given":"T."},{"family":"Saito","given":"Tomoko"},{"family":"Tanie","given":"K."}],"issued":{"date-parts":[["2002"]]}}}],"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37</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and to do exercise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{"citationID":"n0R5p0Vw","properties":{"formattedCitation":"\\super 38\\nosupersub{}","plainCitation":"38","noteIndex":0},"citationItems":[{"id":447,"uris":["http://zotero.org/users/8326170/items/KHUGFABR"],"uri":["http://zotero.org/users/8326170/items/KHUGFABR"],"itemData":{"id":447,"type":"article","abstract":"A robot designed to engage elderly users in physical exercise is described in this paper; a user study indicates a strong user preference for a relational robot.","source":"CiteSeer","title":"INVITED PAPER Using Socially Assistive Human–Robot Interaction to Motivate Physical Exercise for Older Adults","author":[{"family":"Fasola","given":"Juan"},{"family":"Matarić","given":"Maja J."},{"family":"Ieee","given":"Fellow"}],"issued":{"date-parts":[["2011"]]}}}],"schema":"https://github.com/citation-style-language/schema/raw/master/csl-citation.json"}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38</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for a longer time in comparison </w:t>
      </w:r>
      <w:r w:rsidR="004213D0">
        <w:rPr>
          <w:rFonts w:asciiTheme="majorBidi" w:hAnsiTheme="majorBidi" w:cstheme="majorBidi"/>
          <w:sz w:val="22"/>
          <w:szCs w:val="22"/>
          <w:lang w:val="en-GB"/>
        </w:rPr>
        <w:t xml:space="preserve">with </w:t>
      </w:r>
      <w:r w:rsidRPr="002271CA">
        <w:rPr>
          <w:rFonts w:asciiTheme="majorBidi" w:hAnsiTheme="majorBidi" w:cstheme="majorBidi"/>
          <w:sz w:val="22"/>
          <w:szCs w:val="22"/>
          <w:lang w:val="en-GB"/>
        </w:rPr>
        <w:t xml:space="preserve">when they are alone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{"citationID":"exIRdWZz","properties":{"formattedCitation":"\\super 39\\nosupersub{}","plainCitation":"39","noteIndex":0},"citationItems":[{"id":451,"uris":["http://zotero.org/users/8326170/items/5CT42MIE"],"uri":["http://zotero.org/users/8326170/items/5CT42MIE"],"itemData":{"id":451,"type":"paper-conference","abstract":"Recently, the number of elderly people increases in Japan, and the need of caring elderly people is also increase. Lack of exercise and falling down are the cause of making elderly people need care. For prevention of the situation above, the authors propose daily support system for elderly people using an interaction monitoring robot. Daily support system use the robot to implement both exercise support function and fall down sensing function. Exercise support function includes an interaction module which is for encouraging person exercise by action and utterance. Fall down sensing function use a monitoring module to detect human motion and tell user who fells down. This interaction monitoring robot has both interaction module and monitoring module. The authors develop both synchronous action function and instruction action function for the interaction module, and human motion recognition function for the monitoring module. The authors evaluated user’s stress of experiment of exercise support function.","container-title":"2010 IEEE/RSJ International Conference on Intelligent Robots and Systems","DOI":"10.1109/IROS.2010.5653582","event":"2010 IEEE/RSJ International Conference on Intelligent Robots and Systems (IROS 2010)","event-place":"Taipei","ISBN":"978-1-4244-6674-0","language":"en","page":"3477-3482","publisher":"IEEE","publisher-place":"Taipei","source":"DOI.org (Crossref)","title":"Daily support system for care prevention by using interaction monitoring robot","URL":"http://ieeexplore.ieee.org/document/5653582/","author":[{"family":"Shibano","given":"Tomomi"},{"family":"Ho","given":"Yihsih"},{"family":"Kono","given":"Yuri"},{"family":"Fujimoto","given":"Yasunari"},{"family":"Yamaguchi","given":"Toru"}],"accessed":{"date-parts":[["2021",10,4]]},"issued":{"date-parts":[["2010",10]]}}}],"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39</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Older adu</w:t>
      </w:r>
      <w:r w:rsidR="004213D0">
        <w:rPr>
          <w:rFonts w:asciiTheme="majorBidi" w:hAnsiTheme="majorBidi" w:cstheme="majorBidi"/>
          <w:sz w:val="22"/>
          <w:szCs w:val="22"/>
          <w:lang w:val="en-GB"/>
        </w:rPr>
        <w:t>lts can maintain their interest</w:t>
      </w:r>
      <w:r w:rsidRPr="002271CA">
        <w:rPr>
          <w:rFonts w:asciiTheme="majorBidi" w:hAnsiTheme="majorBidi" w:cstheme="majorBidi"/>
          <w:sz w:val="22"/>
          <w:szCs w:val="22"/>
          <w:lang w:val="en-GB"/>
        </w:rPr>
        <w:t xml:space="preserve"> in the SARs (through being active by talking and interacting with the robot) for a month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{"citationID":"mKrU7FNW","properties":{"formattedCitation":"\\super 37\\nosupersub{}","plainCitation":"37","noteIndex":0},"citationItems":[{"id":443,"uris":["http://zotero.org/users/8326170/items/TMEAL3ML"],"uri":["http://zotero.org/users/8326170/items/TMEAL3ML"],"itemData":{"id":443,"type":"article-journal","abstract":"It is concluded that mental commit robots are useful at elderly institutions like the day service center, and the factors of mental effects on elderly people changed from freshness of stimuli of the robots to feelings of breeding the robots like real animals. We have developed mental commit robots that can provide psychological, physiological and social effects to human beings through physical interaction. The appearances of these robots look like real animals such as cats and seals. We have applied the mental commit robots to assist activities of the elderly people at a day service center. In order to investigate the effect of the robots on the elderly people, and to analyze the factors that influence them, we evaluated elderly people's mood by questionnaires, and investigated their experience of breeding pets, interaction with the robots and so on. The mental commit robots were introduced at the day service center for five weeks. Results show that the feelings of the elderly people were improved by interaction with the robots. As for the analysis of factors that bring mental effects to the elderly, we found the \"time of touch divided by number of touch\" in 2/sup nd/ week, and \"experiences of breeding pets\" in 5/sup th/ week. We conclude that mental commit robots are useful at elderly institutions like the day service center, and the factors of mental effects on elderly people changed from freshness of stimuli of the robots to feelings of breeding the robots like real animals.","container-title":"IEEE/RSJ International Conference on Intelligent Robots and Systems","DOI":"10.1109/IRDS.2002.1043887","source":"Semantic Scholar","title":"Analysis of factors that bring mental effects to elderly people in robot assisted activity","author":[{"family":"Wada","given":"K."},{"family":"Shibata","given":"T."},{"family":"Saito","given":"Tomoko"},{"family":"Tanie","given":"K."}],"issued":{"date-parts":[["2002"]]}}}],"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37</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w:t>
      </w:r>
    </w:p>
    <w:p w14:paraId="1E2640D7" w14:textId="5EBE299B" w:rsidR="001C7DF1" w:rsidRPr="002271CA" w:rsidRDefault="001C7DF1" w:rsidP="001C7DF1">
      <w:pPr>
        <w:spacing w:after="100" w:afterAutospacing="1"/>
        <w:rPr>
          <w:rFonts w:asciiTheme="majorBidi" w:hAnsiTheme="majorBidi" w:cstheme="majorBidi"/>
          <w:color w:val="800080"/>
          <w:kern w:val="2"/>
          <w:sz w:val="22"/>
          <w:szCs w:val="22"/>
          <w:lang w:val="en-GB"/>
        </w:rPr>
      </w:pPr>
      <w:r w:rsidRPr="002271CA">
        <w:rPr>
          <w:rFonts w:asciiTheme="majorBidi" w:hAnsiTheme="majorBidi" w:cstheme="majorBidi"/>
          <w:sz w:val="22"/>
          <w:szCs w:val="22"/>
          <w:lang w:val="en-GB"/>
        </w:rPr>
        <w:t xml:space="preserve">Based on the studies cited, SARs as intelligent agents can serve as promising assistants for meeting the needs of older adults by promoting their health by optimizing their functioning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{"citationID":"vphtdHLs","properties":{"formattedCitation":"\\super 28,30,32\\nosupersub{}","plainCitation":"28,30,32","noteIndex":0},"citationItems":[{"id":436,"uris":["http://zotero.org/users/8326170/items/ZV843T92"],"uri":["http://zotero.org/users/8326170/items/ZV843T92"],"itemData":{"id":436,"type":"article-journal","abstract":"Globally, the population of elderly people is rising with an increasing number of people living with dementias. This trend is coupled with a prevailing need for compassionate caretakers. A key challenge in dementia care is to assist the person to sustain communication and connection to family, caregivers and the environment. The use of social commitment robots in the care of people with dementia has intriguing possibilities to address some of these care needs. This paper discusses the literature on the use of social commitment robots in the care of elderly people with dementia; the contributions to care that social commitment robots potentially can make and the cautions around their use. Future directions for programs of research are identified to further the development of the evidence-based knowledge in this area.","container-title":"Maturitas","DOI":"10.1016/j.maturitas.2012.10.015","ISSN":"1873-4111","issue":"1","journalAbbreviation":"Maturitas","language":"eng","note":"PMID: 23177981","page":"14-20","source":"PubMed","title":"Use of social commitment robots in the care of elderly people with dementia: a literature review","title-short":"Use of social commitment robots in the care of elderly people with dementia","volume":"74","author":[{"family":"Mordoch","given":"Elaine"},{"family":"Osterreicher","given":"Angela"},{"family":"Guse","given":"Lorna"},{"family":"Roger","given":"Kerstin"},{"family":"Thompson","given":"Genevieve"}],"issued":{"date-parts":[["2013",1]]}}},{"id":393,"uris":["http://zotero.org/users/8326170/items/AZ9D8MED"],"uri":["http://zotero.org/users/8326170/items/AZ9D8MED"],"itemData":{"id":393,"type":"paper-conference","container-title":"Proceedings - IEEE International Workshop on Robot and Human Interactive Communication","DOI":"10.1109/ROMAN.2012.6343855","event":"2012 21st IEEE International Symposium on Robot and Human Interactive Communication, RO-MAN 2012","language":"English","page":"833-838","source":"moh-it.pure.elsevier.com","title":"Assessing affective response of older users to a telepresence robot using a combination of psychophysiological measures","URL":"https://moh-it.pure.elsevier.com/en/publications/assessing-affective-response-of-older-users-to-a-telepresence-rob","author":[{"family":"Tiberio","given":"Lorenza"},{"family":"Cesta","given":"Amedeo"},{"family":"Cortellessa","given":"Gabriella"},{"family":"Padua","given":"Luca"},{"family":"Pellegrino","given":"Anna Rita"}],"accessed":{"date-parts":[["2021",10,4]]},"issued":{"date-parts":[["2012"]]}}},{"id":438,"uris":["http://zotero.org/users/8326170/items/2596E6TZ"],"uri":["http://zotero.org/users/8326170/items/2596E6TZ"],"itemData":{"id":438,"type":"article-journal","abstract":"Recent research shows that people perceive and treat robots not just as machines, but also as their companions or artificial partners. Person-robot communication, viewed as a complex interactive system (CIS), is based upon three basic principles: interactivity, equifinality, and multimodality. Classification of artificial creatures from the robopsychologist's point of view divides them into two major groups: assisting robots, which are oriented toward industrial, military, research, medical, and service activities, and interactive stimulation robots, which are designed for social, educational, rehabilitation, therapeutic, and entertainment purposes. The latter class is considered the primary subject for the robotic psychology and robotherapy, approaches that have been developed by the authors. These new fields consist of a concept that places the relationships between humans and robots into a psychological, rather than technological, context. Conceptual and experimental results of implementing the robotic psychology and robotherapy concept into the study of human-robot interactions concern basic operational definitions, theoretical framework, and the design of a unified assessment tool named the Person-Robot Complex Interactive Scale (PRCIS). A study with a robotic cat provides the first results of cross-cultural analysis of person-robot communication, as well as findings on the robot's use by children, young and older adults, and elderly persons with dementia.","container-title":"Proceedings of the IEEE","DOI":"10.1109/JPROC.2004.835366","ISSN":"1558-2256","issue":"11","note":"event: Proceedings of the IEEE","page":"1789-1803","source":"IEEE Xplore","title":"Person-robot interactions from the robopsychologists' point of view: the robotic psychology and robotherapy approach","title-short":"Person-robot interactions from the robopsychologists' point of view","volume":"92","author":[{"family":"Libin","given":"A.V."},{"family":"Libin","given":"E.V."}],"issued":{"date-parts":[["2004",11]]}}}],"schema":"https://github.com/citation-style-language/schema/raw/master/csl-citation.json"}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28,30,32</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vertAlign w:val="subscript"/>
          <w:lang w:val="en-GB"/>
        </w:rPr>
        <w:t>.</w:t>
      </w:r>
      <w:r w:rsidRPr="002271CA">
        <w:rPr>
          <w:rFonts w:asciiTheme="majorBidi" w:hAnsiTheme="majorBidi" w:cstheme="majorBidi"/>
          <w:sz w:val="22"/>
          <w:szCs w:val="22"/>
          <w:lang w:val="en-GB"/>
        </w:rPr>
        <w:t xml:space="preserve"> However, there is still a need for further research on SARs</w:t>
      </w:r>
      <w:r w:rsidR="004213D0">
        <w:rPr>
          <w:rFonts w:asciiTheme="majorBidi" w:hAnsiTheme="majorBidi" w:cstheme="majorBidi"/>
          <w:sz w:val="22"/>
          <w:szCs w:val="22"/>
          <w:lang w:val="en-GB"/>
        </w:rPr>
        <w:t>’</w:t>
      </w:r>
      <w:r w:rsidRPr="002271CA">
        <w:rPr>
          <w:rFonts w:asciiTheme="majorBidi" w:hAnsiTheme="majorBidi" w:cstheme="majorBidi"/>
          <w:sz w:val="22"/>
          <w:szCs w:val="22"/>
          <w:lang w:val="en-GB"/>
        </w:rPr>
        <w:t xml:space="preserve"> approaches as solutions for health setting </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{"citationID":"6H0ss5OO","properties":{"formattedCitation":"\\super 40\\nosupersub{}","plainCitation":"40","noteIndex":0},"citationItems":[{"id":17247,"uris":["http://zotero.org/users/8326170/items/XQ6LP7GX"],"uri":["http://zotero.org/users/8326170/items/XQ6LP7GX"],"itemData":{"id":17247,"type":"paper-conference","abstract":"With the world population aging and the number of healthcare users with multiple chronic diseases increasing, healthcare is becoming more costly, and as such, the need to optimise both hospital and in-home care is of paramount importance. This paper reviews the challenges that the older people, people with mobility constraints, hospital patients and isolated healthcare users face, and how socially assistive robots can be used to help them. Related promising areas and limitations are highlighted. The main focus is placed on the newest PAL Robotics’ robot: ARI, a high-performance social robot and companion designed for a wide range of multi-modal expressive gestures, gaze and personalised behaviour, with great potential to become part of the healthcare community by applying powerful AI algorithms. ARI can be used to help administer first-care attention, providing emotional support to people who live in isolation, including the elderly population or healthcare users who are confined because of infectious diseases such as Covid-19. The ARI robot technical features and potential applications are introduced in this paper.","container-title":"2020 29th IEEE International Conference on Robot and Human Interactive Communication (RO-MAN)","DOI":"10.1109/RO-MAN47096.2020.9223470","event":"2020 29th IEEE International Conference on Robot and Human Interactive Communication (RO-MAN)","note":"ISSN: 1944-9437","page":"745-751","source":"IEEE Xplore","title":"ARI: the Social Assistive Robot and Companion","title-short":"ARI","author":[{"family":"Cooper","given":"Sara"},{"family":"Di Fava","given":"Alessandro"},{"family":"Vivas","given":"Carlos"},{"family":"Marchionni","given":"Luca"},{"family":"Ferro","given":"Francesco"}],"issued":{"date-parts":[["2020",8]]}}}],"schema":"https://github.com/citation-style-language/schema/raw/master/csl-citation.json"}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40</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xml:space="preserve"> and ageing in place </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{"citationID":"1Ql6RULv","properties":{"formattedCitation":"\\super 41\\nosupersub{}","plainCitation":"41","noteIndex":0},"citationItems":[{"id":17250,"uris":["http://zotero.org/users/8326170/items/2Z7RNU85"],"uri":["http://zotero.org/users/8326170/items/2Z7RNU85"],"itemData":{"id":17250,"type":"article-journal","abstract":"AbstractBackground and Objectives. There is a growing interest to involve older adults in the co-design of technology to maintain their well-being and independe","container-title":"The Gerontologist","DOI":"10.1093/geront/gnaa064","ISSN":"0016-9013","issue":"7","journalAbbreviation":"Gerontologist","language":"en","note":"publisher: Oxford Academic","page":"e395-e409","source":"academic.oup.com","title":"Co-Designing Technology for Aging in Place: A Systematic Review","title-short":"Co-Designing Technology for Aging in Place","volume":"61","author":[{"family":"Sumner","given":"Jennifer"},{"family":"Chong","given":"Lin Siew"},{"family":"Bundele","given":"Anjali"},{"family":"Wei Lim","given":"Yee"}],"issued":{"date-parts":[["2021",9,13]]}}}],"schema":"https://github.com/citation-style-language/schema/raw/master/csl-citation.json"}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41</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xml:space="preserve"> as current evidence lacks clear, efficient methodology, intervention, sample size, data and health related outcome measurement </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{"citationID":"6gPnwq6v","properties":{"formattedCitation":"\\super 35,41,42\\nosupersub{}","plainCitation":"35,41,42","noteIndex":0},"citationItems":[{"id":17252,"uris":["http://zotero.org/users/8326170/items/5IZ8HG6I"],"uri":["http://zotero.org/users/8326170/items/5IZ8HG6I"],"itemData":{"id":17252,"type":"article-journal","abstract":"AbstractBackground and Objectives. Social robots may promote the health of older adults by increasing their perceived emotional support and social interaction.","container-title":"The Gerontologist","DOI":"10.1093/geront/gny046","ISSN":"0016-9013","issue":"1","journalAbbreviation":"Gerontologist","language":"en","note":"publisher: Oxford Academic","page":"e37-e51","source":"academic.oup.com","title":"The Effectiveness of Social Robots for Older Adults: A Systematic Review and Meta-Analysis of Randomized Controlled Studies","title-short":"The Effectiveness of Social Robots for Older Adults","volume":"59","author":[{"family":"Pu","given":"Lihui"},{"family":"Moyle","given":"Wendy"},{"family":"Jones","given":"Cindy"},{"family":"Todorovic","given":"Michael"}],"issued":{"date-parts":[["2019",1,9]]}}},{"id":17250,"uris":["http://zotero.org/users/8326170/items/2Z7RNU85"],"uri":["http://zotero.org/users/8326170/items/2Z7RNU85"],"itemData":{"id":17250,"type":"article-journal","abstract":"AbstractBackground and Objectives. There is a growing interest to involve older adults in the co-design of technology to maintain their well-being and independe","container-title":"The Gerontologist","DOI":"10.1093/geront/gnaa064","ISSN":"0016-9013","issue":"7","journalAbbreviation":"Gerontologist","language":"en","note":"publisher: Oxford Academic","page":"e395-e409","source":"academic.oup.com","title":"Co-Designing Technology for Aging in Place: A Systematic Review","title-short":"Co-Designing Technology for Aging in Place","volume":"61","author":[{"family":"Sumner","given":"Jennifer"},{"family":"Chong","given":"Lin Siew"},{"family":"Bundele","given":"Anjali"},{"family":"Wei Lim","given":"Yee"}],"issued":{"date-parts":[["2021",9,13]]}}},{"id":399,"uris":["http://zotero.org/users/8326170/items/MNNHSVCT"],"uri":["http://zotero.org/users/8326170/items/MNNHSVCT"],"itemData":{"id":399,"type":"article-journal","abstract":"The growth of the elderly population is rising worldwide. Meanwhile, a vital need for preventive and rehabilitation practices increases. A key challenge for those living alone or in a nursing home could be cognitive decline. Cognition decline is so important since this can affect other functions and disturb the elderly’s independence and autonomy. A novel approach, social robots, can be implemented for providing the elderly with appropriate practices. The purpose of this review study was to provide a report on current progress and the effectiveness of social robots in the field of cognitive rehabilitation for elderly persons. Based on our results, it sounds that current studies do not possess a solid structure and there are some weak points in their methodological matters. Some suggestions and a standard format are introduced to prospective researchers interested in this multidisciplinary field to conduct researches and report their results.","container-title":"ICERI2019 Proceedings","ISSN":"2340-1095","language":"en","note":"event: 12th annual International Conference of Education, Research and Innovation\nISBN: 9788409147557\nevent: 12th annual International Conference of Education, Research and Innovation\npublisher-place: Seville, Spain\npublisher: IATED","page":"7029-7034","source":"library.iated.org","title":"COGNITIVE REHABILITATION FOR THE ELDERLY USING SOCIAL ROBOTS: A BRIEF REVIEW","title-short":"COGNITIVE REHABILITATION FOR THE ELDERLY USING SOCIAL ROBOTS","author":[{"family":"Mahmoudi","given":"M."},{"family":"Hameed","given":"I."}],"issued":{"date-parts":[["2019"]]}}}],"schema":"https://github.com/citation-style-language/schema/raw/master/csl-citation.json"}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35,41,42</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Therefor</w:t>
      </w:r>
      <w:r w:rsidR="004213D0">
        <w:rPr>
          <w:rFonts w:asciiTheme="majorBidi" w:hAnsiTheme="majorBidi" w:cstheme="majorBidi"/>
          <w:sz w:val="22"/>
          <w:szCs w:val="22"/>
          <w:lang w:val="en-GB"/>
        </w:rPr>
        <w:t>e, it is still not clear the extent to which</w:t>
      </w:r>
      <w:r w:rsidRPr="002271CA">
        <w:rPr>
          <w:rFonts w:asciiTheme="majorBidi" w:hAnsiTheme="majorBidi" w:cstheme="majorBidi"/>
          <w:sz w:val="22"/>
          <w:szCs w:val="22"/>
          <w:lang w:val="en-GB"/>
        </w:rPr>
        <w:t xml:space="preserve"> SARs could be acceptable</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{"citationID":"EBItcSpd","properties":{"formattedCitation":"\\super 40\\nosupersub{}","plainCitation":"40","noteIndex":0},"citationItems":[{"id":17247,"uris":["http://zotero.org/users/8326170/items/XQ6LP7GX"],"uri":["http://zotero.org/users/8326170/items/XQ6LP7GX"],"itemData":{"id":17247,"type":"paper-conference","abstract":"With the world population aging and the number of healthcare users with multiple chronic diseases increasing, healthcare is becoming more costly, and as such, the need to optimise both hospital and in-home care is of paramount importance. This paper reviews the challenges that the older people, people with mobility constraints, hospital patients and isolated healthcare users face, and how socially assistive robots can be used to help them. Related promising areas and limitations are highlighted. The main focus is placed on the newest PAL Robotics’ robot: ARI, a high-performance social robot and companion designed for a wide range of multi-modal expressive gestures, gaze and personalised behaviour, with great potential to become part of the healthcare community by applying powerful AI algorithms. ARI can be used to help administer first-care attention, providing emotional support to people who live in isolation, including the elderly population or healthcare users who are confined because of infectious diseases such as Covid-19. The ARI robot technical features and potential applications are introduced in this paper.","container-title":"2020 29th IEEE International Conference on Robot and Human Interactive Communication (RO-MAN)","DOI":"10.1109/RO-MAN47096.2020.9223470","event":"2020 29th IEEE International Conference on Robot and Human Interactive Communication (RO-MAN)","note":"ISSN: 1944-9437","page":"745-751","source":"IEEE Xplore","title":"ARI: the Social Assistive Robot and Companion","title-short":"ARI","author":[{"family":"Cooper","given":"Sara"},{"family":"Di Fava","given":"Alessandro"},{"family":"Vivas","given":"Carlos"},{"family":"Marchionni","given":"Luca"},{"family":"Ferro","given":"Francesco"}],"issued":{"date-parts":[["2020",8]]}}}],"schema":"https://github.com/citation-style-language/schema/raw/master/csl-citation.json"}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40</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xml:space="preserve"> as well as beneficial with respect to quality of life, health and physical functions of older adults </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{"citationID":"N2PN1LEf","properties":{"formattedCitation":"\\super 41\\nosupersub{}","plainCitation":"41","noteIndex":0},"citationItems":[{"id":17250,"uris":["http://zotero.org/users/8326170/items/2Z7RNU85"],"uri":["http://zotero.org/users/8326170/items/2Z7RNU85"],"itemData":{"id":17250,"type":"article-journal","abstract":"AbstractBackground and Objectives. There is a growing interest to involve older adults in the co-design of technology to maintain their well-being and independe","container-title":"The Gerontologist","DOI":"10.1093/geront/gnaa064","ISSN":"0016-9013","issue":"7","journalAbbreviation":"Gerontologist","language":"en","note":"publisher: Oxford Academic","page":"e395-e409","source":"academic.oup.com","title":"Co-Designing Technology for Aging in Place: A Systematic Review","title-short":"Co-Designing Technology for Aging in Place","volume":"61","author":[{"family":"Sumner","given":"Jennifer"},{"family":"Chong","given":"Lin Siew"},{"family":"Bundele","given":"Anjali"},{"family":"Wei Lim","given":"Yee"}],"issued":{"date-parts":[["2021",9,13]]}}}],"schema":"https://github.com/citation-style-language/schema/raw/master/csl-citation.json"}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41</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xml:space="preserve">. Considering the current methodology gaps and the potential of SARs, we aim to </w:t>
      </w:r>
      <w:r w:rsidR="004213D0">
        <w:rPr>
          <w:rFonts w:asciiTheme="majorBidi" w:hAnsiTheme="majorBidi" w:cstheme="majorBidi"/>
          <w:sz w:val="22"/>
          <w:szCs w:val="22"/>
          <w:lang w:val="en-GB"/>
        </w:rPr>
        <w:t xml:space="preserve">work with </w:t>
      </w:r>
      <w:r w:rsidRPr="002271CA">
        <w:rPr>
          <w:rFonts w:asciiTheme="majorBidi" w:hAnsiTheme="majorBidi" w:cstheme="majorBidi"/>
          <w:sz w:val="22"/>
          <w:szCs w:val="22"/>
          <w:lang w:val="en-GB"/>
        </w:rPr>
        <w:t xml:space="preserve">older adults to </w:t>
      </w:r>
      <w:r w:rsidR="004213D0">
        <w:rPr>
          <w:rFonts w:asciiTheme="majorBidi" w:hAnsiTheme="majorBidi" w:cstheme="majorBidi"/>
          <w:sz w:val="22"/>
          <w:szCs w:val="22"/>
          <w:lang w:val="en-GB"/>
        </w:rPr>
        <w:t xml:space="preserve">investigate their </w:t>
      </w:r>
      <w:r w:rsidRPr="002271CA">
        <w:rPr>
          <w:rFonts w:asciiTheme="majorBidi" w:hAnsiTheme="majorBidi" w:cstheme="majorBidi"/>
          <w:sz w:val="22"/>
          <w:szCs w:val="22"/>
          <w:lang w:val="en-GB"/>
        </w:rPr>
        <w:t>interact</w:t>
      </w:r>
      <w:r w:rsidR="004213D0">
        <w:rPr>
          <w:rFonts w:asciiTheme="majorBidi" w:hAnsiTheme="majorBidi" w:cstheme="majorBidi"/>
          <w:sz w:val="22"/>
          <w:szCs w:val="22"/>
          <w:lang w:val="en-GB"/>
        </w:rPr>
        <w:t>ion</w:t>
      </w:r>
      <w:r w:rsidRPr="002271CA">
        <w:rPr>
          <w:rFonts w:asciiTheme="majorBidi" w:hAnsiTheme="majorBidi" w:cstheme="majorBidi"/>
          <w:sz w:val="22"/>
          <w:szCs w:val="22"/>
          <w:lang w:val="en-GB"/>
        </w:rPr>
        <w:t xml:space="preserve"> with the SAR </w:t>
      </w:r>
      <w:r w:rsidR="004213D0">
        <w:rPr>
          <w:rFonts w:asciiTheme="majorBidi" w:hAnsiTheme="majorBidi" w:cstheme="majorBidi"/>
          <w:sz w:val="22"/>
          <w:szCs w:val="22"/>
          <w:lang w:val="en-GB"/>
        </w:rPr>
        <w:t xml:space="preserve">for them </w:t>
      </w:r>
      <w:r w:rsidRPr="002271CA">
        <w:rPr>
          <w:rFonts w:asciiTheme="majorBidi" w:hAnsiTheme="majorBidi" w:cstheme="majorBidi"/>
          <w:sz w:val="22"/>
          <w:szCs w:val="22"/>
          <w:lang w:val="en-GB"/>
        </w:rPr>
        <w:t xml:space="preserve">to feel less lonely as well as to follow their goals in doing physical activities in a fun, meaningful, interactive, and collaborative way. </w:t>
      </w:r>
    </w:p>
    <w:p w14:paraId="000000EC" w14:textId="7E1620B4"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Preliminary Data: </w:t>
      </w:r>
      <w:r w:rsidRPr="002271CA">
        <w:rPr>
          <w:rFonts w:asciiTheme="majorBidi" w:eastAsia="Calibri" w:hAnsiTheme="majorBidi" w:cstheme="majorBidi"/>
          <w:color w:val="FF0000"/>
        </w:rPr>
        <w:t>Describe any relevant preliminary data.</w:t>
      </w:r>
    </w:p>
    <w:p w14:paraId="31F18BCF" w14:textId="6636BD46" w:rsidR="001C7DF1" w:rsidRPr="002271CA" w:rsidRDefault="002E3B51" w:rsidP="001C7DF1">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N/A</w:t>
      </w:r>
    </w:p>
    <w:p w14:paraId="000000ED" w14:textId="28DC0E16"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Existing Literature: </w:t>
      </w:r>
      <w:r w:rsidRPr="002271CA">
        <w:rPr>
          <w:rFonts w:asciiTheme="majorBidi" w:eastAsia="Calibri" w:hAnsiTheme="majorBidi" w:cstheme="majorBidi"/>
          <w:color w:val="FF0000"/>
        </w:rPr>
        <w:t xml:space="preserve">Provide the scientific or scholarly background for, rationale for, and significance of the research based on the existing literature and how will it add to existing knowledge. </w:t>
      </w:r>
    </w:p>
    <w:p w14:paraId="38530E4E" w14:textId="6C174D2A" w:rsidR="00C91741" w:rsidRPr="002271CA" w:rsidRDefault="00C91741" w:rsidP="00C91741">
      <w:pPr>
        <w:spacing w:after="100" w:afterAutospacing="1"/>
        <w:rPr>
          <w:rFonts w:asciiTheme="majorBidi" w:hAnsiTheme="majorBidi" w:cstheme="majorBidi"/>
          <w:sz w:val="22"/>
          <w:szCs w:val="22"/>
          <w:lang w:val="en-GB"/>
        </w:rPr>
      </w:pPr>
      <w:r w:rsidRPr="002271CA">
        <w:rPr>
          <w:rFonts w:asciiTheme="majorBidi" w:hAnsiTheme="majorBidi" w:cstheme="majorBidi"/>
          <w:sz w:val="22"/>
          <w:szCs w:val="22"/>
          <w:lang w:val="en-GB"/>
        </w:rPr>
        <w:lastRenderedPageBreak/>
        <w:t>The number of older adults has been inevitably increasing due to the reduction in fertility and mortality worldwide and c</w:t>
      </w:r>
      <w:r w:rsidR="009C205A">
        <w:rPr>
          <w:rFonts w:asciiTheme="majorBidi" w:hAnsiTheme="majorBidi" w:cstheme="majorBidi"/>
          <w:sz w:val="22"/>
          <w:szCs w:val="22"/>
          <w:lang w:val="en-GB"/>
        </w:rPr>
        <w:t>onsequently, we are witnessing a</w:t>
      </w:r>
      <w:r w:rsidRPr="002271CA">
        <w:rPr>
          <w:rFonts w:asciiTheme="majorBidi" w:hAnsiTheme="majorBidi" w:cstheme="majorBidi"/>
          <w:sz w:val="22"/>
          <w:szCs w:val="22"/>
          <w:lang w:val="en-GB"/>
        </w:rPr>
        <w:t xml:space="preserve"> shortage of human resources </w:t>
      </w:r>
      <w:r w:rsidR="009C205A">
        <w:rPr>
          <w:rFonts w:asciiTheme="majorBidi" w:hAnsiTheme="majorBidi" w:cstheme="majorBidi"/>
          <w:sz w:val="22"/>
          <w:szCs w:val="22"/>
          <w:lang w:val="en-GB"/>
        </w:rPr>
        <w:t xml:space="preserve">that will likely continue </w:t>
      </w:r>
      <w:r w:rsidRPr="002271CA">
        <w:rPr>
          <w:rFonts w:asciiTheme="majorBidi" w:hAnsiTheme="majorBidi" w:cstheme="majorBidi"/>
          <w:sz w:val="22"/>
          <w:szCs w:val="22"/>
          <w:lang w:val="en-GB"/>
        </w:rPr>
        <w:t>in</w:t>
      </w:r>
      <w:r w:rsidR="009C205A">
        <w:rPr>
          <w:rFonts w:asciiTheme="majorBidi" w:hAnsiTheme="majorBidi" w:cstheme="majorBidi"/>
          <w:sz w:val="22"/>
          <w:szCs w:val="22"/>
          <w:lang w:val="en-GB"/>
        </w:rPr>
        <w:t>to</w:t>
      </w:r>
      <w:r w:rsidRPr="002271CA">
        <w:rPr>
          <w:rFonts w:asciiTheme="majorBidi" w:hAnsiTheme="majorBidi" w:cstheme="majorBidi"/>
          <w:sz w:val="22"/>
          <w:szCs w:val="22"/>
          <w:lang w:val="en-GB"/>
        </w:rPr>
        <w:t xml:space="preserve"> future. The United States has a high percentage of ageing population, where adults age 65 and over were 54.1 million in 2019, demonstrating 16 percent of the US population. In 2019, the 65-74 age</w:t>
      </w:r>
      <w:r w:rsidR="009C205A">
        <w:rPr>
          <w:rFonts w:asciiTheme="majorBidi" w:hAnsiTheme="majorBidi" w:cstheme="majorBidi"/>
          <w:sz w:val="22"/>
          <w:szCs w:val="22"/>
          <w:lang w:val="en-GB"/>
        </w:rPr>
        <w:t xml:space="preserve"> group was about 14 times larger</w:t>
      </w:r>
      <w:r w:rsidRPr="002271CA">
        <w:rPr>
          <w:rFonts w:asciiTheme="majorBidi" w:hAnsiTheme="majorBidi" w:cstheme="majorBidi"/>
          <w:sz w:val="22"/>
          <w:szCs w:val="22"/>
          <w:lang w:val="en-GB"/>
        </w:rPr>
        <w:t xml:space="preserve"> than in 1900, the 75-84 group wa</w:t>
      </w:r>
      <w:r w:rsidR="009C205A">
        <w:rPr>
          <w:rFonts w:asciiTheme="majorBidi" w:hAnsiTheme="majorBidi" w:cstheme="majorBidi"/>
          <w:sz w:val="22"/>
          <w:szCs w:val="22"/>
          <w:lang w:val="en-GB"/>
        </w:rPr>
        <w:t>s 20 times larger</w:t>
      </w:r>
      <w:r w:rsidRPr="002271CA">
        <w:rPr>
          <w:rFonts w:asciiTheme="majorBidi" w:hAnsiTheme="majorBidi" w:cstheme="majorBidi"/>
          <w:sz w:val="22"/>
          <w:szCs w:val="22"/>
          <w:lang w:val="en-GB"/>
        </w:rPr>
        <w:t xml:space="preserve">, and 85 and older group was around 53 times bigger. It is projected that we </w:t>
      </w:r>
      <w:r w:rsidR="009C205A">
        <w:rPr>
          <w:rFonts w:asciiTheme="majorBidi" w:hAnsiTheme="majorBidi" w:cstheme="majorBidi"/>
          <w:sz w:val="22"/>
          <w:szCs w:val="22"/>
          <w:lang w:val="en-GB"/>
        </w:rPr>
        <w:t>will have</w:t>
      </w:r>
      <w:r w:rsidRPr="002271CA">
        <w:rPr>
          <w:rFonts w:asciiTheme="majorBidi" w:hAnsiTheme="majorBidi" w:cstheme="majorBidi"/>
          <w:sz w:val="22"/>
          <w:szCs w:val="22"/>
          <w:lang w:val="en-GB"/>
        </w:rPr>
        <w:t xml:space="preserve"> 80.8 million of aging adults by 2040, </w:t>
      </w:r>
      <w:r w:rsidR="009C205A">
        <w:rPr>
          <w:rFonts w:asciiTheme="majorBidi" w:hAnsiTheme="majorBidi" w:cstheme="majorBidi"/>
          <w:sz w:val="22"/>
          <w:szCs w:val="22"/>
          <w:lang w:val="en-GB"/>
        </w:rPr>
        <w:t xml:space="preserve">constituting </w:t>
      </w:r>
      <w:r w:rsidRPr="002271CA">
        <w:rPr>
          <w:rFonts w:asciiTheme="majorBidi" w:hAnsiTheme="majorBidi" w:cstheme="majorBidi"/>
          <w:sz w:val="22"/>
          <w:szCs w:val="22"/>
          <w:lang w:val="en-GB"/>
        </w:rPr>
        <w:t>21.6 % of the US population</w:t>
      </w:r>
      <w:r w:rsidRPr="002271CA">
        <w:rPr>
          <w:rFonts w:asciiTheme="majorBidi" w:hAnsiTheme="majorBidi" w:cstheme="majorBidi"/>
          <w:sz w:val="22"/>
          <w:szCs w:val="22"/>
          <w:vertAlign w:val="subscript"/>
          <w:lang w:val="en-GB"/>
        </w:rPr>
        <w:t xml:space="preserv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{"citationID":"nULX8CWo","properties":{"formattedCitation":"\\super 2\\uc0\\u8211{}4\\nosupersub{}","plainCitation":"2–4","noteIndex":0},"citationItems":[{"id":332,"uris":["http://zotero.org/users/8326170/items/XGYHFGAN"],"uri":["http://zotero.org/users/8326170/items/XGYHFGAN"],"itemData":{"id":332,"type":"book","ISBN":"978-92-1-151551-0","language":"en","note":"OCLC: 1082362390","source":"Open WorldCat","title":"World population ageing, 2017 highlights","author":[{"literal":"United Nations"},{"literal":"Department of Economic and Social Affairs"},{"literal":"Population Division"}],"issued":{"date-parts":[["2017"]]}}},{"id":328,"uris":["http://zotero.org/users/8326170/items/RQNP2I9T"],"uri":["http://zotero.org/users/8326170/items/RQNP2I9T"],"itemData":{"id":328,"type":"book","ISBN":"978-92-1-148347-5","language":"en","note":"OCLC: 1231958835","source":"Open WorldCat","title":"World population ageing 2020 Highlights: living arrangements of older persons.","title-short":"World population ageing 2020 Highlights","author":[{"literal":"United Nations"},{"literal":"Department of Economic and Social Affairs"},{"literal":"Population Division"}],"issued":{"date-parts":[["2020"]]}}},{"id":330,"uris":["http://zotero.org/users/8326170/items/SC83AFJ9"],"uri":["http://zotero.org/users/8326170/items/SC83AFJ9"],"itemData":{"id":330,"type":"article-journal","language":"en","page":"21","source":"Zotero","title":"2020 Profile of Older Americans"}}],"schema":"https://github.com/citation-style-language/schema/raw/master/csl-citation.json"}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2–4</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w:t>
      </w:r>
    </w:p>
    <w:p w14:paraId="6558A9FD" w14:textId="6F95B4FB" w:rsidR="00C91741" w:rsidRPr="00EC56B3" w:rsidRDefault="00C91741" w:rsidP="00C91741">
      <w:pPr>
        <w:spacing w:after="100" w:afterAutospacing="1"/>
        <w:rPr>
          <w:rFonts w:asciiTheme="majorBidi" w:hAnsiTheme="majorBidi" w:cstheme="majorBidi"/>
          <w:sz w:val="22"/>
          <w:szCs w:val="22"/>
          <w:lang w:val="en-GB"/>
        </w:rPr>
      </w:pPr>
      <w:r w:rsidRPr="002271CA">
        <w:rPr>
          <w:rFonts w:asciiTheme="majorBidi" w:hAnsiTheme="majorBidi" w:cstheme="majorBidi"/>
          <w:sz w:val="22"/>
          <w:szCs w:val="22"/>
          <w:lang w:val="en-GB"/>
        </w:rPr>
        <w:t xml:space="preserve">As age increases, people are more likely to experience disabilities and decline in their functioning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{"citationID":"ItXzvh6c","properties":{"formattedCitation":"\\super 5\\nosupersub{}","plainCitation":"5","noteIndex":0},"citationItems":[{"id":333,"uris":["http://zotero.org/users/8326170/items/FZMB9CRI"],"uri":["http://zotero.org/users/8326170/items/FZMB9CRI"],"itemData":{"id":333,"type":"article-journal","container-title":"Radiologic clinics of North America","DOI":"10.1016/j.rcl.2008.07.005","ISSN":"0033-8389","issue":"4","journalAbbreviation":"Radiol Clin North Am","note":"PMID: 18922285\nPMCID: PMC2692491","page":"643-v","source":"PubMed Central","title":"Epidemiology of Aging","volume":"46","author":[{"family":"Ferrucci","given":"Luigi"},{"family":"Giallauria","given":"Francesco"},{"family":"Guralnik","given":"Jack M."}],"issued":{"date-parts":[["2008",7]]}}}],"schema":"https://github.com/citation-style-language/schema/raw/master/csl-citation.json"}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5</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Around 22% of adults ages 65 to 74 rated their health condition as fair or poor</w:t>
      </w:r>
      <w:r w:rsidR="009C205A">
        <w:rPr>
          <w:rFonts w:asciiTheme="majorBidi" w:hAnsiTheme="majorBidi" w:cstheme="majorBidi"/>
          <w:sz w:val="22"/>
          <w:szCs w:val="22"/>
          <w:lang w:val="en-GB"/>
        </w:rPr>
        <w:t>,</w:t>
      </w:r>
      <w:r w:rsidRPr="002271CA">
        <w:rPr>
          <w:rFonts w:asciiTheme="majorBidi" w:hAnsiTheme="majorBidi" w:cstheme="majorBidi"/>
          <w:sz w:val="22"/>
          <w:szCs w:val="22"/>
          <w:lang w:val="en-GB"/>
        </w:rPr>
        <w:t xml:space="preserve"> and 19% of those at 65 and older reported reduced ability in all or at least one area (mobility, cognition, communication, self-care, hearing, seeing)</w:t>
      </w:r>
      <w:r w:rsidRPr="002271CA">
        <w:rPr>
          <w:rFonts w:asciiTheme="majorBidi" w:hAnsiTheme="majorBidi" w:cstheme="majorBidi"/>
          <w:sz w:val="22"/>
          <w:szCs w:val="22"/>
          <w:vertAlign w:val="subscript"/>
          <w:lang w:val="en-GB"/>
        </w:rPr>
        <w:t xml:space="preserv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{"citationID":"0oOMrnwY","properties":{"formattedCitation":"\\super 4\\nosupersub{}","plainCitation":"4","noteIndex":0},"citationItems":[{"id":330,"uris":["http://zotero.org/users/8326170/items/SC83AFJ9"],"uri":["http://zotero.org/users/8326170/items/SC83AFJ9"],"itemData":{"id":330,"type":"article-journal","language":"en","page":"21","source":"Zotero","title":"2020 Profile of Older Americans"}}],"schema":"https://github.com/citation-style-language/schema/raw/master/csl-citation.json"}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4</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It is projected that by 2025, 25% of adults aged 65 and over</w:t>
      </w:r>
      <w:r w:rsidR="009C205A">
        <w:rPr>
          <w:rFonts w:asciiTheme="majorBidi" w:hAnsiTheme="majorBidi" w:cstheme="majorBidi"/>
          <w:sz w:val="22"/>
          <w:szCs w:val="22"/>
          <w:lang w:val="en-GB"/>
        </w:rPr>
        <w:t xml:space="preserve"> will</w:t>
      </w:r>
      <w:r w:rsidRPr="002271CA">
        <w:rPr>
          <w:rFonts w:asciiTheme="majorBidi" w:hAnsiTheme="majorBidi" w:cstheme="majorBidi"/>
          <w:sz w:val="22"/>
          <w:szCs w:val="22"/>
          <w:lang w:val="en-GB"/>
        </w:rPr>
        <w:t xml:space="preserve"> experience disabilities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{"citationID":"l7Z0Rm5d","properties":{"formattedCitation":"\\super 6\\nosupersub{}","plainCitation":"6","noteIndex":0},"citationItems":[{"id":4052,"uris":["http://zotero.org/users/8326170/items/ZJBMAYJV"],"uri":["http://zotero.org/users/8326170/items/ZJBMAYJV"],"itemData":{"id":4052,"type":"article-journal","abstract":"Background\nReliable estimation of future trends in life expectancy and the burden of disability is crucial for ageing societies. Previous forecasts have not considered the potential impact of trends in disease incidence. The present prediction model combines population trends in cardiovascular disease, dementia, disability, and mortality to forecast trends in life expectancy and the burden of disability in England and Wales up to 2025.\n\nMethods\nWe developed and validated the IMPACT-Better Ageing Model—a probabilistic model that tracks the population aged 35–100 years through ten health states characterised by the presence or absence of cardiovascular disease, dementia, disability (difficulty with one or more activities of daily living) or death up to 2025, by use of evidence-based age-specific, sex-specific, and year-specific transition probabilities. As shown in the English Longitudinal Study of Ageing, we projected continuing declines in dementia incidence (2·7% per annum), cardiovascular incidence, and mortality. The model estimates disability prevalence and disabled and disability-free life expectancy by year.\n\nFindings\nBetween 2015 and 2025, the number of people aged 65 years and older will increase by 19·4% (95% uncertainty interval [UI] 17·7–20·9), from 10·4 million (10·37–10·41 million) to 12·4 million (12·23–12·57 million). The number living with disability will increase by 25·0% (95% UI 21·3–28·2), from 2·25 million (2·24–2·27 million) to 2·81 million (2·72–2·89 million). The age-standardised prevalence of disability among this population will remain constant, at 21·7% (95% UI 21·5–21·8) in 2015 and 21·6% (21·3–21·8) in 2025. Total life expectancy at age 65 years will increase by 1·7 years (95% UI 0·1–3·6), from 20·1 years (19·9–20·3) to 21·8 years (20·2–23·6). Disability-free life expectancy at age 65 years will increase by 1·0 years (95% UI 0·1–1·9), from 15·4 years (15·3–15·5) to 16·4 years (15·5–17·3). However, life expectancy with disability will increase more in relative terms, with an increase of roughly 15% from 2015 (4·7 years, 95% UI 4·6–4·8) to 2025 (5·4 years, 4·7–6·4).\n\nInterpretation\nThe number of older people with care needs will expand by 25% by 2025, mainly reflecting population ageing rather than an increase in prevalence of disability. Lifespans will increase further in the next decade, but a quarter of life expectancy at age 65 years will involve disability.\n\nFunding\nBritish Heart Foundation.","container-title":"The Lancet. Public Health","DOI":"10.1016/S2468-2667(17)30091-9","ISSN":"2468-2667","issue":"7","journalAbbreviation":"Lancet Public Health","note":"PMID: 28736759\nPMCID: PMC5500313","page":"e307-e313","source":"PubMed Central","title":"Forecasted trends in disability and life expectancy in England and Wales up to 2025: a modelling study","title-short":"Forecasted trends in disability and life expectancy in England and Wales up to 2025","volume":"2","author":[{"family":"Guzman-Castillo","given":"Maria"},{"family":"Ahmadi-Abhari","given":"Sara"},{"family":"Bandosz","given":"Piotr"},{"family":"Capewell","given":"Simon"},{"family":"Steptoe","given":"Andrew"},{"family":"Singh-Manoux","given":"Archana"},{"family":"Kivimaki","given":"Mika"},{"family":"Shipley","given":"Martin J"},{"family":"Brunner","given":"Eric J"},{"family":"O'Flaherty","given":"Martin"}],"issued":{"date-parts":[["2017",5,23]]}}}],"schema":"https://github.com/citation-style-language/schema/raw/master/csl-citation.json"}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6</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In addition to disabilities, some</w:t>
      </w:r>
      <w:r w:rsidR="009C205A">
        <w:rPr>
          <w:rFonts w:asciiTheme="majorBidi" w:hAnsiTheme="majorBidi" w:cstheme="majorBidi"/>
          <w:sz w:val="22"/>
          <w:szCs w:val="22"/>
          <w:lang w:val="en-GB"/>
        </w:rPr>
        <w:t xml:space="preserve"> medications prescribed to </w:t>
      </w:r>
      <w:r w:rsidRPr="002271CA">
        <w:rPr>
          <w:rFonts w:asciiTheme="majorBidi" w:hAnsiTheme="majorBidi" w:cstheme="majorBidi"/>
          <w:sz w:val="22"/>
          <w:szCs w:val="22"/>
          <w:lang w:val="en-GB"/>
        </w:rPr>
        <w:t xml:space="preserve">ageing </w:t>
      </w:r>
      <w:r w:rsidR="009C205A">
        <w:rPr>
          <w:rFonts w:asciiTheme="majorBidi" w:hAnsiTheme="majorBidi" w:cstheme="majorBidi"/>
          <w:sz w:val="22"/>
          <w:szCs w:val="22"/>
          <w:lang w:val="en-GB"/>
        </w:rPr>
        <w:t xml:space="preserve">adults </w:t>
      </w:r>
      <w:r w:rsidRPr="002271CA">
        <w:rPr>
          <w:rFonts w:asciiTheme="majorBidi" w:hAnsiTheme="majorBidi" w:cstheme="majorBidi"/>
          <w:sz w:val="22"/>
          <w:szCs w:val="22"/>
          <w:lang w:val="en-GB"/>
        </w:rPr>
        <w:t xml:space="preserve">impact </w:t>
      </w:r>
      <w:r w:rsidR="009C205A">
        <w:rPr>
          <w:rFonts w:asciiTheme="majorBidi" w:hAnsiTheme="majorBidi" w:cstheme="majorBidi"/>
          <w:sz w:val="22"/>
          <w:szCs w:val="22"/>
          <w:lang w:val="en-GB"/>
        </w:rPr>
        <w:t>negatively their daily functioning</w:t>
      </w:r>
      <w:r w:rsidRPr="002271CA">
        <w:rPr>
          <w:rFonts w:asciiTheme="majorBidi" w:hAnsiTheme="majorBidi" w:cstheme="majorBidi"/>
          <w:sz w:val="22"/>
          <w:szCs w:val="22"/>
          <w:lang w:val="en-GB"/>
        </w:rPr>
        <w:t xml:space="preserv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{"citationID":"w7nRFbfQ","properties":{"formattedCitation":"\\super 7\\nosupersub{}","plainCitation":"7","noteIndex":0},"citationItems":[{"id":341,"uris":["http://zotero.org/users/8326170/items/DNV7MI9M"],"uri":["http://zotero.org/users/8326170/items/DNV7MI9M"],"itemData":{"id":341,"type":"article-journal","abstract":"Background Psychotropic drugs were associated with greater risks of adverse drug reactions, including lower the level of consciousness, cause cognitive dysfunction, relax muscles, cause hypotension and others. However, the effect of psychotropic drug use on rehabilitation outcomes is poorly documented in Japan. Objective To assess the association of increased psychotropic drugs during hospitalization with activities of daily living among elderly patients. Setting This study was conducted at the convalescent rehabilitation ward in the Hitachinaka General Hospital in Japan. Method This retrospective longitudinal cohort study included consecutive patients aged ≥ 65 years between 2010 and 2016. Participants were divided based on presence or absence of increased psychotropic drugs including benzodiazepines, antidepressants, antipsychotics, and antiepileptic drugs during hospitalization. Functional recovery was assessed by the Functional Independence Measure (FIM). Multivariate analyses were performed, adjusting for confounding factors. Main outcome measures Cognitive gain in the Functional Independence Measure. Results We included 631 participants (227 males, 404 females) with a median age of 78 years (interquartile range 73-84 years). Multiple regression analysis revealed that change in psychotropic drug use, cognitive FIM at admission, and age were independently and negatively correlated with cognitive FIM gain. Multiple logistic regression analysis indicated that the \"Comprehension\" and \"Memory\" items of the cognitive FIM gain were independently and negatively associated with increased psychotropic drug use. Conclusion Increased psychotropic drug use during hospitalization may predict limited the improvement of cognitive activities of daily living in geriatric patients.","container-title":"International Journal of Clinical Pharmacy","DOI":"10.1007/s11096-018-0718-5","ISSN":"2210-7711","issue":"5","journalAbbreviation":"Int J Clin Pharm","language":"eng","note":"PMID: 30132235","page":"1292-1299","source":"PubMed","title":"Psychotropic drug use and cognitive rehabilitation practice for elderly patients","volume":"40","author":[{"family":"Kose","given":"Eiji"},{"family":"Hirai","given":"Toshiyuki"},{"family":"Seki","given":"Toshiichi"}],"issued":{"date-parts":[["2018",10]]}}}],"schema":"https://github.com/citation-style-language/schema/raw/master/csl-citation.json"}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7</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It is also common for older adults to experience depression, feeling</w:t>
      </w:r>
      <w:r w:rsidR="009C205A">
        <w:rPr>
          <w:rFonts w:asciiTheme="majorBidi" w:hAnsiTheme="majorBidi" w:cstheme="majorBidi"/>
          <w:sz w:val="22"/>
          <w:szCs w:val="22"/>
          <w:lang w:val="en-GB"/>
        </w:rPr>
        <w:t>s</w:t>
      </w:r>
      <w:r w:rsidRPr="002271CA">
        <w:rPr>
          <w:rFonts w:asciiTheme="majorBidi" w:hAnsiTheme="majorBidi" w:cstheme="majorBidi"/>
          <w:sz w:val="22"/>
          <w:szCs w:val="22"/>
          <w:lang w:val="en-GB"/>
        </w:rPr>
        <w:t xml:space="preserve"> useless</w:t>
      </w:r>
      <w:r w:rsidR="009C205A">
        <w:rPr>
          <w:rFonts w:asciiTheme="majorBidi" w:hAnsiTheme="majorBidi" w:cstheme="majorBidi"/>
          <w:sz w:val="22"/>
          <w:szCs w:val="22"/>
          <w:lang w:val="en-GB"/>
        </w:rPr>
        <w:t>ness</w:t>
      </w:r>
      <w:r w:rsidRPr="002271CA">
        <w:rPr>
          <w:rFonts w:asciiTheme="majorBidi" w:hAnsiTheme="majorBidi" w:cstheme="majorBidi"/>
          <w:sz w:val="22"/>
          <w:szCs w:val="22"/>
          <w:lang w:val="en-GB"/>
        </w:rPr>
        <w:t>, and disruptions in their routine activities</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{"citationID":"BYVrj8BX","properties":{"formattedCitation":"\\super 8,9\\nosupersub{}","plainCitation":"8,9","noteIndex":0},"citationItems":[{"id":459,"uris":["http://zotero.org/users/8326170/items/JN77524J"],"uri":["http://zotero.org/users/8326170/items/JN77524J"],"itemData":{"id":459,"type":"article-journal","abstract":"Plenty of evidence has shown that self-perceived uselessness among older adults is negatively associated with successful aging in terms of good health in Western societies. It is unclear whether these findings are valid in China where living into older age is more selective due to high mortality at younger ages.","container-title":"BMC Geriatrics","DOI":"10.1186/s12877-016-0348-5","ISSN":"1471-2318","issue":"1","journalAbbreviation":"BMC Geriatrics","page":"172","source":"BioMed Central","title":"Self-perceived uselessness is associated with lower likelihood of successful aging among older adults in China","volume":"16","author":[{"family":"Gu","given":"Danan"},{"family":"Brown","given":"Bethany L."},{"family":"Qiu","given":"Li"}],"issued":{"date-parts":[["2016",10,6]]}}},{"id":420,"uris":["http://zotero.org/users/8326170/items/RJS3DZGM"],"uri":["http://zotero.org/users/8326170/items/RJS3DZGM"],"itemData":{"id":420,"type":"article-journal","abstract":"Statutory and voluntary social services provide care and support for vast numbers of vulnerable older adults, yet little is known about how social care practitioners respond to depression in this high risk population. This study elicited the perceptions and conceptualizations of this condition among social care staff, and views on how the response of social care and other agencies might be improved. Qualitative interviews were conducted with 20 social care practitioners working in generic services for older adults in south London. Depression was perceived to be remarkably common among clients, a phenomenon largely attributed to the adverse circumstances of old age, particularly social isolation. A key message from participants was that social causes indicate a need for social interventions. While primary care was criticised for not taking depression seriously in older people, mental health services were generally praised. Expansion of social, recreational and psychological interventions was advocated.","container-title":"Aging &amp; Mental Health","DOI":"10.1080/13607860500193765","ISSN":"1360-7863","issue":"6","journalAbbreviation":"Aging Ment Health","language":"eng","note":"PMID: 16214698","page":"508-516","source":"PubMed","title":"'They're all depressed, aren't they?' A qualitative study of social care workers and depression in older adults","title-short":"'They're all depressed, aren't they?","volume":"9","author":[{"family":"McCrae","given":"N."},{"family":"Murray","given":"J."},{"family":"Banerjee","given":"S."},{"family":"Huxley","given":"P."},{"family":"Bhugra","given":"D."},{"family":"Tylee","given":"A."},{"family":"Macdonald","given":"A."}],"issued":{"date-parts":[["2005",11]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8,9</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Feeling lonely, especially in those age 60 and older (43%), leads to </w:t>
      </w:r>
      <w:r w:rsidRPr="00EC56B3">
        <w:rPr>
          <w:rFonts w:asciiTheme="majorBidi" w:hAnsiTheme="majorBidi" w:cstheme="majorBidi"/>
          <w:sz w:val="22"/>
          <w:szCs w:val="22"/>
          <w:lang w:val="en-GB"/>
        </w:rPr>
        <w:t>lower qu</w:t>
      </w:r>
      <w:r w:rsidR="009C205A" w:rsidRPr="00EC56B3">
        <w:rPr>
          <w:rFonts w:asciiTheme="majorBidi" w:hAnsiTheme="majorBidi" w:cstheme="majorBidi"/>
          <w:sz w:val="22"/>
          <w:szCs w:val="22"/>
          <w:lang w:val="en-GB"/>
        </w:rPr>
        <w:t>ality of life and health issues</w:t>
      </w:r>
      <w:r w:rsidRPr="00EC56B3">
        <w:rPr>
          <w:rFonts w:asciiTheme="majorBidi" w:hAnsiTheme="majorBidi" w:cstheme="majorBidi"/>
          <w:sz w:val="22"/>
          <w:szCs w:val="22"/>
          <w:vertAlign w:val="subscript"/>
          <w:lang w:val="en-GB"/>
        </w:rPr>
        <w:fldChar w:fldCharType="begin"/>
      </w:r>
      <w:r w:rsidRPr="00EC56B3">
        <w:rPr>
          <w:rFonts w:asciiTheme="majorBidi" w:hAnsiTheme="majorBidi" w:cstheme="majorBidi"/>
          <w:sz w:val="22"/>
          <w:szCs w:val="22"/>
          <w:vertAlign w:val="subscript"/>
          <w:lang w:val="en-GB"/>
        </w:rPr>
        <w:instrText xml:space="preserve"> ADDIN ZOTERO_ITEM CSL_CITATION {"citationID":"wviFcF12","properties":{"formattedCitation":"\\super 10\\nosupersub{}","plainCitation":"10","noteIndex":0},"citationItems":[{"id":665,"uris":["http://zotero.org/users/8326170/items/ESAGVG5B"],"uri":["http://zotero.org/users/8326170/items/ESAGVG5B"],"itemData":{"id":665,"type":"book","event-place":"Washington, D.C.","ISBN":"978-0-309-67100-2","language":"en","note":"page: 25663\nDOI: 10.17226/25663","publisher":"National Academies Press","publisher-place":"Washington, D.C.","source":"DOI.org (Crossref)","title":"Social Isolation and Loneliness in Older Adults: Opportunities for the Health Care System","title-short":"Social Isolation and Loneliness in Older Adults","URL":"https://www.nap.edu/catalog/25663","author":[{"literal":"Committee on the Health and Medical Dimensions of Social Isolation and Loneliness in Older Adults"},{"literal":"Board on Health Sciences Policy"},{"literal":"Board on Behavioral, Cognitive, and Sensory Sciences"},{"literal":"Health and Medicine Division"},{"literal":"Division of Behavioral and Social Sciences and Education"},{"literal":"National Academies of Sciences, Engineering, and Medicine"}],"accessed":{"date-parts":[["2021",10,15]]},"issued":{"date-parts":[["2020",5,14]]}}}],"schema":"https://github.com/citation-style-language/schema/raw/master/csl-citation.json"} </w:instrText>
      </w:r>
      <w:r w:rsidRPr="00EC56B3">
        <w:rPr>
          <w:rFonts w:asciiTheme="majorBidi" w:hAnsiTheme="majorBidi" w:cstheme="majorBidi"/>
          <w:sz w:val="22"/>
          <w:szCs w:val="22"/>
          <w:vertAlign w:val="subscript"/>
          <w:lang w:val="en-GB"/>
        </w:rPr>
        <w:fldChar w:fldCharType="separate"/>
      </w:r>
      <w:r w:rsidRPr="00EC56B3">
        <w:rPr>
          <w:rFonts w:asciiTheme="majorBidi" w:hAnsiTheme="majorBidi" w:cstheme="majorBidi"/>
          <w:sz w:val="22"/>
          <w:vertAlign w:val="superscript"/>
        </w:rPr>
        <w:t>10</w:t>
      </w:r>
      <w:r w:rsidRPr="00EC56B3">
        <w:rPr>
          <w:rFonts w:asciiTheme="majorBidi" w:hAnsiTheme="majorBidi" w:cstheme="majorBidi"/>
          <w:sz w:val="22"/>
          <w:szCs w:val="22"/>
          <w:vertAlign w:val="subscript"/>
          <w:lang w:val="en-GB"/>
        </w:rPr>
        <w:fldChar w:fldCharType="end"/>
      </w:r>
      <w:r w:rsidRPr="00EC56B3">
        <w:rPr>
          <w:rFonts w:asciiTheme="majorBidi" w:hAnsiTheme="majorBidi" w:cstheme="majorBidi"/>
          <w:sz w:val="22"/>
          <w:szCs w:val="22"/>
          <w:lang w:val="en-GB"/>
        </w:rPr>
        <w:t xml:space="preserve">. </w:t>
      </w:r>
    </w:p>
    <w:p w14:paraId="157E3F15" w14:textId="77777777" w:rsidR="00C91741" w:rsidRPr="002271CA" w:rsidRDefault="00C91741" w:rsidP="00C91741">
      <w:pPr>
        <w:spacing w:after="100" w:afterAutospacing="1"/>
        <w:rPr>
          <w:rFonts w:asciiTheme="majorBidi" w:hAnsiTheme="majorBidi" w:cstheme="majorBidi"/>
          <w:sz w:val="22"/>
          <w:szCs w:val="22"/>
          <w:lang w:val="en-GB"/>
        </w:rPr>
      </w:pPr>
      <w:r w:rsidRPr="00EC56B3">
        <w:rPr>
          <w:rFonts w:asciiTheme="majorBidi" w:hAnsiTheme="majorBidi" w:cstheme="majorBidi"/>
          <w:sz w:val="22"/>
          <w:szCs w:val="22"/>
          <w:lang w:val="en-GB"/>
        </w:rPr>
        <w:t>The effects</w:t>
      </w:r>
      <w:r w:rsidRPr="002271CA">
        <w:rPr>
          <w:rFonts w:asciiTheme="majorBidi" w:hAnsiTheme="majorBidi" w:cstheme="majorBidi"/>
          <w:sz w:val="22"/>
          <w:szCs w:val="22"/>
          <w:lang w:val="en-GB"/>
        </w:rPr>
        <w:t xml:space="preserve"> of age-related disabilities can be decreased with appropriate practices modulating modifiable risk factors, such as physical inactivity, loneliness and depression, smoking, unhealthy diet and excessive alcohol consumption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{"citationID":"CQwyFTp7","properties":{"formattedCitation":"\\super 11\\uc0\\u8211{}17,17,18\\nosupersub{}","plainCitation":"11–17,17,18","noteIndex":0},"citationItems":[{"id":354,"uris":["http://zotero.org/users/8326170/items/DXF7PPRA"],"uri":["http://zotero.org/users/8326170/items/DXF7PPRA"],"itemData":{"id":354,"type":"article-journal","abstract":"We reviewed current knowledge about the interaction between stroke and vascular risk factors and the development of cognitive impairment and dementia. Stroke is increasingly recognized as an important cause of cognitive problems and has been implicated in the development of both Alzheimer's disease and vascular dementia. The prevalence of cognitive impairment after stroke is high, and their combined effects significantly increase the cost of care and health resource utilization, with reflections on hospital readmissions and increased mortality rates. There is also substantial evidence that vascular risk factors (such as hypertension, diabetes, obesity, dyslipidemia, and tobacco smoking) are independently associated with an increased risk of cognitive decline and dementia. Thus, a successful management of these factors, as well as optimal acute stroke management, might have a great impact on the development of cognitive impairment. Notwithstanding, the pathological link between cognitive impairment, stroke, and vascular risk factors is complex and still partially unclear so that further studies are needed to better elucidate the boundaries of this relationship. Many specific pharmacological treatments, including anticholinergic drugs and antihypertensive medications, and nonpharmacological approaches, such as diet, cognitive rehabilitation, and physical activity, have been studied for patients with vascular cognitive impairment, but the optimal care is still far away. Meanwhile, according to the most recent knowledge, optimal stroke care should also include cognitive assessment in the short and long term, and great efforts should be oriented toward a multidisciplinary approach, including quality-of-life assessment and support of caregivers.","container-title":"Vascular Health and Risk Management","DOI":"10.2147/VHRM.S75306","ISSN":"1178-2048","journalAbbreviation":"Vasc Health Risk Manag","language":"eng","note":"PMID: 27069366\nPMCID: PMC4818041","page":"105-116","source":"PubMed","title":"Cognitive impairment and stroke in elderly patients","volume":"12","author":[{"family":"Lo Coco","given":"Daniele"},{"family":"Lopez","given":"Gianluca"},{"family":"Corrao","given":"Salvatore"}],"issued":{"date-parts":[["2016"]]}}},{"id":5185,"uris":["http://zotero.org/users/8326170/items/K4EWTQEE"],"uri":["http://zotero.org/users/8326170/items/K4EWTQEE"],"itemData":{"id":5185,"type":"article-journal","abstract":"Objective To estimate the percentage reduction in incidence of dementia that would be obtained if specific risk factors were eliminated.\nDesign Prospective seven year cohort study.\nSetting General population, Montpellier, France.\nParticipants 1433 people aged over 65 with a mean baseline age of 72.5 (SD 5.1) years.\nMain outcome measures Diagnosis of mild cognitive impairment or dementia established by a standardised neurological examination.\nResults Cox models were constructed to derive hazard ratios and determine confounding and interaction effects for potentially modifiable risk factors for dementia. Mean percentage population attributable fractions were calculated with 95% confidence intervals derived from bootstrapping for seven year incidence of mild cognitive impairment or dementia. The final model retained crystallised intelligence (population attributable fraction 18.11%, 95% confidence interval 10.91% to 25.42%), depression (10.31%, 3.66% to 17.17%), fruit and vegetable consumption (6.46%, 0.15% to 13.06%), diabetes (4.88%, 1.87% to 7.98%), and apolipoprotein E ε4 allele (7.11%, 2.44% to 11.98%).\nConclusions Increasing crystallised intelligence and fruit and vegetable consumption and eliminating depression and diabetes are likely to have the biggest impact on reducing the incidence of dementia, outweighing even the effect of removing the principal known genetic risk factor. Although causal relations cannot be concluded with certainty, the study suggests priorities that may inform public health programmes.","container-title":"BMJ","DOI":"10.1136/bmj.c3885","ISSN":"0959-8138, 1468-5833","journalAbbreviation":"BMJ","language":"en","note":"publisher: British Medical Journal Publishing Group\nsection: Research\nPMID: 20688841","page":"c3885","source":"www.bmj.com","title":"Designing prevention programmes to reduce incidence of dementia: prospective cohort study of modifiable risk factors","title-short":"Designing prevention programmes to reduce incidence of dementia","volume":"341","author":[{"family":"Ritchie","given":"K."},{"family":"Carrière","given":"I."},{"family":"Ritchie","given":"C. W."},{"family":"Berr","given":"C."},{"family":"Artero","given":"S."},{"family":"Ancelin","given":"M.-L."}],"issued":{"date-parts":[["2010",8,5]]}}},{"id":5188,"uris":["http://zotero.org/users/8326170/items/A6CZS4XY"],"uri":["http://zotero.org/users/8326170/items/A6CZS4XY"],"itemData":{"id":5188,"type":"article-journal","abstract":"Alzheimer’s disease (AD) and dementia are a global public health priority, and prevention has been highlighted as a pivotal component in managing the dementia epidemic. Modifiable risk factors of dementia and AD include lifestyle-related factors, vascular and metabolic disorders, and psychosocial factors. Randomized controlled clinical trials (RCTs) are needed to clarify whether modifying such factors can prevent or postpone cognitive impairment and dementia in older adults. Given the complex, multifactorial, and heterogeneous nature of late-onset AD and dementia, interventions targeting several risk factors and mechanisms simultaneously may be required for optimal preventive effects. The Finnish Geriatric Intervention Study to Prevent Cognitive Impairment and Disability (FINGER) is the first large, long-term RCT to demonstrate that a multidomain lifestyle-based intervention ameliorating vascular and lifestyle-related risk factors can preserve cognitive functioning and reduce the risk of cognitive decline among older adults at increased risk of dementia. To investigate the multidomain intervention in other populations and diverse cultural and geographical settings, the World-Wide FINGERS (WW-FINGERS) network was recently launched (https://alz.org/wwfingers). Within this network, new FINGER-type trials with shared core methodology, but local culture and context-specific adaptations, will be conducted in several countries. The WW-FINGERS initiative facilitates international collaborations, provides a platform for testing multidomain strategies to prevent cognitive impairment and dementia, and aims at generating high-quality scientific evidence to support public health and clinical decision-making. Furthermore, the WW-FINGERS network can support the implementation of preventive strategies and translation of research findings into practice.","container-title":"The Journal of Prevention of Alzheimer's Disease","DOI":"10.14283/jpad.2019.41","ISSN":"2426-0266","issue":"1","journalAbbreviation":"J Prev Alzheimers Dis","language":"en","note":"Company: Springer\nDistributor: Springer\nInstitution: Springer\nLabel: Springer\nnumber: 1\npublisher: Springer International Publishing","page":"29-36","source":"link.springer.com","title":"Multidomain Interventions to Prevent Cognitive Impairment, Alzheimer’s Disease, and Dementia: From FINGER to World-Wide FINGERS","title-short":"Multidomain Interventions to Prevent Cognitive Impairment, Alzheimer’s Disease, and Dementia","volume":"7","author":[{"family":"Rosenberg","given":"A."},{"family":"Mangialasche","given":"F."},{"family":"Ngandu","given":"T."},{"family":"Solomon","given":"A."},{"family":"Kivipelto","given":"Miia"}],"issued":{"date-parts":[["2020",1,1]]}}},{"id":5190,"uris":["http://zotero.org/users/8326170/items/BTLYUYFC"],"uri":["http://zotero.org/users/8326170/items/BTLYUYFC"],"itemData":{"id":5190,"type":"article-journal","abstract":"Prevention of dementia through moderation of risk factors presents a promising strategy to counter the rising dementia epidemic. In this Review, Kivipelto and colleagues discuss lifestyle-related risk factors for dementia, results from clinical trials of lifestyle interventions and new multinational initiatives that aim to identify and test effective dementia prevention strategies.","container-title":"Nature Reviews Neurology","DOI":"10.1038/s41582-018-0070-3","ISSN":"1759-4766","issue":"11","journalAbbreviation":"Nat Rev Neurol","language":"en","note":"Bandiera_abtest: a\nCg_type: Nature Research Journals\nnumber: 11\nPrimary_atype: Reviews\npublisher: Nature Publishing Group\nSubject_term: Alzheimer's disease;Dementia;Public health;Risk factors\nSubject_term_id: alzheimers-disease;dementia;public-health;risk-factors","page":"653-666","source":"www.nature.com","title":"Lifestyle interventions to prevent cognitive impairment, dementia and Alzheimer disease","volume":"14","author":[{"family":"Kivipelto","given":"Miia"},{"family":"Mangialasche","given":"Francesca"},{"family":"Ngandu","given":"Tiia"}],"issued":{"date-parts":[["2018",11]]}}},{"id":360,"uris":["http://zotero.org/users/8326170/items/N7VAPZF7"],"uri":["http://zotero.org/users/8326170/items/N7VAPZF7"],"itemData":{"id":360,"type":"article-journal","abstract":"Since first described in the early 1900s, Alzheimer’s disease (AD) has risen exponentially in prevalence and concern. Research still drives to understand the etiology and pathogenesis of this disease and what risk factors can attribute to AD. With a majority of AD cases being of sporadic origin, the increasing exponential growth of an aged population and a lack of treatment, it is imperative to discover an easy accessible preventative method for AD. Some risk factors can increase the propensity of AD such as aging, sex, and genetics. Moreover, there are also modifiable risk factors—in terms of treatable medical conditions and lifestyle choices—that play a role in developing AD. These risk factors have their own biological mechanisms that may contribute to AD etiology and pathological consequences. In this review article, we will discuss modifiable risk factors and discuss the current literature of how each of these factors interplay into AD development and progression and if strategically analyzed and treated, could aid in protection against this neurodegenerative disease.","container-title":"Frontiers in Aging Neuroscience","DOI":"10.3389/fnagi.2019.00146","ISSN":"1663-4365","page":"146","source":"Frontiers","title":"Modifiable Risk Factors for Alzheimer’s Disease","volume":"11","author":[{"family":"Edwards III","given":"George A."},{"family":"Gamez","given":"Nazaret"},{"family":"Escobedo Jr.","given":"Gabriel"},{"family":"Calderon","given":"Olivia"},{"family":"Moreno-Gonzalez","given":"Ines"}],"issued":{"date-parts":[["2019"]]}}},{"id":357,"uris":["http://zotero.org/users/8326170/items/PWFRF27X"],"uri":["http://zotero.org/users/8326170/items/PWFRF27X"],"itemData":{"id":357,"type":"article-journal","abstract":"There are currently approximately 33.9 million individuals with Alzheimer's disease (AD) worldwide, and prevalence is expected to triple over the next 40 years. The goal of this review was to summarize the evidence regarding seven potentially modifiable AD risk factors: diabetes, mid-life hypertension, mid-life obesity, smoking, depression, low educational attainment and physical inactivity. In addition, we projected the impact of risk factor reduction on AD prevalence by calculating population attributable risks (PARs, the percent of cases attributable to a given factor) and the number of AD cases that could potentially be prevented by 10% and 25% risk factor reductions worldwide and in the US. Together, these factors contributed to up to half of AD cases globally (17.2 million) and in the US (2.9 million). A 10%–25% reduction in all seven risk factors could potentially prevent as many as 1.1–3.0 million cases worldwide and 184,000–492,000 cases in the US.","container-title":"Lancet neurology","DOI":"10.1016/S1474-4422(11)70072-2","ISSN":"1474-4422","issue":"9","journalAbbreviation":"Lancet Neurol","note":"PMID: 21775213\nPMCID: PMC3647614","page":"819-828","source":"PubMed Central","title":"The Projected Impact of Risk Factor Reduction on Alzheimer's Disease Prevalence","volume":"10","author":[{"family":"Barnes","given":"Deborah E."},{"family":"Yaffe","given":"Kristine"}],"issued":{"date-parts":[["2011",9]]}}},{"id":5194,"uris":["http://zotero.org/users/8326170/items/UVHRQ2I3"],"uri":["http://zotero.org/users/8326170/items/UVHRQ2I3"],"itemData":{"id":5194,"type":"article-journal","abstract":"ClinicalTrials.gov, NCT01345110 .","container-title":"Alzheimer's research &amp; therapy","DOI":"10.1186/s13195-020-00661-y","ISSN":"1758-9193","issue":"1","language":"en","note":"publisher: Alzheimers Res Ther\nPMID: 32767997","source":"pubmed.ncbi.nlm.nih.gov","title":"Estimating the potential for dementia prevention through modifiable risk factors elimination in the real-world setting: a population-based study","title-short":"Estimating the potential for dementia prevention through modifiable risk factors elimination in the real-world setting","URL":"https://pubmed.ncbi.nlm.nih.gov/32767997/","volume":"12","author":[{"family":"E","given":"Rolandi"},{"family":"D","given":"Zaccaria"},{"family":"R","given":"Vaccaro"},{"family":"S","given":"Abbondanza"},{"family":"L","given":"Pettinato"},{"family":"A","given":"Davin"},{"family":"A","given":"Guaita"}],"accessed":{"date-parts":[["2021",12,6]]},"issued":{"date-parts":[["2020",8,7]]}}},{"id":5197,"uris":["http://zotero.org/users/8326170/items/SYBDRAY3"],"uri":["http://zotero.org/users/8326170/items/SYBDRAY3"],"itemData":{"id":5197,"type":"article-journal","container-title":"Lancet (London, England)","DOI":"10.1016/S0140-6736(20)30367-6","issue":"10248","language":"en","note":"publisher: Elsevier\nPMID: 32738937","page":"413","source":"www.ncbi.nlm.nih.gov","title":"Dementia prevention, intervention, and care: 2020 report of the Lancet Commission","title-short":"Dementia prevention, intervention, and care","volume":"396","author":[{"family":"Livingston","given":"Gill"},{"family":"Huntley","given":"Jonathan"},{"family":"Sommerlad","given":"Andrew"},{"family":"Ames","given":"David"},{"family":"Ballard","given":"Clive"},{"family":"Banerjee","given":"Sube"},{"family":"Brayne","given":"Carol"},{"family":"Burns","given":"Alistair"},{"family":"Cohen-Mansfield","given":"Jiska"},{"family":"Cooper","given":"Claudia"},{"family":"Costafreda","given":"Sergi G."},{"family":"Dias","given":"Amit"},{"family":"Fox","given":"Nick"},{"family":"Gitlin","given":"Laura N."},{"family":"Howard","given":"Robert"},{"family":"Kales","given":"Helen C."},{"family":"Kivimäki","given":"Mika"},{"family":"Larson","given":"Eric B."},{"family":"Ogunniyi","given":"Adesola"},{"family":"Orgeta","given":"Vasiliki"},{"family":"Ritchie","given":"Karen"},{"family":"Rockwood","given":"Kenneth"},{"family":"Sampson","given":"Elizabeth L."},{"family":"Samus","given":"Quincy"},{"family":"Schneider","given":"Lon S."},{"family":"Selbæk","given":"Geir"},{"family":"Teri","given":"Linda"},{"family":"Mukadam","given":"Naaheed"}],"issued":{"date-parts":[["2020",8,8]]}}},{"id":5194,"uris":["http://zotero.org/users/8326170/items/UVHRQ2I3"],"uri":["http://zotero.org/users/8326170/items/UVHRQ2I3"],"itemData":{"id":5194,"type":"article-journal","abstract":"ClinicalTrials.gov, NCT01345110 .","container-title":"Alzheimer's research &amp; therapy","DOI":"10.1186/s13195-020-00661-y","ISSN":"1758-9193","issue":"1","language":"en","note":"publisher: Alzheimers Res Ther\nPMID: 32767997","source":"pubmed.ncbi.nlm.nih.gov","title":"Estimating the potential for dementia prevention through modifiable risk factors elimination in the real-world setting: a population-based study","title-short":"Estimating the potential for dementia prevention through modifiable risk factors elimination in the real-world setting","URL":"https://pubmed.ncbi.nlm.nih.gov/32767997/","volume":"12","author":[{"family":"E","given":"Rolandi"},{"family":"D","given":"Zaccaria"},{"family":"R","given":"Vaccaro"},{"family":"S","given":"Abbondanza"},{"family":"L","given":"Pettinato"},{"family":"A","given":"Davin"},{"family":"A","given":"Guaita"}],"accessed":{"date-parts":[["2021",12,6]]},"issued":{"date-parts":[["2020",8,7]]}}}],"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11–17,17,18</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Thus, researchers strongly recommend using interventions to manage potential risks</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{"citationID":"rq655nw1","properties":{"formattedCitation":"\\super 15\\nosupersub{}","plainCitation":"15","noteIndex":0},"citationItems":[{"id":360,"uris":["http://zotero.org/users/8326170/items/N7VAPZF7"],"uri":["http://zotero.org/users/8326170/items/N7VAPZF7"],"itemData":{"id":360,"type":"article-journal","abstract":"Since first described in the early 1900s, Alzheimer’s disease (AD) has risen exponentially in prevalence and concern. Research still drives to understand the etiology and pathogenesis of this disease and what risk factors can attribute to AD. With a majority of AD cases being of sporadic origin, the increasing exponential growth of an aged population and a lack of treatment, it is imperative to discover an easy accessible preventative method for AD. Some risk factors can increase the propensity of AD such as aging, sex, and genetics. Moreover, there are also modifiable risk factors—in terms of treatable medical conditions and lifestyle choices—that play a role in developing AD. These risk factors have their own biological mechanisms that may contribute to AD etiology and pathological consequences. In this review article, we will discuss modifiable risk factors and discuss the current literature of how each of these factors interplay into AD development and progression and if strategically analyzed and treated, could aid in protection against this neurodegenerative disease.","container-title":"Frontiers in Aging Neuroscience","DOI":"10.3389/fnagi.2019.00146","ISSN":"1663-4365","page":"146","source":"Frontiers","title":"Modifiable Risk Factors for Alzheimer’s Disease","volume":"11","author":[{"family":"Edwards III","given":"George A."},{"family":"Gamez","given":"Nazaret"},{"family":"Escobedo Jr.","given":"Gabriel"},{"family":"Calderon","given":"Olivia"},{"family":"Moreno-Gonzalez","given":"Ines"}],"issued":{"date-parts":[["2019"]]}}}],"schema":"https://github.com/citation-style-language/schema/raw/master/csl-citation.json"}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15</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and emphasize the significance of policies and plans encouraging older adults to engage in more social communications, cognitively stimulating activities, and further exercise</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{"citationID":"KJrYH4YB","properties":{"formattedCitation":"\\super 19\\nosupersub{}","plainCitation":"19","noteIndex":0},"citationItems":[{"id":383,"uris":["http://zotero.org/users/8326170/items/PU2JD9UM"],"uri":["http://zotero.org/users/8326170/items/PU2JD9UM"],"itemData":{"id":383,"type":"article-journal","abstract":"BACKGROUND: Potentially modifiable lifestyle factors may influence cognitive health in later life and offer potential to reduce the risk of cognitive decline and dementia. The concept of cognitive reserve has been proposed as a mechanism to explain individual differences in rates of cognitive decline, but its potential role as a mediating pathway has seldom been explored using data from large epidemiological studies. We explored the mediating effect of cognitive reserve on the cross-sectional association between lifestyle factors and cognitive function in later life using data from a population-based cohort of healthy older people.\nMETHODS AND FINDINGS: We analysed data from 2,315 cognitively healthy participants aged 65 y and over in the Cognitive Function and Ageing Study Wales (CFAS-Wales) cohort collected in 2011-2013. Linear regression modelling was used to investigate the overall associations between five lifestyle factors-cognitive and social activity, physical activity, diet, alcohol consumption, and smoking-and cognition, adjusting for demographic factors and chronic conditions. Mediation analysis tested for indirect effects of the lifestyle factors on cognition via cognitive reserve. After controlling for age, gender, and the presence of chronic conditions, cognitive and social activity, physical activity, healthy diet, and light-to-moderate alcohol consumption were positively associated with cognitive function, together accounting for 20% (95% CI 17%-23%) of variance in cognitive test scores. Cognitive reserve was an important mediator of this association, with indirect effects via cognitive reserve contributing 21% (95% CI 15%-27%) of the overall effect on cognition. The main limitations of the study derive from the cross-sectional nature of the data and the challenges of accurately measuring the latent construct of cognitive reserve.\nCONCLUSIONS: Cross-sectional associations support the view that enhancing cognitive reserve may benefit cognition, and maintenance of cognitive health may be supported by a healthy and active lifestyle, in later life.","container-title":"PLoS medicine","DOI":"10.1371/journal.pmed.1002259","ISSN":"1549-1676","issue":"3","journalAbbreviation":"PLoS Med","language":"eng","note":"PMID: 28323829\nPMCID: PMC5360216","page":"e1002259","source":"PubMed","title":"Potentially modifiable lifestyle factors, cognitive reserve, and cognitive function in later life: A cross-sectional study","title-short":"Potentially modifiable lifestyle factors, cognitive reserve, and cognitive function in later life","volume":"14","author":[{"family":"Clare","given":"Linda"},{"family":"Wu","given":"Yu-Tzu"},{"family":"Teale","given":"Julia C."},{"family":"MacLeod","given":"Catherine"},{"family":"Matthews","given":"Fiona"},{"family":"Brayne","given":"Carol"},{"family":"Woods","given":"Bob"},{"literal":"CFAS-Wales study team"}],"issued":{"date-parts":[["2017",3]]}}}],"schema":"https://github.com/citation-style-language/schema/raw/master/csl-citation.json"}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19</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w:t>
      </w:r>
    </w:p>
    <w:p w14:paraId="14FB14B3" w14:textId="64F6660F" w:rsidR="002E3B51" w:rsidRDefault="00C91741" w:rsidP="002E3B51">
      <w:pPr>
        <w:spacing w:after="100" w:afterAutospacing="1"/>
        <w:rPr>
          <w:rFonts w:asciiTheme="majorBidi" w:hAnsiTheme="majorBidi" w:cstheme="majorBidi"/>
          <w:sz w:val="22"/>
          <w:szCs w:val="22"/>
          <w:lang w:val="en-GB"/>
        </w:rPr>
      </w:pPr>
      <w:r w:rsidRPr="002271CA">
        <w:rPr>
          <w:rFonts w:asciiTheme="majorBidi" w:hAnsiTheme="majorBidi" w:cstheme="majorBidi"/>
          <w:sz w:val="22"/>
          <w:szCs w:val="22"/>
          <w:lang w:val="en-GB"/>
        </w:rPr>
        <w:t>Therefore, it is important to provide health and wellness programs that could be easily and equally accessible for engaging ageing adults fro</w:t>
      </w:r>
      <w:r w:rsidR="00EC56B3">
        <w:rPr>
          <w:rFonts w:asciiTheme="majorBidi" w:hAnsiTheme="majorBidi" w:cstheme="majorBidi"/>
          <w:sz w:val="22"/>
          <w:szCs w:val="22"/>
          <w:lang w:val="en-GB"/>
        </w:rPr>
        <w:t>m different socioeconomic backgrounds</w:t>
      </w:r>
      <w:r w:rsidRPr="002271CA">
        <w:rPr>
          <w:rFonts w:asciiTheme="majorBidi" w:hAnsiTheme="majorBidi" w:cstheme="majorBidi"/>
          <w:sz w:val="22"/>
          <w:szCs w:val="22"/>
          <w:lang w:val="en-GB"/>
        </w:rPr>
        <w:t xml:space="preserve"> and diverse ethnicities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{"citationID":"5YTCjOSo","properties":{"formattedCitation":"\\super 20\\uc0\\u8211{}22\\nosupersub{}","plainCitation":"20–22","noteIndex":0},"citationItems":[{"id":413,"uris":["http://zotero.org/users/8326170/items/WUEB6ZQ2"],"uri":["http://zotero.org/users/8326170/items/WUEB6ZQ2"],"itemData":{"id":413,"type":"article-journal","abstract":"[Purpose] This study investigated the effects of an occupation-centered cognitive rehabilitation program on the cognitive function, electroencephalogram amplitude, and daily activity performance of patients with mild cognitive impairment living in a local community. [Subjects and Methods] The subjects were 6 patients (all female; age: 72.5 ± 6.6 years) with mild cognitive impairment. The patients took part in 10 60-minute sessions, over 10 weeks. [Results] The cognitive function scale scores increased, but the increase was not statistically significant. Daily activity performance improved significantly as evidenced by the Instrumental activities of daily living score in Korean Activity Card Sort. Additionally, electroencephalogram SensoriMotorRhythm wave amplitude increased significantly. [Conclusion] The effects of the occupation-centered cognitive rehabilitation program helped increase concentration and daily activity performance.","container-title":"Journal of Physical Therapy Science","DOI":"10.1589/jpts.30.332","ISSN":"0915-5287","issue":"2","journalAbbreviation":"J Phys Ther Sci","note":"PMID: 29545707\nPMCID: PMC5851376","page":"332-334","source":"PubMed Central","title":"The effects of an occupation-centered cognitive rehabilitation program on elderly individuals with mild cognitive impairment","volume":"30","author":[{"family":"Kim","given":"Keum-Sook"},{"family":"Cho","given":"Young-Seok"}],"issued":{"date-parts":[["2018",2]]}}},{"id":373,"uris":["http://zotero.org/users/8326170/items/I6UYB3HB"],"uri":["http://zotero.org/users/8326170/items/I6UYB3HB"],"itemData":{"id":373,"type":"article-journal","abstract":"[Purpose] The purpose of this study was to investigate the effect of cognitive rehabilitation including tasks of cognitive training on performance of everyday activities in elderly people with early-stage Alzheimer's disease. [Subjects and Methods] Forty-three elderly people (15 men, 28 women) with a diagnosis of Alzheimer's disease who had a Mini-Mental State Examination (MMSE) score of 18 or above were randomly assigned to two groups: the cognitive rehabilitation group (experimental) and control group. This study used a randomized controlled trial design. Cognitive rehabilitation is consisted of 8 sessions, each lasting 60 minutes (individual 30 min, group 30 min). The eight weekly individual sessions of cognitive rehabilitation were performed consisting of an individualized intervention focusing on a personally meaningful goal. The eight weekly group sessions involved practicing time-and-place orientation, matching faces and names, and learning memory and sustaining attention. [Results] Significant improvements were observed in rating of occupation performance and satisfaction, Quality of Life in Alzheimer's Disease (QOL-AD), and the orientation subscale of the MMSE in the experimental group, whereas participants in the control group did not show any significant difference in any tests between before and after the intervention. [Conclusion] Cognitive rehabilitation including tasks of cognitive training is an effective intervention for improving performance and satisfaction with respect to activities of daily living and specific cognitive functions.","container-title":"Journal of Physical Therapy Science","DOI":"10.1589/jpts.27.543","ISSN":"0915-5287","issue":"2","journalAbbreviation":"J Phys Ther Sci","language":"eng","note":"PMID: 25729212\nPMCID: PMC4339182","page":"543-546","source":"PubMed","title":"Cognitive rehabilitation for elderly people with early-stage Alzheimer's disease","volume":"27","author":[{"family":"Kim","given":"Seyun"}],"issued":{"date-parts":[["2015",2]]}}},{"id":416,"uris":["http://zotero.org/users/8326170/items/N6JENLQQ"],"uri":["http://zotero.org/users/8326170/items/N6JENLQQ"],"itemData":{"id":416,"type":"article-journal","abstract":"&lt;i&gt;Background:&lt;/i&gt; An increasing elderly population in Japan requires effective cognitive intervention programs for dementia. This study demonstrates the effectiveness of such programs for older adults. &lt;i&gt;Methods:&lt;/i&gt; The participants were local community-dwelling non-demented older adults and adults with mild cognitive impairment who underwent executive function and group aerobic training. In addition, a non-intervention group participated in activity sessions involving handicraft, Skutt ball matches, and cooking. The four criteria for assessment were cognitive function, instrumental activities of daily living, human relationships, and physical function. &lt;i&gt;Results:&lt;/i&gt; The participants in both intervention groups showed a significant improvement in their memory function compared with the non-intervention group. &lt;i&gt;Conclusion:&lt;/i&gt; Early rehabilitation intervention using executive function and aerobic training programs may improve memory.","container-title":"Dementia and Geriatric Cognitive Disorders Extra","DOI":"10.1159/000337224","ISSN":", 1664-5464","issue":"1","journalAbbreviation":"DEE","language":"english","note":"publisher: Karger Publishers\nPMID: 22619662","page":"69-80","source":"www.karger.com","title":"Effect of Cognitive and Aerobic Training Intervention on Older Adults with Mild or No Cognitive Impairment: A Derivative Study of the Nakajima Project","title-short":"Effect of Cognitive and Aerobic Training Intervention on Older Adults with Mild or No Cognitive Impairment","volume":"2","author":[{"family":"Sugano","given":"Keiko"},{"family":"Yokogawa","given":"Masami"},{"family":"Yuki","given":"Sohshi"},{"family":"Dohmoto","given":"Chiaki"},{"family":"Yoshita","given":"Mitsuhiro"},{"family":"Hamaguchi","given":"Tsuyoshi"},{"family":"Yanase","given":"Daisuke"},{"family":"Iwasa","given":"Kazuo"},{"family":"Komai","given":"Kiyonobu"},{"family":"Yamada","given":"Masahito"}],"issued":{"date-parts":[["2012"]]}}}],"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20–22</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Such practices can also prevent older persons from being socially isolated and feeling lonely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{"citationID":"GknB3bQd","properties":{"formattedCitation":"\\super 9\\nosupersub{}","plainCitation":"9","noteIndex":0},"citationItems":[{"id":420,"uris":["http://zotero.org/users/8326170/items/RJS3DZGM"],"uri":["http://zotero.org/users/8326170/items/RJS3DZGM"],"itemData":{"id":420,"type":"article-journal","abstract":"Statutory and voluntary social services provide care and support for vast numbers of vulnerable older adults, yet little is known about how social care practitioners respond to depression in this high risk population. This study elicited the perceptions and conceptualizations of this condition among social care staff, and views on how the response of social care and other agencies might be improved. Qualitative interviews were conducted with 20 social care practitioners working in generic services for older adults in south London. Depression was perceived to be remarkably common among clients, a phenomenon largely attributed to the adverse circumstances of old age, particularly social isolation. A key message from participants was that social causes indicate a need for social interventions. While primary care was criticised for not taking depression seriously in older people, mental health services were generally praised. Expansion of social, recreational and psychological interventions was advocated.","container-title":"Aging &amp; Mental Health","DOI":"10.1080/13607860500193765","ISSN":"1360-7863","issue":"6","journalAbbreviation":"Aging Ment Health","language":"eng","note":"PMID: 16214698","page":"508-516","source":"PubMed","title":"'They're all depressed, aren't they?' A qualitative study of social care workers and depression in older adults","title-short":"'They're all depressed, aren't they?","volume":"9","author":[{"family":"McCrae","given":"N."},{"family":"Murray","given":"J."},{"family":"Banerjee","given":"S."},{"family":"Huxley","given":"P."},{"family":"Bhugra","given":"D."},{"family":"Tylee","given":"A."},{"family":"Macdonald","given":"A."}],"issued":{"date-parts":[["2005",11]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9</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Researchers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{"citationID":"xl9FmOax","properties":{"formattedCitation":"\\super 23\\nosupersub{}","plainCitation":"23","noteIndex":0},"citationItems":[{"id":422,"uris":["http://zotero.org/users/8326170/items/VX5RY4RW"],"uri":["http://zotero.org/users/8326170/items/VX5RY4RW"],"itemData":{"id":422,"type":"article-journal","abstract":"PURPOSE: Most health outcome measures for chronic diseases do not incorporate specific health goals of patients and caregivers. To elicit patient-centered goals for dementia care, we conducted a qualitative study using focus groups of people with early-stage dementia and dementia caregivers.\nMETHODS: We conducted 5 focus groups with 43 participants (7 with early-stage dementia and 36 caregivers); 15 participants were Spanish-speaking. Verbatim transcriptions were independently analyzed line-by-line by two coders using both deductive and inductive approaches. Coded texts were grouped into domains and developed into a goal inventory for dementia care.\nRESULTS: Participants identified 41 goals for dementia care within five domains (medical care, physical quality of life, social and emotional quality of life, access to services and supports, and caregiver support). Caregiver goals included ensuring the safety of the person with dementia and managing caregiving stress. Participants with early-stage dementia identified engaging in meaningful activity (e.g., work, family functions) and not being a burden on family near the end of life as important goals. Participants articulated the need to readdress goals as the disease progressed and reported challenges in goal-setting when goals differed between the person with dementia and the caregiver (e.g., patient safety vs. living independently at home). While goals were similar among English- and Spanish-speaking participants, Spanish-speaking participants emphasized the need to improve community education about dementia.\nCONCLUSIONS: Patient- and caregiver-identified goals for care are different than commonly measured health outcomes for dementia. Future work should incorporate patient-centered goals into clinical settings and assess their usefulness for dementia care.","container-title":"Quality of Life Research: An International Journal of Quality of Life Aspects of Treatment, Care and Rehabilitation","DOI":"10.1007/s11136-016-1471-7","ISSN":"1573-2649","issue":"3","journalAbbreviation":"Qual Life Res","language":"eng","note":"PMID: 28000094\nPMCID: PMC5382930","page":"685-693","source":"PubMed","title":"Patient and caregiver goals for dementia care","volume":"26","author":[{"family":"Jennings","given":"Lee A."},{"family":"Palimaru","given":"Alina"},{"family":"Corona","given":"Maria G."},{"family":"Cagigas","given":"Xavier E."},{"family":"Ramirez","given":"Karina D."},{"family":"Zhao","given":"Tracy"},{"family":"Hays","given":"Ron D."},{"family":"Wenger","given":"Neil S."},{"family":"Reuben","given":"David B."}],"issued":{"date-parts":[["2017",3]]}}}],"schema":"https://github.com/citation-style-language/schema/raw/master/csl-citation.json"}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23</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identified the most important needs of older adults as engaging in meaningful activities and being independent. In this regard, the goal setting program with regular mentoring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{"citationID":"P1gfa991","properties":{"formattedCitation":"\\super 24,25\\nosupersub{}","plainCitation":"24,25","noteIndex":0},"citationItems":[{"id":408,"uris":["http://zotero.org/users/8326170/items/6LDVQNAL"],"uri":["http://zotero.org/users/8326170/items/6LDVQNAL"],"itemData":{"id":408,"type":"article-journal","abstract":"Objectives To determine whether individual goal-oriented cognitive rehabilitation (CR) improves everyday functioning for people with mild-to-moderate dementia. Design and methods Parallel group multicentre single-blind randomised controlled trial (RCT) comparing CR added to usual treatment (CR) with usual treatment alone (TAU) for people with an ICD-10 diagnosis of Alzheimer, vascular or mixed dementia, and mild-to-moderate cognitive impairment (Mini-Mental State Examination [MMSE] score ≥ 18), and with a family member willing to contribute. Participants allocated to CR received 10 weekly sessions over 3 months and four maintenance sessions over 6 months. Participants were followed up 3 and 9 months post randomisation by blinded researchers. The primary outcome was self-reported goal attainment at 3 months. Secondary outcomes at 3 and 9 months included informant-reported goal attainment, quality of life, mood, self-efficacy, and cognition and study partner stress and quality of life. Results We randomised (1:1) 475 people with dementia; 445 (CR = 281) were included in the intention to treat analysis at 3 months and 426 (CR = 208) at 9 months. At 3 months, there were statistically significant large positive effects for participant-rated goal attainment (d = 0.97; 95% CI, 0.75-1.19), corroborated by informant ratings (d = 1.11; 95% CI, 0.89-1.34). These effects were maintained at 9 months for both participant (d = 0.94; 95% CI, 0.71-1.17) and informant (d = 0.96; 95% CI, 0.73-1.2) ratings. The observed gains related to goals directly targeted in the therapy. There were no significant differences in secondary outcomes. Conclusions CR enables people with early-stage dementia to improve their everyday functioning in relation to individual goals targeted in the therapy.","container-title":"International Journal of Geriatric Psychiatry","DOI":"10.1002/gps.5076","ISSN":"1099-1166","issue":"5","language":"en","note":"_eprint: https://onlinelibrary.wiley.com/doi/pdf/10.1002/gps.5076","page":"709-721","source":"Wiley Online Library","title":"Individual goal-oriented cognitive rehabilitation to improve everyday functioning for people with early-stage dementia: A multicentre randomised controlled trial (the GREAT trial)","title-short":"Individual goal-oriented cognitive rehabilitation to improve everyday functioning for people with early-stage dementia","volume":"34","author":[{"family":"Clare","given":"Linda"},{"family":"Kudlicka","given":"Aleksandra"},{"family":"Oyebode","given":"Jan R."},{"family":"Jones","given":"Roy W."},{"family":"Bayer","given":"Antony"},{"family":"Leroi","given":"Iracema"},{"family":"Kopelman","given":"Michael"},{"family":"James","given":"Ian A."},{"family":"Culverwell","given":"Alison"},{"family":"Pool","given":"Jackie"},{"family":"Brand","given":"Andrew"},{"family":"Henderson","given":"Catherine"},{"family":"Hoare","given":"Zoe"},{"family":"Knapp","given":"Martin"},{"family":"Woods","given":"Bob"}],"issued":{"date-parts":[["2019"]]}}},{"id":433,"uris":["http://zotero.org/users/8326170/items/DCYRHCAM"],"uri":["http://zotero.org/users/8326170/items/DCYRHCAM"],"itemData":{"id":433,"type":"article-journal","abstract":"Objective: We report a mixed method evaluation of the feasibility and implementation of the AgeWell goal-setting intervention to promote healthy ageing later life. Method: Researcher field notes, goal-setting interview content, and semi-structured interviews with participants were content analysed to review trial implementation and participants’ perspective on the goal-setting and mentoring intervention. Results: 75 people were recruited: 21 in the goal-setting and 22 in the goal-setting with mentoring arms of the intervention. Goal-setting was feasible in the main domains of interest. Adherence to the protocol was good and the mentoring schedule was adhered to. Participants reported satisfaction with their goal attainment, but barriers for non-achievement were also identified. Recommendations for small changes to the intervention included reducing the number of goals. Conclusions: Participants understood the goal-setting process, and were able to set realistic and achievable lifestyle goals. The intervention and the procedures were acceptable but changes in how goal-setting is both introduced and monitored are needed for wider implementation. Clinical Implications: Goal-setting can be a useful process to help people alter their lifestyle to allow them to age more successfully and reduce risk factors associated with dementia. (PsycINFO Database Record (c) 2018 APA, all rights reserved)","container-title":"Clinical Gerontologist: The Journal of Aging and Mental Health","DOI":"10.1080/07317115.2017.1416509","ISSN":"1545-2301","issue":"4","note":"publisher-place: United Kingdom\npublisher: Taylor &amp; Francis","page":"335-345","source":"APA PsycNet","title":"Goal-setting to promote a healthier lifestyle in later life: Qualitative evaluation of the agewell trial","title-short":"Goal-setting to promote a healthier lifestyle in later life","volume":"41","author":[{"family":"Nelis","given":"Sharon M."},{"family":"Thom","given":"Jeanette M."},{"family":"Jones","given":"Ian Rees"},{"family":"Hindle","given":"John V."},{"family":"Clare","given":"Linda"}],"issued":{"date-parts":[["2018"]]}}}],"schema":"https://github.com/citation-style-language/schema/raw/master/csl-citation.json"}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24,25</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for improving the life style of older adults could be highly beneficial to</w:t>
      </w:r>
      <w:r w:rsidR="00FE20DF">
        <w:rPr>
          <w:rFonts w:asciiTheme="majorBidi" w:hAnsiTheme="majorBidi" w:cstheme="majorBidi"/>
          <w:sz w:val="22"/>
          <w:szCs w:val="22"/>
          <w:lang w:val="en-GB"/>
        </w:rPr>
        <w:t xml:space="preserve"> engage the ageing population. The proposed</w:t>
      </w:r>
      <w:r w:rsidRPr="002271CA">
        <w:rPr>
          <w:rFonts w:asciiTheme="majorBidi" w:hAnsiTheme="majorBidi" w:cstheme="majorBidi"/>
          <w:sz w:val="22"/>
          <w:szCs w:val="22"/>
          <w:lang w:val="en-GB"/>
        </w:rPr>
        <w:t xml:space="preserve"> program is based on social cognitive theory of behavioural change to promote health</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{"citationID":"8yoa4CX5","properties":{"formattedCitation":"\\super 26,27\\nosupersub{}","plainCitation":"26,27","noteIndex":0},"citationItems":[{"id":17242,"uris":["http://zotero.org/users/8326170/items/B8R3XYKA"],"uri":["http://zotero.org/users/8326170/items/B8R3XYKA"],"itemData":{"id":17242,"type":"article-journal","abstract":"Lifestyle factors playing a role in the development of late-life disability may be modifiable. There is a need for robust evidence about the potential for prevention of disability through behavior change interventions.","container-title":"Trials","DOI":"10.1186/1745-6215-13-115","ISSN":"1745-6215","issue":"1","journalAbbreviation":"Trials","page":"115","source":"BioMed Central","title":"The AgeWell study of behavior change to promote health and wellbeing in later life: study protocol for a randomized controlled trial","title-short":"The AgeWell study of behavior change to promote health and wellbeing in later life","volume":"13","author":[{"family":"Clare","given":"Linda"},{"family":"Hindle","given":"John V."},{"family":"Jones","given":"Ian R."},{"family":"Thom","given":"Jeanette M."},{"family":"Nelis","given":"Sharon M."},{"family":"Hounsome","given":"Barry"},{"family":"Whitaker","given":"Christopher J."}],"issued":{"date-parts":[["2012",7,24]]}}},{"id":17245,"uris":["http://zotero.org/users/8326170/items/JJ5CFUZV"],"uri":["http://zotero.org/users/8326170/items/JJ5CFUZV"],"itemData":{"id":17245,"type":"article-journal","abstract":"This article examines health promotion and disease prevention from the perspective of social cognitive theory. This theory posits a multifaceted causal structure in which self-efficacy beliefs operate together with goals, outcome expectations, and perceived environmental impediments and facilitators in the regulation of human motivation, behavior, and well-being. Belief in one's efficacy to exercise control is a common pathway through which psychosocial influences affect health functioning. This core belief affects each of the basic processes of personal change--whether people even consider changing their health habits, whether they mobilize the motivation and perseverance needed to succeed should they do so, their ability to recover from setbacks and relapses, and how well they maintain the habit changes they have achieved. Human health is a social matter, not just an individual one. A comprehensive approach to health promotion also requires changing the practices of social systems that have widespread effects on human health.","container-title":"Health Education &amp; Behavior: The Official Publication of the Society for Public Health Education","DOI":"10.1177/1090198104263660","ISSN":"1090-1981","issue":"2","journalAbbreviation":"Health Educ Behav","language":"eng","note":"PMID: 15090118","page":"143-164","source":"PubMed","title":"Health promotion by social cognitive means","volume":"31","author":[{"family":"Bandura","given":"Albert"}],"issued":{"date-parts":[["2004",4]]}}}],"schema":"https://github.com/citation-style-language/schema/raw/master/csl-citation.json"}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26,27</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xml:space="preserve"> where perceived self-efficacy (the perception that it is possible to achieve desired goals through own actions) impacts directly the health habits, and indirectly outcome expectations (physical, social, self-evaluation) and sociostractural factors (facilitators, barriers). In fact, goal setting creates intentions to determine behaviour </w:t>
      </w:r>
      <w:r w:rsidRPr="002271CA">
        <w:rPr>
          <w:rFonts w:asciiTheme="majorBidi" w:hAnsiTheme="majorBidi" w:cstheme="majorBidi"/>
          <w:sz w:val="22"/>
          <w:szCs w:val="22"/>
          <w:lang w:val="en-GB"/>
        </w:rPr>
        <w:fldChar w:fldCharType="begin"/>
      </w:r>
      <w:r w:rsidRPr="002271CA">
        <w:rPr>
          <w:rFonts w:asciiTheme="majorBidi" w:hAnsiTheme="majorBidi" w:cstheme="majorBidi"/>
          <w:sz w:val="22"/>
          <w:szCs w:val="22"/>
          <w:lang w:val="en-GB"/>
        </w:rPr>
        <w:instrText xml:space="preserve"> ADDIN ZOTERO_ITEM CSL_CITATION {"citationID":"Iw9trOVm","properties":{"formattedCitation":"\\super 27\\nosupersub{}","plainCitation":"27","noteIndex":0},"citationItems":[{"id":17245,"uris":["http://zotero.org/users/8326170/items/JJ5CFUZV"],"uri":["http://zotero.org/users/8326170/items/JJ5CFUZV"],"itemData":{"id":17245,"type":"article-journal","abstract":"This article examines health promotion and disease prevention from the perspective of social cognitive theory. This theory posits a multifaceted causal structure in which self-efficacy beliefs operate together with goals, outcome expectations, and perceived environmental impediments and facilitators in the regulation of human motivation, behavior, and well-being. Belief in one's efficacy to exercise control is a common pathway through which psychosocial influences affect health functioning. This core belief affects each of the basic processes of personal change--whether people even consider changing their health habits, whether they mobilize the motivation and perseverance needed to succeed should they do so, their ability to recover from setbacks and relapses, and how well they maintain the habit changes they have achieved. Human health is a social matter, not just an individual one. A comprehensive approach to health promotion also requires changing the practices of social systems that have widespread effects on human health.","container-title":"Health Education &amp; Behavior: The Official Publication of the Society for Public Health Education","DOI":"10.1177/1090198104263660","ISSN":"1090-1981","issue":"2","journalAbbreviation":"Health Educ Behav","language":"eng","note":"PMID: 15090118","page":"143-164","source":"PubMed","title":"Health promotion by social cognitive means","volume":"31","author":[{"family":"Bandura","given":"Albert"}],"issued":{"date-parts":[["2004",4]]}}}],"schema":"https://github.com/citation-style-language/schema/raw/master/csl-citation.json"} </w:instrText>
      </w:r>
      <w:r w:rsidRPr="002271CA">
        <w:rPr>
          <w:rFonts w:asciiTheme="majorBidi" w:hAnsiTheme="majorBidi" w:cstheme="majorBidi"/>
          <w:sz w:val="22"/>
          <w:szCs w:val="22"/>
          <w:lang w:val="en-GB"/>
        </w:rPr>
        <w:fldChar w:fldCharType="separate"/>
      </w:r>
      <w:r w:rsidRPr="002271CA">
        <w:rPr>
          <w:rFonts w:asciiTheme="majorBidi" w:hAnsiTheme="majorBidi" w:cstheme="majorBidi"/>
          <w:sz w:val="22"/>
          <w:vertAlign w:val="superscript"/>
        </w:rPr>
        <w:t>27</w:t>
      </w:r>
      <w:r w:rsidRPr="002271CA">
        <w:rPr>
          <w:rFonts w:asciiTheme="majorBidi" w:hAnsiTheme="majorBidi" w:cstheme="majorBidi"/>
          <w:sz w:val="22"/>
          <w:szCs w:val="22"/>
          <w:lang w:val="en-GB"/>
        </w:rPr>
        <w:fldChar w:fldCharType="end"/>
      </w:r>
      <w:r w:rsidRPr="002271CA">
        <w:rPr>
          <w:rFonts w:asciiTheme="majorBidi" w:hAnsiTheme="majorBidi" w:cstheme="majorBidi"/>
          <w:sz w:val="22"/>
          <w:szCs w:val="22"/>
          <w:lang w:val="en-GB"/>
        </w:rPr>
        <w:t xml:space="preserve">. </w:t>
      </w:r>
    </w:p>
    <w:p w14:paraId="2270D17E" w14:textId="68E221B3" w:rsidR="001C7DF1" w:rsidRPr="002271CA" w:rsidRDefault="00C91741" w:rsidP="002E3B51">
      <w:pPr>
        <w:spacing w:after="100" w:afterAutospacing="1"/>
        <w:rPr>
          <w:rFonts w:asciiTheme="majorBidi" w:hAnsiTheme="majorBidi" w:cstheme="majorBidi"/>
          <w:sz w:val="22"/>
          <w:szCs w:val="22"/>
          <w:lang w:val="en-GB"/>
        </w:rPr>
      </w:pPr>
      <w:r w:rsidRPr="002271CA">
        <w:rPr>
          <w:rFonts w:asciiTheme="majorBidi" w:hAnsiTheme="majorBidi" w:cstheme="majorBidi"/>
          <w:sz w:val="22"/>
          <w:szCs w:val="22"/>
          <w:lang w:val="en-GB"/>
        </w:rPr>
        <w:t>Such  programs, however, require great amount of time and fr</w:t>
      </w:r>
      <w:r w:rsidR="00FE20DF">
        <w:rPr>
          <w:rFonts w:asciiTheme="majorBidi" w:hAnsiTheme="majorBidi" w:cstheme="majorBidi"/>
          <w:sz w:val="22"/>
          <w:szCs w:val="22"/>
          <w:lang w:val="en-GB"/>
        </w:rPr>
        <w:t>equent sessions, which can lead to an</w:t>
      </w:r>
      <w:r w:rsidRPr="002271CA">
        <w:rPr>
          <w:rFonts w:asciiTheme="majorBidi" w:hAnsiTheme="majorBidi" w:cstheme="majorBidi"/>
          <w:sz w:val="22"/>
          <w:szCs w:val="22"/>
          <w:lang w:val="en-GB"/>
        </w:rPr>
        <w:t xml:space="preserve"> unequal, limited access for people, considering the ever-increasing growth of the ageing population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{"citationID":"XHyZQRl2","properties":{"formattedCitation":"\\super 28\\nosupersub{}","plainCitation":"28","noteIndex":0},"citationItems":[{"id":436,"uris":["http://zotero.org/users/8326170/items/ZV843T92"],"uri":["http://zotero.org/users/8326170/items/ZV843T92"],"itemData":{"id":436,"type":"article-journal","abstract":"Globally, the population of elderly people is rising with an increasing number of people living with dementias. This trend is coupled with a prevailing need for compassionate caretakers. A key challenge in dementia care is to assist the person to sustain communication and connection to family, caregivers and the environment. The use of social commitment robots in the care of people with dementia has intriguing possibilities to address some of these care needs. This paper discusses the literature on the use of social commitment robots in the care of elderly people with dementia; the contributions to care that social commitment robots potentially can make and the cautions around their use. Future directions for programs of research are identified to further the development of the evidence-based knowledge in this area.","container-title":"Maturitas","DOI":"10.1016/j.maturitas.2012.10.015","ISSN":"1873-4111","issue":"1","journalAbbreviation":"Maturitas","language":"eng","note":"PMID: 23177981","page":"14-20","source":"PubMed","title":"Use of social commitment robots in the care of elderly people with dementia: a literature review","title-short":"Use of social commitment robots in the care of elderly people with dementia","volume":"74","author":[{"family":"Mordoch","given":"Elaine"},{"family":"Osterreicher","given":"Angela"},{"family":"Guse","given":"Lorna"},{"family":"Roger","given":"Kerstin"},{"family":"Thompson","given":"Genevieve"}],"issued":{"date-parts":[["2013",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28</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Furthermore, if there is the possibility of delivering this program in a cost-effective way, this can be an integral part of care pathways for helping ageing adults to cope with challenges or as </w:t>
      </w:r>
      <w:r w:rsidR="00FE20DF">
        <w:rPr>
          <w:rFonts w:asciiTheme="majorBidi" w:hAnsiTheme="majorBidi" w:cstheme="majorBidi"/>
          <w:sz w:val="22"/>
          <w:szCs w:val="22"/>
          <w:lang w:val="en-GB"/>
        </w:rPr>
        <w:t xml:space="preserve">part of </w:t>
      </w:r>
      <w:r w:rsidRPr="002271CA">
        <w:rPr>
          <w:rFonts w:asciiTheme="majorBidi" w:hAnsiTheme="majorBidi" w:cstheme="majorBidi"/>
          <w:sz w:val="22"/>
          <w:szCs w:val="22"/>
          <w:lang w:val="en-GB"/>
        </w:rPr>
        <w:t xml:space="preserve">home care services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{"citationID":"PKu8U9m9","properties":{"formattedCitation":"\\super 24\\nosupersub{}","plainCitation":"24","noteIndex":0},"citationItems":[{"id":408,"uris":["http://zotero.org/users/8326170/items/6LDVQNAL"],"uri":["http://zotero.org/users/8326170/items/6LDVQNAL"],"itemData":{"id":408,"type":"article-journal","abstract":"Objectives To determine whether individual goal-oriented cognitive rehabilitation (CR) improves everyday functioning for people with mild-to-moderate dementia. Design and methods Parallel group multicentre single-blind randomised controlled trial (RCT) comparing CR added to usual treatment (CR) with usual treatment alone (TAU) for people with an ICD-10 diagnosis of Alzheimer, vascular or mixed dementia, and mild-to-moderate cognitive impairment (Mini-Mental State Examination [MMSE] score ≥ 18), and with a family member willing to contribute. Participants allocated to CR received 10 weekly sessions over 3 months and four maintenance sessions over 6 months. Participants were followed up 3 and 9 months post randomisation by blinded researchers. The primary outcome was self-reported goal attainment at 3 months. Secondary outcomes at 3 and 9 months included informant-reported goal attainment, quality of life, mood, self-efficacy, and cognition and study partner stress and quality of life. Results We randomised (1:1) 475 people with dementia; 445 (CR = 281) were included in the intention to treat analysis at 3 months and 426 (CR = 208) at 9 months. At 3 months, there were statistically significant large positive effects for participant-rated goal attainment (d = 0.97; 95% CI, 0.75-1.19), corroborated by informant ratings (d = 1.11; 95% CI, 0.89-1.34). These effects were maintained at 9 months for both participant (d = 0.94; 95% CI, 0.71-1.17) and informant (d = 0.96; 95% CI, 0.73-1.2) ratings. The observed gains related to goals directly targeted in the therapy. There were no significant differences in secondary outcomes. Conclusions CR enables people with early-stage dementia to improve their everyday functioning in relation to individual goals targeted in the therapy.","container-title":"International Journal of Geriatric Psychiatry","DOI":"10.1002/gps.5076","ISSN":"1099-1166","issue":"5","language":"en","note":"_eprint: https://onlinelibrary.wiley.com/doi/pdf/10.1002/gps.5076","page":"709-721","source":"Wiley Online Library","title":"Individual goal-oriented cognitive rehabilitation to improve everyday functioning for people with early-stage dementia: A multicentre randomised controlled trial (the GREAT trial)","title-short":"Individual goal-oriented cognitive rehabilitation to improve everyday functioning for people with early-stage dementia","volume":"34","author":[{"family":"Clare","given":"Linda"},{"family":"Kudlicka","given":"Aleksandra"},{"family":"Oyebode","given":"Jan R."},{"family":"Jones","given":"Roy W."},{"family":"Bayer","given":"Antony"},{"family":"Leroi","given":"Iracema"},{"family":"Kopelman","given":"Michael"},{"family":"James","given":"Ian A."},{"family":"Culverwell","given":"Alison"},{"family":"Pool","given":"Jackie"},{"family":"Brand","given":"Andrew"},{"family":"Henderson","given":"Catherine"},{"family":"Hoare","given":"Zoe"},{"family":"Knapp","given":"Martin"},{"family":"Woods","given":"Bob"}],"issued":{"date-parts":[["2019"]]}}}],"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24</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Therefore, an innovative way of assisting and</w:t>
      </w:r>
      <w:r w:rsidR="00FE20DF">
        <w:rPr>
          <w:rFonts w:asciiTheme="majorBidi" w:hAnsiTheme="majorBidi" w:cstheme="majorBidi"/>
          <w:sz w:val="22"/>
          <w:szCs w:val="22"/>
          <w:lang w:val="en-GB"/>
        </w:rPr>
        <w:t xml:space="preserve"> managing health and wellbeing of</w:t>
      </w:r>
      <w:r w:rsidRPr="002271CA">
        <w:rPr>
          <w:rFonts w:asciiTheme="majorBidi" w:hAnsiTheme="majorBidi" w:cstheme="majorBidi"/>
          <w:sz w:val="22"/>
          <w:szCs w:val="22"/>
          <w:lang w:val="en-GB"/>
        </w:rPr>
        <w:t xml:space="preserve"> older adults is highly desirable </w:t>
      </w:r>
      <w:r w:rsidRPr="002271CA">
        <w:rPr>
          <w:rFonts w:asciiTheme="majorBidi" w:hAnsiTheme="majorBidi" w:cstheme="majorBidi"/>
          <w:sz w:val="22"/>
          <w:szCs w:val="22"/>
          <w:vertAlign w:val="subscript"/>
          <w:lang w:val="en-GB"/>
        </w:rPr>
        <w:fldChar w:fldCharType="begin"/>
      </w:r>
      <w:r w:rsidRPr="002271CA">
        <w:rPr>
          <w:rFonts w:asciiTheme="majorBidi" w:hAnsiTheme="majorBidi" w:cstheme="majorBidi"/>
          <w:sz w:val="22"/>
          <w:szCs w:val="22"/>
          <w:vertAlign w:val="subscript"/>
          <w:lang w:val="en-GB"/>
        </w:rPr>
        <w:instrText xml:space="preserve"> ADDIN ZOTERO_ITEM CSL_CITATION {"citationID":"Xm7DFkAO","properties":{"formattedCitation":"\\super 28\\nosupersub{}","plainCitation":"28","noteIndex":0},"citationItems":[{"id":436,"uris":["http://zotero.org/users/8326170/items/ZV843T92"],"uri":["http://zotero.org/users/8326170/items/ZV843T92"],"itemData":{"id":436,"type":"article-journal","abstract":"Globally, the population of elderly people is rising with an increasing number of people living with dementias. This trend is coupled with a prevailing need for compassionate caretakers. A key challenge in dementia care is to assist the person to sustain communication and connection to family, caregivers and the environment. The use of social commitment robots in the care of people with dementia has intriguing possibilities to address some of these care needs. This paper discusses the literature on the use of social commitment robots in the care of elderly people with dementia; the contributions to care that social commitment robots potentially can make and the cautions around their use. Future directions for programs of research are identified to further the development of the evidence-based knowledge in this area.","container-title":"Maturitas","DOI":"10.1016/j.maturitas.2012.10.015","ISSN":"1873-4111","issue":"1","journalAbbreviation":"Maturitas","language":"eng","note":"PMID: 23177981","page":"14-20","source":"PubMed","title":"Use of social commitment robots in the care of elderly people with dementia: a literature review","title-short":"Use of social commitment robots in the care of elderly people with dementia","volume":"74","author":[{"family":"Mordoch","given":"Elaine"},{"family":"Osterreicher","given":"Angela"},{"family":"Guse","given":"Lorna"},{"family":"Roger","given":"Kerstin"},{"family":"Thompson","given":"Genevieve"}],"issued":{"date-parts":[["2013",1]]}}}],"schema":"https://github.com/citation-style-language/schema/raw/master/csl-citation.json"} </w:instrText>
      </w:r>
      <w:r w:rsidRPr="002271CA">
        <w:rPr>
          <w:rFonts w:asciiTheme="majorBidi" w:hAnsiTheme="majorBidi" w:cstheme="majorBidi"/>
          <w:sz w:val="22"/>
          <w:szCs w:val="22"/>
          <w:vertAlign w:val="subscript"/>
          <w:lang w:val="en-GB"/>
        </w:rPr>
        <w:fldChar w:fldCharType="separate"/>
      </w:r>
      <w:r w:rsidRPr="002271CA">
        <w:rPr>
          <w:rFonts w:asciiTheme="majorBidi" w:hAnsiTheme="majorBidi" w:cstheme="majorBidi"/>
          <w:sz w:val="22"/>
          <w:vertAlign w:val="superscript"/>
        </w:rPr>
        <w:t>28</w:t>
      </w:r>
      <w:r w:rsidRPr="002271CA">
        <w:rPr>
          <w:rFonts w:asciiTheme="majorBidi" w:hAnsiTheme="majorBidi" w:cstheme="majorBidi"/>
          <w:sz w:val="22"/>
          <w:szCs w:val="22"/>
          <w:vertAlign w:val="subscript"/>
          <w:lang w:val="en-GB"/>
        </w:rPr>
        <w:fldChar w:fldCharType="end"/>
      </w:r>
      <w:r w:rsidRPr="002271CA">
        <w:rPr>
          <w:rFonts w:asciiTheme="majorBidi" w:hAnsiTheme="majorBidi" w:cstheme="majorBidi"/>
          <w:sz w:val="22"/>
          <w:szCs w:val="22"/>
          <w:lang w:val="en-GB"/>
        </w:rPr>
        <w:t xml:space="preserve">. </w:t>
      </w:r>
      <w:r w:rsidR="00EA3C86" w:rsidRPr="002271CA">
        <w:rPr>
          <w:rFonts w:asciiTheme="majorBidi" w:hAnsiTheme="majorBidi" w:cstheme="majorBidi"/>
          <w:sz w:val="22"/>
          <w:szCs w:val="22"/>
          <w:lang w:val="en-GB"/>
        </w:rPr>
        <w:t xml:space="preserve">To achieve this, we </w:t>
      </w:r>
      <w:r w:rsidR="00FE20DF">
        <w:rPr>
          <w:rFonts w:asciiTheme="majorBidi" w:hAnsiTheme="majorBidi" w:cstheme="majorBidi"/>
          <w:sz w:val="22"/>
          <w:szCs w:val="22"/>
          <w:lang w:val="en-GB"/>
        </w:rPr>
        <w:t xml:space="preserve">propose to </w:t>
      </w:r>
      <w:r w:rsidR="00EA3C86" w:rsidRPr="002271CA">
        <w:rPr>
          <w:rFonts w:asciiTheme="majorBidi" w:hAnsiTheme="majorBidi" w:cstheme="majorBidi"/>
          <w:sz w:val="22"/>
          <w:szCs w:val="22"/>
          <w:lang w:val="en-GB"/>
        </w:rPr>
        <w:t xml:space="preserve">use a socially assistive robot </w:t>
      </w:r>
      <w:r w:rsidR="00FE20DF">
        <w:rPr>
          <w:rFonts w:asciiTheme="majorBidi" w:hAnsiTheme="majorBidi" w:cstheme="majorBidi"/>
          <w:sz w:val="22"/>
          <w:szCs w:val="22"/>
          <w:lang w:val="en-GB"/>
        </w:rPr>
        <w:t xml:space="preserve">(SAR; Nao) </w:t>
      </w:r>
      <w:r w:rsidR="00EA3C86" w:rsidRPr="002271CA">
        <w:rPr>
          <w:rFonts w:asciiTheme="majorBidi" w:hAnsiTheme="majorBidi" w:cstheme="majorBidi"/>
          <w:sz w:val="22"/>
          <w:szCs w:val="22"/>
          <w:lang w:val="en-GB"/>
        </w:rPr>
        <w:t xml:space="preserve">to improve </w:t>
      </w:r>
      <w:r w:rsidR="00FE20DF">
        <w:rPr>
          <w:rFonts w:asciiTheme="majorBidi" w:hAnsiTheme="majorBidi" w:cstheme="majorBidi"/>
          <w:sz w:val="22"/>
          <w:szCs w:val="22"/>
          <w:lang w:val="en-GB"/>
        </w:rPr>
        <w:t xml:space="preserve">the </w:t>
      </w:r>
      <w:r w:rsidR="00EA3C86" w:rsidRPr="002271CA">
        <w:rPr>
          <w:rFonts w:asciiTheme="majorBidi" w:hAnsiTheme="majorBidi" w:cstheme="majorBidi"/>
          <w:sz w:val="22"/>
          <w:szCs w:val="22"/>
          <w:lang w:val="en-GB"/>
        </w:rPr>
        <w:t xml:space="preserve">health </w:t>
      </w:r>
      <w:r w:rsidR="00FE20DF">
        <w:rPr>
          <w:rFonts w:asciiTheme="majorBidi" w:hAnsiTheme="majorBidi" w:cstheme="majorBidi"/>
          <w:sz w:val="22"/>
          <w:szCs w:val="22"/>
          <w:lang w:val="en-GB"/>
        </w:rPr>
        <w:t xml:space="preserve">and wellbeing </w:t>
      </w:r>
      <w:r w:rsidR="00EA3C86" w:rsidRPr="002271CA">
        <w:rPr>
          <w:rFonts w:asciiTheme="majorBidi" w:hAnsiTheme="majorBidi" w:cstheme="majorBidi"/>
          <w:sz w:val="22"/>
          <w:szCs w:val="22"/>
          <w:lang w:val="en-GB"/>
        </w:rPr>
        <w:t>in ageing adults.</w:t>
      </w:r>
    </w:p>
    <w:p w14:paraId="000000EE"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3" w:name="_Toc68115616"/>
      <w:r w:rsidRPr="002271CA">
        <w:rPr>
          <w:rFonts w:asciiTheme="majorBidi" w:eastAsia="Calibri" w:hAnsiTheme="majorBidi" w:cstheme="majorBidi"/>
          <w:sz w:val="24"/>
          <w:szCs w:val="24"/>
        </w:rPr>
        <w:t>Study Endpoints/Events/Outcomes</w:t>
      </w:r>
      <w:bookmarkEnd w:id="3"/>
    </w:p>
    <w:p w14:paraId="000000EF" w14:textId="187B43DE" w:rsidR="006A244E" w:rsidRPr="009B729C"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Primary Endpoint/Event/Outcome: </w:t>
      </w:r>
      <w:r w:rsidRPr="002271CA">
        <w:rPr>
          <w:rFonts w:asciiTheme="majorBidi" w:eastAsia="Calibri" w:hAnsiTheme="majorBidi" w:cstheme="majorBidi"/>
          <w:color w:val="FF0000"/>
        </w:rPr>
        <w:t xml:space="preserve">Describe the primary study endpoint, event, or </w:t>
      </w:r>
      <w:r w:rsidRPr="009B729C">
        <w:rPr>
          <w:rFonts w:asciiTheme="majorBidi" w:eastAsia="Calibri" w:hAnsiTheme="majorBidi" w:cstheme="majorBidi"/>
          <w:color w:val="FF0000"/>
        </w:rPr>
        <w:t>outcome you will be evaluating or observing.</w:t>
      </w:r>
    </w:p>
    <w:p w14:paraId="55C3134B" w14:textId="138351AE" w:rsidR="00940B65" w:rsidRPr="002271CA" w:rsidRDefault="00D245CB" w:rsidP="00940B65">
      <w:pPr>
        <w:pBdr>
          <w:top w:val="nil"/>
          <w:left w:val="nil"/>
          <w:bottom w:val="nil"/>
          <w:right w:val="nil"/>
          <w:between w:val="nil"/>
        </w:pBdr>
        <w:spacing w:before="120" w:after="120"/>
        <w:rPr>
          <w:rFonts w:asciiTheme="majorBidi" w:eastAsia="Calibri" w:hAnsiTheme="majorBidi" w:cstheme="majorBidi"/>
        </w:rPr>
      </w:pPr>
      <w:r w:rsidRPr="009B729C">
        <w:rPr>
          <w:rFonts w:asciiTheme="majorBidi" w:eastAsia="Calibri" w:hAnsiTheme="majorBidi" w:cstheme="majorBidi"/>
        </w:rPr>
        <w:t>The r</w:t>
      </w:r>
      <w:r w:rsidR="002E3B51" w:rsidRPr="009B729C">
        <w:rPr>
          <w:rFonts w:asciiTheme="majorBidi" w:eastAsia="Calibri" w:hAnsiTheme="majorBidi" w:cstheme="majorBidi"/>
        </w:rPr>
        <w:t>esults</w:t>
      </w:r>
      <w:r w:rsidR="002E3B51">
        <w:rPr>
          <w:rFonts w:asciiTheme="majorBidi" w:eastAsia="Calibri" w:hAnsiTheme="majorBidi" w:cstheme="majorBidi"/>
        </w:rPr>
        <w:t xml:space="preserve"> of the first phase of </w:t>
      </w:r>
      <w:r>
        <w:rPr>
          <w:rFonts w:asciiTheme="majorBidi" w:eastAsia="Calibri" w:hAnsiTheme="majorBidi" w:cstheme="majorBidi"/>
        </w:rPr>
        <w:t xml:space="preserve">the </w:t>
      </w:r>
      <w:r w:rsidR="002E3B51">
        <w:rPr>
          <w:rFonts w:asciiTheme="majorBidi" w:eastAsia="Calibri" w:hAnsiTheme="majorBidi" w:cstheme="majorBidi"/>
        </w:rPr>
        <w:t xml:space="preserve">study </w:t>
      </w:r>
      <w:r>
        <w:rPr>
          <w:rFonts w:asciiTheme="majorBidi" w:eastAsia="Calibri" w:hAnsiTheme="majorBidi" w:cstheme="majorBidi"/>
        </w:rPr>
        <w:t>will provide us with information about the</w:t>
      </w:r>
      <w:r w:rsidR="002E3B51">
        <w:rPr>
          <w:rFonts w:asciiTheme="majorBidi" w:eastAsia="Calibri" w:hAnsiTheme="majorBidi" w:cstheme="majorBidi"/>
        </w:rPr>
        <w:t xml:space="preserve"> experience</w:t>
      </w:r>
      <w:r>
        <w:rPr>
          <w:rFonts w:asciiTheme="majorBidi" w:eastAsia="Calibri" w:hAnsiTheme="majorBidi" w:cstheme="majorBidi"/>
        </w:rPr>
        <w:t>s of aging adults with SARs that will help the next phases of the project</w:t>
      </w:r>
      <w:r w:rsidR="002E3B51">
        <w:rPr>
          <w:rFonts w:asciiTheme="majorBidi" w:eastAsia="Calibri" w:hAnsiTheme="majorBidi" w:cstheme="majorBidi"/>
        </w:rPr>
        <w:t xml:space="preserve">. </w:t>
      </w:r>
      <w:r>
        <w:rPr>
          <w:rFonts w:asciiTheme="majorBidi" w:eastAsia="Calibri" w:hAnsiTheme="majorBidi" w:cstheme="majorBidi"/>
        </w:rPr>
        <w:t xml:space="preserve">The outcomes of the </w:t>
      </w:r>
      <w:r w:rsidR="002E3B51">
        <w:rPr>
          <w:rFonts w:asciiTheme="majorBidi" w:eastAsia="Calibri" w:hAnsiTheme="majorBidi" w:cstheme="majorBidi"/>
        </w:rPr>
        <w:t xml:space="preserve">second </w:t>
      </w:r>
      <w:r w:rsidR="002E3B51">
        <w:rPr>
          <w:rFonts w:asciiTheme="majorBidi" w:eastAsia="Calibri" w:hAnsiTheme="majorBidi" w:cstheme="majorBidi"/>
        </w:rPr>
        <w:lastRenderedPageBreak/>
        <w:t xml:space="preserve">phase of </w:t>
      </w:r>
      <w:r>
        <w:rPr>
          <w:rFonts w:asciiTheme="majorBidi" w:eastAsia="Calibri" w:hAnsiTheme="majorBidi" w:cstheme="majorBidi"/>
        </w:rPr>
        <w:t xml:space="preserve">the study include </w:t>
      </w:r>
      <w:ins w:id="4" w:author="Maryam Mahmoudi" w:date="2022-05-18T16:59:00Z">
        <w:r w:rsidR="00D96B06">
          <w:rPr>
            <w:rFonts w:asciiTheme="majorBidi" w:eastAsia="Calibri" w:hAnsiTheme="majorBidi" w:cstheme="majorBidi"/>
          </w:rPr>
          <w:t xml:space="preserve">an </w:t>
        </w:r>
      </w:ins>
      <w:r>
        <w:rPr>
          <w:rFonts w:asciiTheme="majorBidi" w:eastAsia="Calibri" w:hAnsiTheme="majorBidi" w:cstheme="majorBidi"/>
        </w:rPr>
        <w:t>increase in physical activities and</w:t>
      </w:r>
      <w:r w:rsidR="002E3B51">
        <w:rPr>
          <w:rFonts w:asciiTheme="majorBidi" w:eastAsia="Calibri" w:hAnsiTheme="majorBidi" w:cstheme="majorBidi"/>
        </w:rPr>
        <w:t xml:space="preserve"> d</w:t>
      </w:r>
      <w:bookmarkStart w:id="5" w:name="_GoBack"/>
      <w:bookmarkEnd w:id="5"/>
      <w:r w:rsidR="002E3B51">
        <w:rPr>
          <w:rFonts w:asciiTheme="majorBidi" w:eastAsia="Calibri" w:hAnsiTheme="majorBidi" w:cstheme="majorBidi"/>
        </w:rPr>
        <w:t xml:space="preserve">ecrease </w:t>
      </w:r>
      <w:r>
        <w:rPr>
          <w:rFonts w:asciiTheme="majorBidi" w:eastAsia="Calibri" w:hAnsiTheme="majorBidi" w:cstheme="majorBidi"/>
        </w:rPr>
        <w:t xml:space="preserve">in the </w:t>
      </w:r>
      <w:r w:rsidR="002E3B51">
        <w:rPr>
          <w:rFonts w:asciiTheme="majorBidi" w:eastAsia="Calibri" w:hAnsiTheme="majorBidi" w:cstheme="majorBidi"/>
        </w:rPr>
        <w:t xml:space="preserve">feeling of loneliness among participants.  </w:t>
      </w:r>
    </w:p>
    <w:p w14:paraId="000000F0" w14:textId="12E0EF81"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Secondary Endpoint(s)/Event(s)/Outcome(s): </w:t>
      </w:r>
      <w:r w:rsidRPr="002271CA">
        <w:rPr>
          <w:rFonts w:asciiTheme="majorBidi" w:eastAsia="Calibri" w:hAnsiTheme="majorBidi" w:cstheme="majorBidi"/>
          <w:color w:val="FF0000"/>
        </w:rPr>
        <w:t>Describe any secondary study endpoints, events, or outcomes you will be evaluating or observing.</w:t>
      </w:r>
    </w:p>
    <w:p w14:paraId="5A50DAE3" w14:textId="02A4FFB6" w:rsidR="00940B65" w:rsidRPr="002271CA" w:rsidRDefault="002E3B51" w:rsidP="00D96B06">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 xml:space="preserve">A tailored </w:t>
      </w:r>
      <w:del w:id="6" w:author="Maryam Mahmoudi" w:date="2022-05-18T16:59:00Z">
        <w:r w:rsidDel="00D96B06">
          <w:rPr>
            <w:rFonts w:asciiTheme="majorBidi" w:eastAsia="Calibri" w:hAnsiTheme="majorBidi" w:cstheme="majorBidi"/>
          </w:rPr>
          <w:delText xml:space="preserve">goal </w:delText>
        </w:r>
      </w:del>
      <w:ins w:id="7" w:author="Maryam Mahmoudi" w:date="2022-05-18T16:59:00Z">
        <w:r w:rsidR="00D96B06">
          <w:rPr>
            <w:rFonts w:asciiTheme="majorBidi" w:eastAsia="Calibri" w:hAnsiTheme="majorBidi" w:cstheme="majorBidi"/>
          </w:rPr>
          <w:t>goal</w:t>
        </w:r>
        <w:r w:rsidR="00D96B06">
          <w:rPr>
            <w:rFonts w:asciiTheme="majorBidi" w:eastAsia="Calibri" w:hAnsiTheme="majorBidi" w:cstheme="majorBidi"/>
          </w:rPr>
          <w:t>-</w:t>
        </w:r>
      </w:ins>
      <w:r>
        <w:rPr>
          <w:rFonts w:asciiTheme="majorBidi" w:eastAsia="Calibri" w:hAnsiTheme="majorBidi" w:cstheme="majorBidi"/>
        </w:rPr>
        <w:t>set</w:t>
      </w:r>
      <w:r w:rsidR="00D245CB">
        <w:rPr>
          <w:rFonts w:asciiTheme="majorBidi" w:eastAsia="Calibri" w:hAnsiTheme="majorBidi" w:cstheme="majorBidi"/>
        </w:rPr>
        <w:t xml:space="preserve">ting intervention along with mentoring will complement the </w:t>
      </w:r>
      <w:r>
        <w:rPr>
          <w:rFonts w:asciiTheme="majorBidi" w:eastAsia="Calibri" w:hAnsiTheme="majorBidi" w:cstheme="majorBidi"/>
        </w:rPr>
        <w:t>SAR</w:t>
      </w:r>
      <w:r w:rsidR="00D245CB">
        <w:rPr>
          <w:rFonts w:asciiTheme="majorBidi" w:eastAsia="Calibri" w:hAnsiTheme="majorBidi" w:cstheme="majorBidi"/>
        </w:rPr>
        <w:t xml:space="preserve"> component.</w:t>
      </w:r>
      <w:r w:rsidR="00CA6EA1">
        <w:rPr>
          <w:rFonts w:asciiTheme="majorBidi" w:eastAsia="Calibri" w:hAnsiTheme="majorBidi" w:cstheme="majorBidi"/>
        </w:rPr>
        <w:t xml:space="preserve"> </w:t>
      </w:r>
    </w:p>
    <w:p w14:paraId="000000F1"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8" w:name="_Toc68115617"/>
      <w:r w:rsidRPr="002271CA">
        <w:rPr>
          <w:rFonts w:asciiTheme="majorBidi" w:eastAsia="Calibri" w:hAnsiTheme="majorBidi" w:cstheme="majorBidi"/>
          <w:sz w:val="24"/>
          <w:szCs w:val="24"/>
        </w:rPr>
        <w:t>Study Intervention(s)/Interaction(s)</w:t>
      </w:r>
      <w:bookmarkEnd w:id="8"/>
    </w:p>
    <w:p w14:paraId="000000F2" w14:textId="0CFD3E0B" w:rsidR="006A244E" w:rsidRPr="00836B03" w:rsidRDefault="00EC58C8" w:rsidP="00836B03">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Description: </w:t>
      </w:r>
      <w:r w:rsidRPr="002271CA">
        <w:rPr>
          <w:rFonts w:asciiTheme="majorBidi" w:eastAsia="Calibri" w:hAnsiTheme="majorBidi" w:cstheme="majorBidi"/>
          <w:color w:val="FF0000"/>
        </w:rPr>
        <w:t>Describe the study intervention(s) and/or interaction(s). Interventions may include staging scenarios or manipulating the environment to evaluate behavior. Interactions may include surveys, interviews, or focus groups. If the study does not involve</w:t>
      </w:r>
      <w:r w:rsidRPr="00836B03">
        <w:rPr>
          <w:rFonts w:asciiTheme="majorBidi" w:eastAsia="Calibri" w:hAnsiTheme="majorBidi" w:cstheme="majorBidi"/>
          <w:color w:val="FF0000"/>
        </w:rPr>
        <w:t xml:space="preserve"> intervention or interactions, describe any observations of public behavior.</w:t>
      </w:r>
    </w:p>
    <w:p w14:paraId="2490D367" w14:textId="5010E05A" w:rsidR="00595B8E" w:rsidRDefault="00595B8E" w:rsidP="00595B8E">
      <w:pPr>
        <w:spacing w:after="100" w:afterAutospacing="1"/>
        <w:rPr>
          <w:rFonts w:asciiTheme="majorBidi" w:hAnsiTheme="majorBidi" w:cstheme="majorBidi"/>
          <w:sz w:val="22"/>
          <w:szCs w:val="22"/>
          <w:lang w:val="en-GB"/>
        </w:rPr>
      </w:pPr>
      <w:r w:rsidRPr="00595B8E">
        <w:rPr>
          <w:rFonts w:asciiTheme="majorBidi" w:hAnsiTheme="majorBidi" w:cstheme="majorBidi"/>
          <w:sz w:val="22"/>
          <w:szCs w:val="22"/>
          <w:lang w:val="en-GB"/>
        </w:rPr>
        <w:t>The study will be conducted in two phases. The first phase includes a study to explore like</w:t>
      </w:r>
      <w:r w:rsidR="003E04FB">
        <w:rPr>
          <w:rFonts w:asciiTheme="majorBidi" w:hAnsiTheme="majorBidi" w:cstheme="majorBidi"/>
          <w:sz w:val="22"/>
          <w:szCs w:val="22"/>
          <w:lang w:val="en-GB"/>
        </w:rPr>
        <w:t>ability and acceptability of the</w:t>
      </w:r>
      <w:r w:rsidRPr="00595B8E">
        <w:rPr>
          <w:rFonts w:asciiTheme="majorBidi" w:hAnsiTheme="majorBidi" w:cstheme="majorBidi"/>
          <w:sz w:val="22"/>
          <w:szCs w:val="22"/>
          <w:lang w:val="en-GB"/>
        </w:rPr>
        <w:t xml:space="preserve"> SAR by older adults. This phase is conducted in 10 interaction sessions between the SAR and older adult</w:t>
      </w:r>
      <w:r w:rsidR="003E04FB">
        <w:rPr>
          <w:rFonts w:asciiTheme="majorBidi" w:hAnsiTheme="majorBidi" w:cstheme="majorBidi"/>
          <w:sz w:val="22"/>
          <w:szCs w:val="22"/>
          <w:lang w:val="en-GB"/>
        </w:rPr>
        <w:t xml:space="preserve"> participant</w:t>
      </w:r>
      <w:r w:rsidRPr="00595B8E">
        <w:rPr>
          <w:rFonts w:asciiTheme="majorBidi" w:hAnsiTheme="majorBidi" w:cstheme="majorBidi"/>
          <w:sz w:val="22"/>
          <w:szCs w:val="22"/>
          <w:lang w:val="en-GB"/>
        </w:rPr>
        <w:t xml:space="preserve"> and following that, a focus group session. The second phase includes a pilot study using a quasi-experimental design to explore the effectiveness of using Nao robot to enhance physical activity and decrease feelings of loneliness.</w:t>
      </w:r>
    </w:p>
    <w:p w14:paraId="47AE750C" w14:textId="4A854C98" w:rsidR="00595B8E" w:rsidRPr="00595B8E" w:rsidRDefault="00595B8E" w:rsidP="00595B8E">
      <w:pPr>
        <w:spacing w:after="100" w:afterAutospacing="1"/>
        <w:rPr>
          <w:rFonts w:asciiTheme="majorBidi" w:hAnsiTheme="majorBidi" w:cstheme="majorBidi"/>
          <w:b/>
          <w:bCs/>
          <w:sz w:val="22"/>
          <w:szCs w:val="22"/>
          <w:u w:val="single"/>
          <w:lang w:val="en-GB"/>
        </w:rPr>
      </w:pPr>
      <w:r w:rsidRPr="00595B8E">
        <w:rPr>
          <w:rFonts w:asciiTheme="majorBidi" w:hAnsiTheme="majorBidi" w:cstheme="majorBidi"/>
          <w:b/>
          <w:bCs/>
          <w:sz w:val="22"/>
          <w:szCs w:val="22"/>
          <w:u w:val="single"/>
          <w:lang w:val="en-GB"/>
        </w:rPr>
        <w:t>Phase 1.</w:t>
      </w:r>
    </w:p>
    <w:p w14:paraId="4C26D94B" w14:textId="7A5A28EF" w:rsidR="00595B8E" w:rsidRPr="00595B8E" w:rsidRDefault="00595B8E" w:rsidP="00595B8E">
      <w:pPr>
        <w:spacing w:after="100" w:afterAutospacing="1"/>
        <w:rPr>
          <w:rFonts w:asciiTheme="majorBidi" w:hAnsiTheme="majorBidi" w:cstheme="majorBidi"/>
          <w:sz w:val="22"/>
          <w:szCs w:val="22"/>
          <w:lang w:val="en-GB"/>
        </w:rPr>
      </w:pPr>
      <w:r w:rsidRPr="00595B8E">
        <w:rPr>
          <w:rFonts w:asciiTheme="majorBidi" w:hAnsiTheme="majorBidi" w:cstheme="majorBidi"/>
          <w:b/>
          <w:bCs/>
          <w:i/>
          <w:iCs/>
          <w:sz w:val="22"/>
          <w:szCs w:val="22"/>
          <w:lang w:val="en-GB"/>
        </w:rPr>
        <w:t xml:space="preserve">Interaction sessions </w:t>
      </w:r>
      <w:r w:rsidR="009B729C">
        <w:rPr>
          <w:rFonts w:asciiTheme="majorBidi" w:hAnsiTheme="majorBidi" w:cstheme="majorBidi"/>
          <w:b/>
          <w:bCs/>
          <w:i/>
          <w:iCs/>
          <w:sz w:val="22"/>
          <w:szCs w:val="22"/>
          <w:lang w:val="en-GB"/>
        </w:rPr>
        <w:t xml:space="preserve">with Nao </w:t>
      </w:r>
      <w:r w:rsidRPr="00595B8E">
        <w:rPr>
          <w:rFonts w:asciiTheme="majorBidi" w:hAnsiTheme="majorBidi" w:cstheme="majorBidi"/>
          <w:b/>
          <w:bCs/>
          <w:i/>
          <w:iCs/>
          <w:sz w:val="22"/>
          <w:szCs w:val="22"/>
          <w:lang w:val="en-GB"/>
        </w:rPr>
        <w:t>&amp; Focus groups</w:t>
      </w:r>
      <w:r w:rsidRPr="00595B8E">
        <w:rPr>
          <w:rFonts w:asciiTheme="majorBidi" w:hAnsiTheme="majorBidi" w:cstheme="majorBidi"/>
          <w:sz w:val="22"/>
          <w:szCs w:val="22"/>
          <w:lang w:val="en-GB"/>
        </w:rPr>
        <w:t xml:space="preserve">. Recruitment of participants for </w:t>
      </w:r>
      <w:r w:rsidR="009B729C">
        <w:rPr>
          <w:rFonts w:asciiTheme="majorBidi" w:hAnsiTheme="majorBidi" w:cstheme="majorBidi"/>
          <w:sz w:val="22"/>
          <w:szCs w:val="22"/>
          <w:lang w:val="en-GB"/>
        </w:rPr>
        <w:t xml:space="preserve">the 10 </w:t>
      </w:r>
      <w:r w:rsidRPr="00595B8E">
        <w:rPr>
          <w:rFonts w:asciiTheme="majorBidi" w:hAnsiTheme="majorBidi" w:cstheme="majorBidi"/>
          <w:sz w:val="22"/>
          <w:szCs w:val="22"/>
          <w:lang w:val="en-GB"/>
        </w:rPr>
        <w:t xml:space="preserve">interaction sessions </w:t>
      </w:r>
      <w:r w:rsidR="009B729C">
        <w:rPr>
          <w:rFonts w:asciiTheme="majorBidi" w:hAnsiTheme="majorBidi" w:cstheme="majorBidi"/>
          <w:sz w:val="22"/>
          <w:szCs w:val="22"/>
          <w:lang w:val="en-GB"/>
        </w:rPr>
        <w:t xml:space="preserve">with Nao </w:t>
      </w:r>
      <w:r w:rsidRPr="00595B8E">
        <w:rPr>
          <w:rFonts w:asciiTheme="majorBidi" w:hAnsiTheme="majorBidi" w:cstheme="majorBidi"/>
          <w:sz w:val="22"/>
          <w:szCs w:val="22"/>
          <w:lang w:val="en-GB"/>
        </w:rPr>
        <w:t>and focus groups will take place through local service providers and community centres</w:t>
      </w:r>
      <w:r w:rsidR="009B729C">
        <w:rPr>
          <w:rFonts w:asciiTheme="majorBidi" w:hAnsiTheme="majorBidi" w:cstheme="majorBidi"/>
          <w:sz w:val="22"/>
          <w:szCs w:val="22"/>
          <w:lang w:val="en-GB"/>
        </w:rPr>
        <w:t xml:space="preserve"> in Minnesota</w:t>
      </w:r>
      <w:r w:rsidRPr="00595B8E">
        <w:rPr>
          <w:rFonts w:asciiTheme="majorBidi" w:hAnsiTheme="majorBidi" w:cstheme="majorBidi"/>
          <w:sz w:val="22"/>
          <w:szCs w:val="22"/>
          <w:lang w:val="en-GB"/>
        </w:rPr>
        <w:t xml:space="preserve">. Study participants will be invited to take part in 10 30-minute interaction sessions with Nao, followed by a completion of the </w:t>
      </w:r>
      <w:r w:rsidRPr="00595B8E">
        <w:rPr>
          <w:rFonts w:asciiTheme="majorBidi" w:hAnsiTheme="majorBidi" w:cstheme="majorBidi"/>
          <w:i/>
          <w:sz w:val="22"/>
          <w:szCs w:val="22"/>
          <w:lang w:val="en-GB"/>
        </w:rPr>
        <w:t>Users’ Needs, Requirements, and Abilities Questionnaire</w:t>
      </w:r>
      <w:r>
        <w:rPr>
          <w:rFonts w:asciiTheme="majorBidi" w:hAnsiTheme="majorBidi" w:cstheme="majorBidi"/>
          <w:i/>
          <w:sz w:val="22"/>
          <w:szCs w:val="22"/>
          <w:lang w:val="en-GB"/>
        </w:rPr>
        <w:t xml:space="preserve"> </w:t>
      </w:r>
      <w:r w:rsidRPr="00595B8E">
        <w:rPr>
          <w:rFonts w:asciiTheme="majorBidi" w:hAnsiTheme="majorBidi" w:cstheme="majorBidi"/>
          <w:sz w:val="22"/>
          <w:szCs w:val="22"/>
        </w:rPr>
        <w:t>(</w:t>
      </w:r>
      <w:r w:rsidRPr="00595B8E">
        <w:rPr>
          <w:rFonts w:asciiTheme="majorBidi" w:hAnsiTheme="majorBidi" w:cstheme="majorBidi"/>
          <w:i/>
          <w:iCs/>
          <w:sz w:val="22"/>
          <w:szCs w:val="22"/>
        </w:rPr>
        <w:t>UNRAQ</w:t>
      </w:r>
      <w:r w:rsidRPr="00595B8E">
        <w:rPr>
          <w:rFonts w:asciiTheme="majorBidi" w:hAnsiTheme="majorBidi" w:cstheme="majorBidi"/>
          <w:sz w:val="22"/>
          <w:szCs w:val="22"/>
        </w:rPr>
        <w:t xml:space="preserve">) </w:t>
      </w:r>
      <w:r w:rsidRPr="00595B8E">
        <w:rPr>
          <w:rFonts w:asciiTheme="majorBidi" w:hAnsiTheme="majorBidi" w:cstheme="majorBidi"/>
          <w:sz w:val="22"/>
          <w:szCs w:val="22"/>
          <w:vertAlign w:val="subscript"/>
        </w:rPr>
        <w:fldChar w:fldCharType="begin"/>
      </w:r>
      <w:r w:rsidRPr="00595B8E">
        <w:rPr>
          <w:rFonts w:asciiTheme="majorBidi" w:hAnsiTheme="majorBidi" w:cstheme="majorBidi"/>
          <w:sz w:val="22"/>
          <w:szCs w:val="22"/>
          <w:vertAlign w:val="subscript"/>
        </w:rPr>
        <w:instrText xml:space="preserve"> ADDIN ZOTERO_ITEM CSL_CITATION {"citationID":"ZT3jVXtj","properties":{"formattedCitation":"\\super 51\\nosupersub{}","plainCitation":"51","noteIndex":0},"citationItems":[{"id":5171,"uris":["http://zotero.org/users/8326170/items/DXW2EDSF"],"uri":["http://zotero.org/users/8326170/items/DXW2EDSF"],"itemData":{"id":5171,"type":"article-journal","abstract":"A good overall acceptance of the robot was observed across the studied group, and there is considerable demand for the use of a social robot in care for older people. (1) Background: while there exist validated measures to assess the needs of older people, there are comparatively few validated tools to assess needs and requirements for the use of robots. Henceforth, the aim of the study is to present and validate such a tool. (2) Methods: The study group included 720 subjects (mean age 52.0 ± 37.0, 541 females) who agreed to fill the Users’ Needs, Requirements, and Abilities Questionnaire (UNRAQ). The validation part of the study included 125 persons. (3) Results: the acceptance of the robot was good in the whole group. The social functions were rated worse than assistive ones. A correlation was found between the scores of social and assistive functions. The respondents claimed that older adults were not prepared to interact with the robot and not very good at handling it, and were sceptical about their willingness to learn to operate the robot. The Cronbach alpha value for the whole questionnaire was 0.95 suggesting excellent internal consistency, and the ICC value of 0.88 represents excellent agreement; (4) Conclusions: We observed a good overall acceptance of the robot across the studied group. There is considerable demand for the use of a social robot in care for older people.","container-title":"International journal of environmental research and public health","DOI":"10.3390/ijerph18116157","source":"Semantic Scholar","title":"UNRAQ—A Questionnaire for the Use of a Social Robot in Care for Older Persons. A Multi-Stakeholder Study and Psychometric Properties","author":[{"family":"Tobis","given":"S."},{"family":"Neumann-Podczaska","given":"A."},{"family":"Kropińska","given":"S."},{"family":"Suwalska","given":"A."}],"issued":{"date-parts":[["2021"]]}}}],"schema":"https://github.com/citation-style-language/schema/raw/master/csl-citation.json"} </w:instrText>
      </w:r>
      <w:r w:rsidRPr="00595B8E">
        <w:rPr>
          <w:rFonts w:asciiTheme="majorBidi" w:hAnsiTheme="majorBidi" w:cstheme="majorBidi"/>
          <w:sz w:val="22"/>
          <w:szCs w:val="22"/>
          <w:vertAlign w:val="subscript"/>
        </w:rPr>
        <w:fldChar w:fldCharType="separate"/>
      </w:r>
      <w:r w:rsidRPr="00595B8E">
        <w:rPr>
          <w:rFonts w:asciiTheme="majorBidi" w:hAnsiTheme="majorBidi" w:cstheme="majorBidi"/>
          <w:sz w:val="22"/>
          <w:vertAlign w:val="superscript"/>
        </w:rPr>
        <w:t>51</w:t>
      </w:r>
      <w:r w:rsidRPr="00595B8E">
        <w:rPr>
          <w:rFonts w:asciiTheme="majorBidi" w:hAnsiTheme="majorBidi" w:cstheme="majorBidi"/>
          <w:sz w:val="22"/>
          <w:szCs w:val="22"/>
          <w:vertAlign w:val="subscript"/>
        </w:rPr>
        <w:fldChar w:fldCharType="end"/>
      </w:r>
      <w:r w:rsidRPr="00595B8E">
        <w:rPr>
          <w:rFonts w:asciiTheme="majorBidi" w:hAnsiTheme="majorBidi" w:cstheme="majorBidi"/>
          <w:sz w:val="22"/>
          <w:szCs w:val="22"/>
        </w:rPr>
        <w:t xml:space="preserve"> </w:t>
      </w:r>
      <w:r w:rsidRPr="00595B8E">
        <w:rPr>
          <w:rFonts w:asciiTheme="majorBidi" w:hAnsiTheme="majorBidi" w:cstheme="majorBidi"/>
          <w:sz w:val="22"/>
          <w:szCs w:val="22"/>
          <w:lang w:val="en-GB"/>
        </w:rPr>
        <w:t xml:space="preserve">and a focus group session. During the interaction sessions, participants </w:t>
      </w:r>
      <w:r w:rsidR="009B729C">
        <w:rPr>
          <w:rFonts w:asciiTheme="majorBidi" w:hAnsiTheme="majorBidi" w:cstheme="majorBidi"/>
          <w:sz w:val="22"/>
          <w:szCs w:val="22"/>
          <w:lang w:val="en-GB"/>
        </w:rPr>
        <w:t>will be guided to become familiar with</w:t>
      </w:r>
      <w:r w:rsidRPr="00595B8E">
        <w:rPr>
          <w:rFonts w:asciiTheme="majorBidi" w:hAnsiTheme="majorBidi" w:cstheme="majorBidi"/>
          <w:sz w:val="22"/>
          <w:szCs w:val="22"/>
          <w:lang w:val="en-GB"/>
        </w:rPr>
        <w:t xml:space="preserve"> Nao </w:t>
      </w:r>
      <w:r w:rsidR="009B729C">
        <w:rPr>
          <w:rFonts w:asciiTheme="majorBidi" w:hAnsiTheme="majorBidi" w:cstheme="majorBidi"/>
          <w:sz w:val="22"/>
          <w:szCs w:val="22"/>
          <w:lang w:val="en-GB"/>
        </w:rPr>
        <w:t>and engage in a verbal and non-verbal interaction with the SAR</w:t>
      </w:r>
      <w:r w:rsidRPr="00595B8E">
        <w:rPr>
          <w:rFonts w:asciiTheme="majorBidi" w:hAnsiTheme="majorBidi" w:cstheme="majorBidi"/>
          <w:sz w:val="22"/>
          <w:szCs w:val="22"/>
          <w:lang w:val="en-GB"/>
        </w:rPr>
        <w:t xml:space="preserve"> about their interests, hobbies, and goals. Meanwhile, Nao will record/learn about each participant and their interests to provide adaptive feedback for the next sessions, refer to them via their first names and recognize their faces. </w:t>
      </w:r>
      <w:r w:rsidR="009B729C">
        <w:rPr>
          <w:rFonts w:asciiTheme="majorBidi" w:hAnsiTheme="majorBidi" w:cstheme="majorBidi"/>
          <w:sz w:val="22"/>
          <w:szCs w:val="22"/>
          <w:lang w:val="en-GB"/>
        </w:rPr>
        <w:t>Nao will be able to interact with each participant based on their programming. The interaction sessions will be</w:t>
      </w:r>
      <w:r w:rsidRPr="00595B8E">
        <w:rPr>
          <w:rFonts w:asciiTheme="majorBidi" w:hAnsiTheme="majorBidi" w:cstheme="majorBidi"/>
          <w:sz w:val="22"/>
          <w:szCs w:val="22"/>
          <w:lang w:val="en-GB"/>
        </w:rPr>
        <w:t xml:space="preserve"> m</w:t>
      </w:r>
      <w:r w:rsidR="009B729C">
        <w:rPr>
          <w:rFonts w:asciiTheme="majorBidi" w:hAnsiTheme="majorBidi" w:cstheme="majorBidi"/>
          <w:sz w:val="22"/>
          <w:szCs w:val="22"/>
          <w:lang w:val="en-GB"/>
        </w:rPr>
        <w:t>onitored by two project staff</w:t>
      </w:r>
      <w:r w:rsidRPr="00595B8E">
        <w:rPr>
          <w:rFonts w:asciiTheme="majorBidi" w:hAnsiTheme="majorBidi" w:cstheme="majorBidi"/>
          <w:sz w:val="22"/>
          <w:szCs w:val="22"/>
          <w:lang w:val="en-GB"/>
        </w:rPr>
        <w:t xml:space="preserve"> (one from ICI a</w:t>
      </w:r>
      <w:r w:rsidR="009B729C">
        <w:rPr>
          <w:rFonts w:asciiTheme="majorBidi" w:hAnsiTheme="majorBidi" w:cstheme="majorBidi"/>
          <w:sz w:val="22"/>
          <w:szCs w:val="22"/>
          <w:lang w:val="en-GB"/>
        </w:rPr>
        <w:t>nd one from engineering)</w:t>
      </w:r>
      <w:r w:rsidRPr="00595B8E">
        <w:rPr>
          <w:rFonts w:asciiTheme="majorBidi" w:hAnsiTheme="majorBidi" w:cstheme="majorBidi"/>
          <w:sz w:val="22"/>
          <w:szCs w:val="22"/>
          <w:lang w:val="en-GB"/>
        </w:rPr>
        <w:t xml:space="preserve"> in a separate room to control Nao via </w:t>
      </w:r>
      <w:r w:rsidR="009B729C">
        <w:rPr>
          <w:rFonts w:asciiTheme="majorBidi" w:hAnsiTheme="majorBidi" w:cstheme="majorBidi"/>
          <w:sz w:val="22"/>
          <w:szCs w:val="22"/>
          <w:lang w:val="en-GB"/>
        </w:rPr>
        <w:t xml:space="preserve">the </w:t>
      </w:r>
      <w:r w:rsidRPr="00595B8E">
        <w:rPr>
          <w:rFonts w:asciiTheme="majorBidi" w:hAnsiTheme="majorBidi" w:cstheme="majorBidi"/>
          <w:sz w:val="22"/>
          <w:szCs w:val="22"/>
          <w:lang w:val="en-GB"/>
        </w:rPr>
        <w:t>internet. We aim to complete each group session (10 interaction sessions, assessment</w:t>
      </w:r>
      <w:r w:rsidR="009B729C">
        <w:rPr>
          <w:rFonts w:asciiTheme="majorBidi" w:hAnsiTheme="majorBidi" w:cstheme="majorBidi"/>
          <w:sz w:val="22"/>
          <w:szCs w:val="22"/>
          <w:lang w:val="en-GB"/>
        </w:rPr>
        <w:t>, and a focus group) in one month per participant</w:t>
      </w:r>
      <w:r w:rsidRPr="00595B8E">
        <w:rPr>
          <w:rFonts w:asciiTheme="majorBidi" w:hAnsiTheme="majorBidi" w:cstheme="majorBidi"/>
          <w:sz w:val="22"/>
          <w:szCs w:val="22"/>
          <w:lang w:val="en-GB"/>
        </w:rPr>
        <w:t>.</w:t>
      </w:r>
      <w:r>
        <w:rPr>
          <w:rFonts w:asciiTheme="majorBidi" w:hAnsiTheme="majorBidi" w:cstheme="majorBidi"/>
          <w:sz w:val="22"/>
          <w:szCs w:val="22"/>
          <w:lang w:val="en-GB"/>
        </w:rPr>
        <w:t xml:space="preserve"> </w:t>
      </w:r>
    </w:p>
    <w:p w14:paraId="68CFB88E" w14:textId="0D420554" w:rsidR="00595B8E" w:rsidRDefault="00595B8E" w:rsidP="00595B8E">
      <w:pPr>
        <w:spacing w:after="100" w:afterAutospacing="1"/>
        <w:rPr>
          <w:rFonts w:asciiTheme="majorBidi" w:hAnsiTheme="majorBidi" w:cstheme="majorBidi"/>
          <w:sz w:val="22"/>
          <w:szCs w:val="22"/>
          <w:lang w:val="en-GB"/>
        </w:rPr>
      </w:pPr>
      <w:r w:rsidRPr="00595B8E">
        <w:rPr>
          <w:rFonts w:asciiTheme="majorBidi" w:hAnsiTheme="majorBidi" w:cstheme="majorBidi"/>
          <w:sz w:val="22"/>
          <w:szCs w:val="22"/>
          <w:lang w:val="en-GB"/>
        </w:rPr>
        <w:t>All sessions will be recorded for further analysing and coding.</w:t>
      </w:r>
      <w:r>
        <w:rPr>
          <w:rFonts w:asciiTheme="majorBidi" w:hAnsiTheme="majorBidi" w:cstheme="majorBidi"/>
          <w:sz w:val="22"/>
          <w:szCs w:val="22"/>
          <w:lang w:val="en-GB"/>
        </w:rPr>
        <w:t xml:space="preserve"> </w:t>
      </w:r>
      <w:r w:rsidRPr="00595B8E">
        <w:rPr>
          <w:rFonts w:asciiTheme="majorBidi" w:hAnsiTheme="majorBidi" w:cstheme="majorBidi"/>
          <w:sz w:val="22"/>
          <w:szCs w:val="22"/>
          <w:lang w:val="en-GB"/>
        </w:rPr>
        <w:t>All data from recordings will be confidentially both stored and coded for key ideas and themes.</w:t>
      </w:r>
    </w:p>
    <w:p w14:paraId="38D31DD7" w14:textId="0CE98DC6" w:rsidR="001730D5" w:rsidRPr="00595B8E" w:rsidRDefault="001730D5" w:rsidP="00595B8E">
      <w:pPr>
        <w:spacing w:after="100" w:afterAutospacing="1"/>
        <w:rPr>
          <w:rFonts w:asciiTheme="majorBidi" w:hAnsiTheme="majorBidi" w:cstheme="majorBidi"/>
          <w:sz w:val="22"/>
          <w:szCs w:val="22"/>
          <w:lang w:val="en-GB"/>
        </w:rPr>
      </w:pPr>
      <w:r>
        <w:rPr>
          <w:rFonts w:asciiTheme="majorBidi" w:hAnsiTheme="majorBidi" w:cstheme="majorBidi"/>
          <w:sz w:val="22"/>
          <w:szCs w:val="22"/>
          <w:lang w:val="en-GB"/>
        </w:rPr>
        <w:t>Based on the first phase of the study, programming for Nao will be modified/improved and prepared for the next phase of intervention (goal setting and mentoring).</w:t>
      </w:r>
    </w:p>
    <w:p w14:paraId="2CE8DFE7" w14:textId="77777777" w:rsidR="00595B8E" w:rsidRPr="001730D5" w:rsidRDefault="00595B8E" w:rsidP="007055C8">
      <w:pPr>
        <w:spacing w:after="100" w:afterAutospacing="1"/>
        <w:rPr>
          <w:rFonts w:ascii="Times New Roman" w:hAnsi="Times New Roman" w:cs="Times New Roman"/>
          <w:b/>
          <w:bCs/>
          <w:sz w:val="22"/>
          <w:szCs w:val="22"/>
          <w:u w:val="single"/>
          <w:lang w:val="en-GB"/>
        </w:rPr>
      </w:pPr>
      <w:r w:rsidRPr="001730D5">
        <w:rPr>
          <w:rFonts w:ascii="Times New Roman" w:hAnsi="Times New Roman" w:cs="Times New Roman"/>
          <w:b/>
          <w:bCs/>
          <w:sz w:val="22"/>
          <w:szCs w:val="22"/>
          <w:u w:val="single"/>
          <w:lang w:val="en-GB"/>
        </w:rPr>
        <w:t xml:space="preserve">Phase 2. </w:t>
      </w:r>
    </w:p>
    <w:p w14:paraId="53D24212" w14:textId="0B53E79B" w:rsidR="007055C8" w:rsidRPr="007055C8" w:rsidRDefault="007055C8" w:rsidP="007055C8">
      <w:pPr>
        <w:spacing w:after="100" w:afterAutospacing="1"/>
        <w:rPr>
          <w:rFonts w:ascii="Times New Roman" w:hAnsi="Times New Roman" w:cs="Times New Roman"/>
          <w:sz w:val="22"/>
          <w:szCs w:val="22"/>
          <w:lang w:val="en-GB"/>
        </w:rPr>
      </w:pPr>
      <w:r w:rsidRPr="009378D3">
        <w:rPr>
          <w:rFonts w:ascii="Times New Roman" w:hAnsi="Times New Roman" w:cs="Times New Roman"/>
          <w:b/>
          <w:bCs/>
          <w:i/>
          <w:sz w:val="22"/>
          <w:szCs w:val="22"/>
          <w:lang w:val="en-GB"/>
        </w:rPr>
        <w:t>Intervention</w:t>
      </w:r>
      <w:r w:rsidRPr="009378D3">
        <w:rPr>
          <w:rFonts w:ascii="Times New Roman" w:hAnsi="Times New Roman" w:cs="Times New Roman"/>
          <w:i/>
          <w:sz w:val="22"/>
          <w:szCs w:val="22"/>
          <w:lang w:val="en-GB"/>
        </w:rPr>
        <w:t>.</w:t>
      </w:r>
      <w:r w:rsidRPr="001730D5">
        <w:rPr>
          <w:rFonts w:ascii="Times New Roman" w:hAnsi="Times New Roman" w:cs="Times New Roman"/>
          <w:i/>
          <w:sz w:val="22"/>
          <w:szCs w:val="22"/>
          <w:lang w:val="en-GB"/>
        </w:rPr>
        <w:t xml:space="preserve"> </w:t>
      </w:r>
      <w:r w:rsidRPr="007055C8">
        <w:rPr>
          <w:rFonts w:ascii="Times New Roman" w:hAnsi="Times New Roman" w:cs="Times New Roman"/>
          <w:sz w:val="22"/>
          <w:szCs w:val="22"/>
          <w:lang w:val="en-GB"/>
        </w:rPr>
        <w:t xml:space="preserve">Goal setting interventions </w:t>
      </w:r>
      <w:r w:rsidRPr="007055C8">
        <w:rPr>
          <w:rFonts w:ascii="Times New Roman" w:hAnsi="Times New Roman" w:cs="Times New Roman"/>
          <w:sz w:val="22"/>
          <w:szCs w:val="22"/>
          <w:lang w:val="en-GB"/>
        </w:rPr>
        <w:fldChar w:fldCharType="begin"/>
      </w:r>
      <w:r w:rsidRPr="007055C8">
        <w:rPr>
          <w:rFonts w:ascii="Times New Roman" w:hAnsi="Times New Roman" w:cs="Times New Roman"/>
          <w:sz w:val="22"/>
          <w:szCs w:val="22"/>
          <w:lang w:val="en-GB"/>
        </w:rPr>
        <w:instrText xml:space="preserve"> ADDIN ZOTERO_ITEM CSL_CITATION {"citationID":"UXD8JLm6","properties":{"formattedCitation":"\\super 19,24,25,46\\nosupersub{}","plainCitation":"19,24,25,46","noteIndex":0},"citationItems":[{"id":427,"uris":["http://zotero.org/users/8326170/items/2NEZEFAM"],"uri":["http://zotero.org/users/8326170/items/2NEZEFAM"],"itemData":{"id":427,"type":"article-journal","abstract":"Background\nLifestyle factors represent prime targets for behaviour change interventions to promote healthy ageing and reduce dementia risk. We evaluated a goal-setting intervention aimed at promoting increased cognitive and physical activity and improving mental and physical fitness, diet and health.\n\nMethods\nThis was a pilot randomised controlled trial designed to guide planning for a larger-scale investigation, provide preliminary evidence regarding efficacy, and explore feasibility and acceptability. Primary outcomes were engagement in physical and cognitive activity. Participants aged over 50 living independently in the community were recruited through a community Agewell Centre. Following baseline assessment participants were randomly allocated to one of three conditions: control (IC) had an interview in which information about activities and health was discussed; goal-setting (GS n = 24) had an interview in which they set behaviour change goals relating to physical, cognitive and social activity, health and nutrition; and goal-setting with mentoring (GM, n = 24) had the goal-setting interview followed by bi-monthly telephone mentoring. Participants and researchers were blinded to group assignment. Participants were reassessed after 12 months.\n\nResults\nSeventy-five participants were randomised (IC n = 27, GS n = 24, GM n = 24). At 12-month follow-up, the two goal-setting groups, taken together (GS n = 21, GM n = 22), increased their level of physical (effect size 0.37) and cognitive (effect size 0.15) activity relative to controls (IC n = 27). In secondary outcomes, the two goal-setting groups taken together achieved additional benefits compared to control (effect sizes ≥ 0.2) in memory, executive function, cholesterol level, aerobic capacity, flexibility, balance, grip strength, and agility. Adding follow-up mentoring produced further benefits compared to goal-setting alone (effect sizes ≥ 0.2) in physical activity, body composition, global cognition and memory, but not in other domains. Implementation of the recruitment procedure, assessment and intervention was found to be feasible and the approach taken was acceptable to participants, with no adverse effects.\n\nConclusions\nA brief, low-cost goal-setting intervention is feasible and acceptable, and has the potential to achieve increased activity engagement.\n\nTrial registration\nCurrent Controlled Trials ISRCTN30080637","container-title":"BMC Psychiatry","DOI":"10.1186/s12888-015-0402-4","ISSN":"1471-244X","journalAbbreviation":"BMC Psychiatry","note":"PMID: 25880911\nPMCID: PMC4337106","page":"25","source":"PubMed Central","title":"The Agewell trial: a pilot randomised controlled trial of a behaviour change intervention to promote healthy ageing and reduce risk of dementia in later life","title-short":"The Agewell trial","volume":"15","author":[{"family":"Clare","given":"Linda"},{"family":"Nelis","given":"Sharon M"},{"family":"Jones","given":"Ian R"},{"family":"Hindle","given":"John V"},{"family":"Thom","given":"Jeanette M"},{"family":"Nixon","given":"Julie A"},{"family":"Cooney","given":"Jennifer"},{"family":"Jones","given":"Carys L"},{"family":"Tudor Edwards","given":"Rhiannon"},{"family":"Whitaker","given":"Christopher J"}],"issued":{"date-parts":[["2015",2,19]]}}},{"id":383,"uris":["http://zotero.org/users/8326170/items/PU2JD9UM"],"uri":["http://zotero.org/users/8326170/items/PU2JD9UM"],"itemData":{"id":383,"type":"article-journal","abstract":"BACKGROUND: Potentially modifiable lifestyle factors may influence cognitive health in later life and offer potential to reduce the risk of cognitive decline and dementia. The concept of cognitive reserve has been proposed as a mechanism to explain individual differences in rates of cognitive decline, but its potential role as a mediating pathway has seldom been explored using data from large epidemiological studies. We explored the mediating effect of cognitive reserve on the cross-sectional association between lifestyle factors and cognitive function in later life using data from a population-based cohort of healthy older people.\nMETHODS AND FINDINGS: We analysed data from 2,315 cognitively healthy participants aged 65 y and over in the Cognitive Function and Ageing Study Wales (CFAS-Wales) cohort collected in 2011-2013. Linear regression modelling was used to investigate the overall associations between five lifestyle factors-cognitive and social activity, physical activity, diet, alcohol consumption, and smoking-and cognition, adjusting for demographic factors and chronic conditions. Mediation analysis tested for indirect effects of the lifestyle factors on cognition via cognitive reserve. After controlling for age, gender, and the presence of chronic conditions, cognitive and social activity, physical activity, healthy diet, and light-to-moderate alcohol consumption were positively associated with cognitive function, together accounting for 20% (95% CI 17%-23%) of variance in cognitive test scores. Cognitive reserve was an important mediator of this association, with indirect effects via cognitive reserve contributing 21% (95% CI 15%-27%) of the overall effect on cognition. The main limitations of the study derive from the cross-sectional nature of the data and the challenges of accurately measuring the latent construct of cognitive reserve.\nCONCLUSIONS: Cross-sectional associations support the view that enhancing cognitive reserve may benefit cognition, and maintenance of cognitive health may be supported by a healthy and active lifestyle, in later life.","container-title":"PLoS medicine","DOI":"10.1371/journal.pmed.1002259","ISSN":"1549-1676","issue":"3","journalAbbreviation":"PLoS Med","language":"eng","note":"PMID: 28323829\nPMCID: PMC5360216","page":"e1002259","source":"PubMed","title":"Potentially modifiable lifestyle factors, cognitive reserve, and cognitive function in later life: A cross-sectional study","title-short":"Potentially modifiable lifestyle factors, cognitive reserve, and cognitive function in later life","volume":"14","author":[{"family":"Clare","given":"Linda"},{"family":"Wu","given":"Yu-Tzu"},{"family":"Teale","given":"Julia C."},{"family":"MacLeod","given":"Catherine"},{"family":"Matthews","given":"Fiona"},{"family":"Brayne","given":"Carol"},{"family":"Woods","given":"Bob"},{"literal":"CFAS-Wales study team"}],"issued":{"date-parts":[["2017",3]]}}},{"id":408,"uris":["http://zotero.org/users/8326170/items/6LDVQNAL"],"uri":["http://zotero.org/users/8326170/items/6LDVQNAL"],"itemData":{"id":408,"type":"article-journal","abstract":"Objectives To determine whether individual goal-oriented cognitive rehabilitation (CR) improves everyday functioning for people with mild-to-moderate dementia. Design and methods Parallel group multicentre single-blind randomised controlled trial (RCT) comparing CR added to usual treatment (CR) with usual treatment alone (TAU) for people with an ICD-10 diagnosis of Alzheimer, vascular or mixed dementia, and mild-to-moderate cognitive impairment (Mini-Mental State Examination [MMSE] score ≥ 18), and with a family member willing to contribute. Participants allocated to CR received 10 weekly sessions over 3 months and four maintenance sessions over 6 months. Participants were followed up 3 and 9 months post randomisation by blinded researchers. The primary outcome was self-reported goal attainment at 3 months. Secondary outcomes at 3 and 9 months included informant-reported goal attainment, quality of life, mood, self-efficacy, and cognition and study partner stress and quality of life. Results We randomised (1:1) 475 people with dementia; 445 (CR = 281) were included in the intention to treat analysis at 3 months and 426 (CR = 208) at 9 months. At 3 months, there were statistically significant large positive effects for participant-rated goal attainment (d = 0.97; 95% CI, 0.75-1.19), corroborated by informant ratings (d = 1.11; 95% CI, 0.89-1.34). These effects were maintained at 9 months for both participant (d = 0.94; 95% CI, 0.71-1.17) and informant (d = 0.96; 95% CI, 0.73-1.2) ratings. The observed gains related to goals directly targeted in the therapy. There were no significant differences in secondary outcomes. Conclusions CR enables people with early-stage dementia to improve their everyday functioning in relation to individual goals targeted in the therapy.","container-title":"International Journal of Geriatric Psychiatry","DOI":"10.1002/gps.5076","ISSN":"1099-1166","issue":"5","language":"en","note":"_eprint: https://onlinelibrary.wiley.com/doi/pdf/10.1002/gps.5076","page":"709-721","source":"Wiley Online Library","title":"Individual goal-oriented cognitive rehabilitation to improve everyday functioning for people with early-stage dementia: A multicentre randomised controlled trial (the GREAT trial)","title-short":"Individual goal-oriented cognitive rehabilitation to improve everyday functioning for people with early-stage dementia","volume":"34","author":[{"family":"Clare","given":"Linda"},{"family":"Kudlicka","given":"Aleksandra"},{"family":"Oyebode","given":"Jan R."},{"family":"Jones","given":"Roy W."},{"family":"Bayer","given":"Antony"},{"family":"Leroi","given":"Iracema"},{"family":"Kopelman","given":"Michael"},{"family":"James","given":"Ian A."},{"family":"Culverwell","given":"Alison"},{"family":"Pool","given":"Jackie"},{"family":"Brand","given":"Andrew"},{"family":"Henderson","given":"Catherine"},{"family":"Hoare","given":"Zoe"},{"family":"Knapp","given":"Martin"},{"family":"Woods","given":"Bob"}],"issued":{"date-parts":[["2019"]]}}},{"id":433,"uris":["http://zotero.org/users/8326170/items/DCYRHCAM"],"uri":["http://zotero.org/users/8326170/items/DCYRHCAM"],"itemData":{"id":433,"type":"article-journal","abstract":"Objective: We report a mixed method evaluation of the feasibility and implementation of the AgeWell goal-setting intervention to promote healthy ageing later life. Method: Researcher field notes, goal-setting interview content, and semi-structured interviews with participants were content analysed to review trial implementation and participants’ perspective on the goal-setting and mentoring intervention. Results: 75 people were recruited: 21 in the goal-setting and 22 in the goal-setting with mentoring arms of the intervention. Goal-setting was feasible in the main domains of interest. Adherence to the protocol was good and the mentoring schedule was adhered to. Participants reported satisfaction with their goal attainment, but barriers for non-achievement were also identified. Recommendations for small changes to the intervention included reducing the number of goals. Conclusions: Participants understood the goal-setting process, and were able to set realistic and achievable lifestyle goals. The intervention and the procedures were acceptable but changes in how goal-setting is both introduced and monitored are needed for wider implementation. Clinical Implications: Goal-setting can be a useful process to help people alter their lifestyle to allow them to age more successfully and reduce risk factors associated with dementia. (PsycINFO Database Record (c) 2018 APA, all rights reserved)","container-title":"Clinical Gerontologist: The Journal of Aging and Mental Health","DOI":"10.1080/07317115.2017.1416509","ISSN":"1545-2301","issue":"4","note":"publisher-place: United Kingdom\npublisher: Taylor &amp; Francis","page":"335-345","source":"APA PsycNet","title":"Goal-setting to promote a healthier lifestyle in later life: Qualitative evaluation of the agewell trial","title-short":"Goal-setting to promote a healthier lifestyle in later life","volume":"41","author":[{"family":"Nelis","given":"Sharon M."},{"family":"Thom","given":"Jeanette M."},{"family":"Jones","given":"Ian Rees"},{"family":"Hindle","given":"John V."},{"family":"Clare","given":"Linda"}],"issued":{"date-parts":[["2018"]]}}}],"schema":"https://github.com/citation-style-language/schema/raw/master/csl-citation.json"} </w:instrText>
      </w:r>
      <w:r w:rsidRPr="007055C8">
        <w:rPr>
          <w:rFonts w:ascii="Times New Roman" w:hAnsi="Times New Roman" w:cs="Times New Roman"/>
          <w:sz w:val="22"/>
          <w:szCs w:val="22"/>
          <w:lang w:val="en-GB"/>
        </w:rPr>
        <w:fldChar w:fldCharType="separate"/>
      </w:r>
      <w:r w:rsidRPr="007055C8">
        <w:rPr>
          <w:rFonts w:ascii="Times New Roman" w:hAnsi="Times New Roman" w:cs="Times New Roman"/>
          <w:sz w:val="22"/>
          <w:vertAlign w:val="superscript"/>
        </w:rPr>
        <w:t>19,24,25,46</w:t>
      </w:r>
      <w:r w:rsidRPr="007055C8">
        <w:rPr>
          <w:rFonts w:ascii="Times New Roman" w:hAnsi="Times New Roman" w:cs="Times New Roman"/>
          <w:sz w:val="22"/>
          <w:szCs w:val="22"/>
          <w:lang w:val="en-GB"/>
        </w:rPr>
        <w:fldChar w:fldCharType="end"/>
      </w:r>
      <w:r w:rsidRPr="007055C8">
        <w:rPr>
          <w:rFonts w:ascii="Times New Roman" w:hAnsi="Times New Roman" w:cs="Times New Roman"/>
          <w:sz w:val="22"/>
          <w:szCs w:val="22"/>
          <w:lang w:val="en-GB"/>
        </w:rPr>
        <w:t xml:space="preserve"> have previously been used with aging populations with and without disabilities with a human mentor to set cognitive, social, diet and physical goals. This approach has shown promising results supporting improvements in social, physical and cognitive activity, improved memory and executive functions</w:t>
      </w:r>
      <w:r w:rsidRPr="007055C8">
        <w:rPr>
          <w:rFonts w:ascii="Times New Roman" w:hAnsi="Times New Roman" w:cs="Times New Roman"/>
          <w:sz w:val="22"/>
          <w:szCs w:val="22"/>
        </w:rPr>
        <w:t xml:space="preserve"> resulting in participants experiencing higher levels of empowerment, motivation, achievement, personal satisfaction and self-confidence. </w:t>
      </w:r>
      <w:r w:rsidRPr="007055C8">
        <w:rPr>
          <w:rFonts w:ascii="Times New Roman" w:hAnsi="Times New Roman" w:cs="Times New Roman"/>
          <w:sz w:val="22"/>
          <w:szCs w:val="22"/>
          <w:lang w:val="en-GB"/>
        </w:rPr>
        <w:fldChar w:fldCharType="begin"/>
      </w:r>
      <w:r w:rsidRPr="007055C8">
        <w:rPr>
          <w:rFonts w:ascii="Times New Roman" w:hAnsi="Times New Roman" w:cs="Times New Roman"/>
          <w:sz w:val="22"/>
          <w:szCs w:val="22"/>
          <w:lang w:val="en-GB"/>
        </w:rPr>
        <w:instrText xml:space="preserve"> ADDIN ZOTERO_ITEM CSL_CITATION {"citationID":"hnkMVz75","properties":{"formattedCitation":"\\super 19,24,25,46\\nosupersub{}","plainCitation":"19,24,25,46","noteIndex":0},"citationItems":[{"id":427,"uris":["http://zotero.org/users/8326170/items/2NEZEFAM"],"uri":["http://zotero.org/users/8326170/items/2NEZEFAM"],"itemData":{"id":427,"type":"article-journal","abstract":"Background\nLifestyle factors represent prime targets for behaviour change interventions to promote healthy ageing and reduce dementia risk. We evaluated a goal-setting intervention aimed at promoting increased cognitive and physical activity and improving mental and physical fitness, diet and health.\n\nMethods\nThis was a pilot randomised controlled trial designed to guide planning for a larger-scale investigation, provide preliminary evidence regarding efficacy, and explore feasibility and acceptability. Primary outcomes were engagement in physical and cognitive activity. Participants aged over 50 living independently in the community were recruited through a community Agewell Centre. Following baseline assessment participants were randomly allocated to one of three conditions: control (IC) had an interview in which information about activities and health was discussed; goal-setting (GS n = 24) had an interview in which they set behaviour change goals relating to physical, cognitive and social activity, health and nutrition; and goal-setting with mentoring (GM, n = 24) had the goal-setting interview followed by bi-monthly telephone mentoring. Participants and researchers were blinded to group assignment. Participants were reassessed after 12 months.\n\nResults\nSeventy-five participants were randomised (IC n = 27, GS n = 24, GM n = 24). At 12-month follow-up, the two goal-setting groups, taken together (GS n = 21, GM n = 22), increased their level of physical (effect size 0.37) and cognitive (effect size 0.15) activity relative to controls (IC n = 27). In secondary outcomes, the two goal-setting groups taken together achieved additional benefits compared to control (effect sizes ≥ 0.2) in memory, executive function, cholesterol level, aerobic capacity, flexibility, balance, grip strength, and agility. Adding follow-up mentoring produced further benefits compared to goal-setting alone (effect sizes ≥ 0.2) in physical activity, body composition, global cognition and memory, but not in other domains. Implementation of the recruitment procedure, assessment and intervention was found to be feasible and the approach taken was acceptable to participants, with no adverse effects.\n\nConclusions\nA brief, low-cost goal-setting intervention is feasible and acceptable, and has the potential to achieve increased activity engagement.\n\nTrial registration\nCurrent Controlled Trials ISRCTN30080637","container-title":"BMC Psychiatry","DOI":"10.1186/s12888-015-0402-4","ISSN":"1471-244X","journalAbbreviation":"BMC Psychiatry","note":"PMID: 25880911\nPMCID: PMC4337106","page":"25","source":"PubMed Central","title":"The Agewell trial: a pilot randomised controlled trial of a behaviour change intervention to promote healthy ageing and reduce risk of dementia in later life","title-short":"The Agewell trial","volume":"15","author":[{"family":"Clare","given":"Linda"},{"family":"Nelis","given":"Sharon M"},{"family":"Jones","given":"Ian R"},{"family":"Hindle","given":"John V"},{"family":"Thom","given":"Jeanette M"},{"family":"Nixon","given":"Julie A"},{"family":"Cooney","given":"Jennifer"},{"family":"Jones","given":"Carys L"},{"family":"Tudor Edwards","given":"Rhiannon"},{"family":"Whitaker","given":"Christopher J"}],"issued":{"date-parts":[["2015",2,19]]}}},{"id":383,"uris":["http://zotero.org/users/8326170/items/PU2JD9UM"],"uri":["http://zotero.org/users/8326170/items/PU2JD9UM"],"itemData":{"id":383,"type":"article-journal","abstract":"BACKGROUND: Potentially modifiable lifestyle factors may influence cognitive health in later life and offer potential to reduce the risk of cognitive decline and dementia. The concept of cognitive reserve has been proposed as a mechanism to explain individual differences in rates of cognitive decline, but its potential role as a mediating pathway has seldom been explored using data from large epidemiological studies. We explored the mediating effect of cognitive reserve on the cross-sectional association between lifestyle factors and cognitive function in later life using data from a population-based cohort of healthy older people.\nMETHODS AND FINDINGS: We analysed data from 2,315 cognitively healthy participants aged 65 y and over in the Cognitive Function and Ageing Study Wales (CFAS-Wales) cohort collected in 2011-2013. Linear regression modelling was used to investigate the overall associations between five lifestyle factors-cognitive and social activity, physical activity, diet, alcohol consumption, and smoking-and cognition, adjusting for demographic factors and chronic conditions. Mediation analysis tested for indirect effects of the lifestyle factors on cognition via cognitive reserve. After controlling for age, gender, and the presence of chronic conditions, cognitive and social activity, physical activity, healthy diet, and light-to-moderate alcohol consumption were positively associated with cognitive function, together accounting for 20% (95% CI 17%-23%) of variance in cognitive test scores. Cognitive reserve was an important mediator of this association, with indirect effects via cognitive reserve contributing 21% (95% CI 15%-27%) of the overall effect on cognition. The main limitations of the study derive from the cross-sectional nature of the data and the challenges of accurately measuring the latent construct of cognitive reserve.\nCONCLUSIONS: Cross-sectional associations support the view that enhancing cognitive reserve may benefit cognition, and maintenance of cognitive health may be supported by a healthy and active lifestyle, in later life.","container-title":"PLoS medicine","DOI":"10.1371/journal.pmed.1002259","ISSN":"1549-1676","issue":"3","journalAbbreviation":"PLoS Med","language":"eng","note":"PMID: 28323829\nPMCID: PMC5360216","page":"e1002259","source":"PubMed","title":"Potentially modifiable lifestyle factors, cognitive reserve, and cognitive function in later life: A cross-sectional study","title-short":"Potentially modifiable lifestyle factors, cognitive reserve, and cognitive function in later life","volume":"14","author":[{"family":"Clare","given":"Linda"},{"family":"Wu","given":"Yu-Tzu"},{"family":"Teale","given":"Julia C."},{"family":"MacLeod","given":"Catherine"},{"family":"Matthews","given":"Fiona"},{"family":"Brayne","given":"Carol"},{"family":"Woods","given":"Bob"},{"literal":"CFAS-Wales study team"}],"issued":{"date-parts":[["2017",3]]}}},{"id":408,"uris":["http://zotero.org/users/8326170/items/6LDVQNAL"],"uri":["http://zotero.org/users/8326170/items/6LDVQNAL"],"itemData":{"id":408,"type":"article-journal","abstract":"Objectives To determine whether individual goal-oriented cognitive rehabilitation (CR) improves everyday functioning for people with mild-to-moderate dementia. Design and methods Parallel group multicentre single-blind randomised controlled trial (RCT) comparing CR added to usual treatment (CR) with usual treatment alone (TAU) for people with an ICD-10 diagnosis of Alzheimer, vascular or mixed dementia, and mild-to-moderate cognitive impairment (Mini-Mental State Examination [MMSE] score ≥ 18), and with a family member willing to contribute. Participants allocated to CR received 10 weekly sessions over 3 months and four maintenance sessions over 6 months. Participants were followed up 3 and 9 months post randomisation by blinded researchers. The primary outcome was self-reported goal attainment at 3 months. Secondary outcomes at 3 and 9 months included informant-reported goal attainment, quality of life, mood, self-efficacy, and cognition and study partner stress and quality of life. Results We randomised (1:1) 475 people with dementia; 445 (CR = 281) were included in the intention to treat analysis at 3 months and 426 (CR = 208) at 9 months. At 3 months, there were statistically significant large positive effects for participant-rated goal attainment (d = 0.97; 95% CI, 0.75-1.19), corroborated by informant ratings (d = 1.11; 95% CI, 0.89-1.34). These effects were maintained at 9 months for both participant (d = 0.94; 95% CI, 0.71-1.17) and informant (d = 0.96; 95% CI, 0.73-1.2) ratings. The observed gains related to goals directly targeted in the therapy. There were no significant differences in secondary outcomes. Conclusions CR enables people with early-stage dementia to improve their everyday functioning in relation to individual goals targeted in the therapy.","container-title":"International Journal of Geriatric Psychiatry","DOI":"10.1002/gps.5076","ISSN":"1099-1166","issue":"5","language":"en","note":"_eprint: https://onlinelibrary.wiley.com/doi/pdf/10.1002/gps.5076","page":"709-721","source":"Wiley Online Library","title":"Individual goal-oriented cognitive rehabilitation to improve everyday functioning for people with early-stage dementia: A multicentre randomised controlled trial (the GREAT trial)","title-short":"Individual goal-oriented cognitive rehabilitation to improve everyday functioning for people with early-stage dementia","volume":"34","author":[{"family":"Clare","given":"Linda"},{"family":"Kudlicka","given":"Aleksandra"},{"family":"Oyebode","given":"Jan R."},{"family":"Jones","given":"Roy W."},{"family":"Bayer","given":"Antony"},{"family":"Leroi","given":"Iracema"},{"family":"Kopelman","given":"Michael"},{"family":"James","given":"Ian A."},{"family":"Culverwell","given":"Alison"},{"family":"Pool","given":"Jackie"},{"family":"Brand","given":"Andrew"},{"family":"Henderson","given":"Catherine"},{"family":"Hoare","given":"Zoe"},{"family":"Knapp","given":"Martin"},{"family":"Woods","given":"Bob"}],"issued":{"date-parts":[["2019"]]}}},{"id":433,"uris":["http://zotero.org/users/8326170/items/DCYRHCAM"],"uri":["http://zotero.org/users/8326170/items/DCYRHCAM"],"itemData":{"id":433,"type":"article-journal","abstract":"Objective: We report a mixed method evaluation of the feasibility and implementation of the AgeWell goal-setting intervention to promote healthy ageing later life. Method: Researcher field notes, goal-setting interview content, and semi-structured interviews with participants were content analysed to review trial implementation and participants’ perspective on the goal-setting and mentoring intervention. Results: 75 people were recruited: 21 in the goal-setting and 22 in the goal-setting with mentoring arms of the intervention. Goal-setting was feasible in the main domains of interest. Adherence to the protocol was good and the mentoring schedule was adhered to. Participants reported satisfaction with their goal attainment, but barriers for non-achievement were also identified. Recommendations for small changes to the intervention included reducing the number of goals. Conclusions: Participants understood the goal-setting process, and were able to set realistic and achievable lifestyle goals. The intervention and the procedures were acceptable but changes in how goal-setting is both introduced and monitored are needed for wider implementation. Clinical Implications: Goal-setting can be a useful process to help people alter their lifestyle to allow them to age more successfully and reduce risk factors associated with dementia. (PsycINFO Database Record (c) 2018 APA, all rights reserved)","container-title":"Clinical Gerontologist: The Journal of Aging and Mental Health","DOI":"10.1080/07317115.2017.1416509","ISSN":"1545-2301","issue":"4","note":"publisher-place: United Kingdom\npublisher: Taylor &amp; Francis","page":"335-345","source":"APA PsycNet","title":"Goal-setting to promote a healthier lifestyle in later life: Qualitative evaluation of the agewell trial","title-short":"Goal-setting to promote a healthier lifestyle in later life","volume":"41","author":[{"family":"Nelis","given":"Sharon M."},{"family":"Thom","given":"Jeanette M."},{"family":"Jones","given":"Ian Rees"},{"family":"Hindle","given":"John V."},{"family":"Clare","given":"Linda"}],"issued":{"date-parts":[["2018"]]}}}],"schema":"https://github.com/citation-style-language/schema/raw/master/csl-citation.json"} </w:instrText>
      </w:r>
      <w:r w:rsidRPr="007055C8">
        <w:rPr>
          <w:rFonts w:ascii="Times New Roman" w:hAnsi="Times New Roman" w:cs="Times New Roman"/>
          <w:sz w:val="22"/>
          <w:szCs w:val="22"/>
          <w:lang w:val="en-GB"/>
        </w:rPr>
        <w:fldChar w:fldCharType="separate"/>
      </w:r>
      <w:r w:rsidRPr="007055C8">
        <w:rPr>
          <w:rFonts w:ascii="Times New Roman" w:hAnsi="Times New Roman" w:cs="Times New Roman"/>
          <w:sz w:val="22"/>
          <w:vertAlign w:val="superscript"/>
        </w:rPr>
        <w:t>19,24,25,46</w:t>
      </w:r>
      <w:r w:rsidRPr="007055C8">
        <w:rPr>
          <w:rFonts w:ascii="Times New Roman" w:hAnsi="Times New Roman" w:cs="Times New Roman"/>
          <w:sz w:val="22"/>
          <w:szCs w:val="22"/>
          <w:lang w:val="en-GB"/>
        </w:rPr>
        <w:fldChar w:fldCharType="end"/>
      </w:r>
      <w:r w:rsidRPr="007055C8">
        <w:rPr>
          <w:rFonts w:ascii="Times New Roman" w:hAnsi="Times New Roman" w:cs="Times New Roman"/>
          <w:sz w:val="22"/>
          <w:szCs w:val="22"/>
          <w:lang w:val="en-GB"/>
        </w:rPr>
        <w:t xml:space="preserve"> Through the intervention, participants are encouraged to start new cognitive, physical and social activities and raise their levels of </w:t>
      </w:r>
      <w:r w:rsidRPr="007055C8">
        <w:rPr>
          <w:rFonts w:ascii="Times New Roman" w:hAnsi="Times New Roman" w:cs="Times New Roman"/>
          <w:sz w:val="22"/>
          <w:szCs w:val="22"/>
          <w:lang w:val="en-GB"/>
        </w:rPr>
        <w:lastRenderedPageBreak/>
        <w:t>current ones. This process is guided using Bangor Goal-Setting Interview (BGSI)</w:t>
      </w:r>
      <w:r w:rsidRPr="007055C8">
        <w:rPr>
          <w:rFonts w:ascii="Times New Roman" w:hAnsi="Times New Roman" w:cs="Times New Roman"/>
          <w:sz w:val="22"/>
          <w:szCs w:val="22"/>
          <w:lang w:val="en-GB"/>
        </w:rPr>
        <w:fldChar w:fldCharType="begin"/>
      </w:r>
      <w:r w:rsidRPr="007055C8">
        <w:rPr>
          <w:rFonts w:ascii="Times New Roman" w:hAnsi="Times New Roman" w:cs="Times New Roman"/>
          <w:sz w:val="22"/>
          <w:szCs w:val="22"/>
          <w:lang w:val="en-GB"/>
        </w:rPr>
        <w:instrText xml:space="preserve"> ADDIN ZOTERO_ITEM CSL_CITATION {"citationID":"vhSF5ggY","properties":{"formattedCitation":"\\super 26\\nosupersub{}","plainCitation":"26","noteIndex":0},"citationItems":[{"id":17242,"uris":["http://zotero.org/users/8326170/items/B8R3XYKA"],"uri":["http://zotero.org/users/8326170/items/B8R3XYKA"],"itemData":{"id":17242,"type":"article-journal","abstract":"Lifestyle factors playing a role in the development of late-life disability may be modifiable. There is a need for robust evidence about the potential for prevention of disability through behavior change interventions.","container-title":"Trials","DOI":"10.1186/1745-6215-13-115","ISSN":"1745-6215","issue":"1","journalAbbreviation":"Trials","page":"115","source":"BioMed Central","title":"The AgeWell study of behavior change to promote health and wellbeing in later life: study protocol for a randomized controlled trial","title-short":"The AgeWell study of behavior change to promote health and wellbeing in later life","volume":"13","author":[{"family":"Clare","given":"Linda"},{"family":"Hindle","given":"John V."},{"family":"Jones","given":"Ian R."},{"family":"Thom","given":"Jeanette M."},{"family":"Nelis","given":"Sharon M."},{"family":"Hounsome","given":"Barry"},{"family":"Whitaker","given":"Christopher J."}],"issued":{"date-parts":[["2012",7,24]]}}}],"schema":"https://github.com/citation-style-language/schema/raw/master/csl-citation.json"} </w:instrText>
      </w:r>
      <w:r w:rsidRPr="007055C8">
        <w:rPr>
          <w:rFonts w:ascii="Times New Roman" w:hAnsi="Times New Roman" w:cs="Times New Roman"/>
          <w:sz w:val="22"/>
          <w:szCs w:val="22"/>
          <w:lang w:val="en-GB"/>
        </w:rPr>
        <w:fldChar w:fldCharType="separate"/>
      </w:r>
      <w:r w:rsidRPr="007055C8">
        <w:rPr>
          <w:rFonts w:ascii="Times New Roman" w:hAnsi="Times New Roman" w:cs="Times New Roman"/>
          <w:sz w:val="22"/>
          <w:vertAlign w:val="superscript"/>
        </w:rPr>
        <w:t>26</w:t>
      </w:r>
      <w:r w:rsidRPr="007055C8">
        <w:rPr>
          <w:rFonts w:ascii="Times New Roman" w:hAnsi="Times New Roman" w:cs="Times New Roman"/>
          <w:sz w:val="22"/>
          <w:szCs w:val="22"/>
          <w:lang w:val="en-GB"/>
        </w:rPr>
        <w:fldChar w:fldCharType="end"/>
      </w:r>
      <w:r w:rsidRPr="007055C8">
        <w:rPr>
          <w:rFonts w:ascii="Times New Roman" w:hAnsi="Times New Roman" w:cs="Times New Roman"/>
          <w:sz w:val="22"/>
          <w:szCs w:val="22"/>
          <w:lang w:val="en-GB"/>
        </w:rPr>
        <w:t xml:space="preserve"> and prompted by a mentor through phone calls to discuss participant progress and barriers to goal achievement.</w:t>
      </w:r>
      <w:r w:rsidRPr="007055C8">
        <w:rPr>
          <w:rFonts w:ascii="Times New Roman" w:hAnsi="Times New Roman" w:cs="Times New Roman"/>
          <w:sz w:val="22"/>
          <w:szCs w:val="22"/>
          <w:vertAlign w:val="subscript"/>
          <w:lang w:val="en-GB"/>
        </w:rPr>
        <w:fldChar w:fldCharType="begin"/>
      </w:r>
      <w:r w:rsidRPr="007055C8">
        <w:rPr>
          <w:rFonts w:ascii="Times New Roman" w:hAnsi="Times New Roman" w:cs="Times New Roman"/>
          <w:sz w:val="22"/>
          <w:szCs w:val="22"/>
          <w:vertAlign w:val="subscript"/>
          <w:lang w:val="en-GB"/>
        </w:rPr>
        <w:instrText xml:space="preserve"> ADDIN ZOTERO_ITEM CSL_CITATION {"citationID":"nR3Wkugu","properties":{"formattedCitation":"\\super 25\\nosupersub{}","plainCitation":"25","noteIndex":0},"citationItems":[{"id":433,"uris":["http://zotero.org/users/8326170/items/DCYRHCAM"],"uri":["http://zotero.org/users/8326170/items/DCYRHCAM"],"itemData":{"id":433,"type":"article-journal","abstract":"Objective: We report a mixed method evaluation of the feasibility and implementation of the AgeWell goal-setting intervention to promote healthy ageing later life. Method: Researcher field notes, goal-setting interview content, and semi-structured interviews with participants were content analysed to review trial implementation and participants’ perspective on the goal-setting and mentoring intervention. Results: 75 people were recruited: 21 in the goal-setting and 22 in the goal-setting with mentoring arms of the intervention. Goal-setting was feasible in the main domains of interest. Adherence to the protocol was good and the mentoring schedule was adhered to. Participants reported satisfaction with their goal attainment, but barriers for non-achievement were also identified. Recommendations for small changes to the intervention included reducing the number of goals. Conclusions: Participants understood the goal-setting process, and were able to set realistic and achievable lifestyle goals. The intervention and the procedures were acceptable but changes in how goal-setting is both introduced and monitored are needed for wider implementation. Clinical Implications: Goal-setting can be a useful process to help people alter their lifestyle to allow them to age more successfully and reduce risk factors associated with dementia. (PsycINFO Database Record (c) 2018 APA, all rights reserved)","container-title":"Clinical Gerontologist: The Journal of Aging and Mental Health","DOI":"10.1080/07317115.2017.1416509","ISSN":"1545-2301","issue":"4","note":"publisher-place: United Kingdom\npublisher: Taylor &amp; Francis","page":"335-345","source":"APA PsycNet","title":"Goal-setting to promote a healthier lifestyle in later life: Qualitative evaluation of the agewell trial","title-short":"Goal-setting to promote a healthier lifestyle in later life","volume":"41","author":[{"family":"Nelis","given":"Sharon M."},{"family":"Thom","given":"Jeanette M."},{"family":"Jones","given":"Ian Rees"},{"family":"Hindle","given":"John V."},{"family":"Clare","given":"Linda"}],"issued":{"date-parts":[["2018"]]}}}],"schema":"https://github.com/citation-style-language/schema/raw/master/csl-citation.json"} </w:instrText>
      </w:r>
      <w:r w:rsidRPr="007055C8">
        <w:rPr>
          <w:rFonts w:ascii="Times New Roman" w:hAnsi="Times New Roman" w:cs="Times New Roman"/>
          <w:sz w:val="22"/>
          <w:szCs w:val="22"/>
          <w:vertAlign w:val="subscript"/>
          <w:lang w:val="en-GB"/>
        </w:rPr>
        <w:fldChar w:fldCharType="separate"/>
      </w:r>
      <w:r w:rsidRPr="007055C8">
        <w:rPr>
          <w:rFonts w:ascii="Times New Roman" w:hAnsi="Times New Roman" w:cs="Times New Roman"/>
          <w:sz w:val="22"/>
          <w:vertAlign w:val="superscript"/>
        </w:rPr>
        <w:t>25</w:t>
      </w:r>
      <w:r w:rsidRPr="007055C8">
        <w:rPr>
          <w:rFonts w:ascii="Times New Roman" w:hAnsi="Times New Roman" w:cs="Times New Roman"/>
          <w:sz w:val="22"/>
          <w:szCs w:val="22"/>
          <w:vertAlign w:val="subscript"/>
          <w:lang w:val="en-GB"/>
        </w:rPr>
        <w:fldChar w:fldCharType="end"/>
      </w:r>
      <w:r w:rsidRPr="007055C8">
        <w:rPr>
          <w:rFonts w:ascii="Times New Roman" w:hAnsi="Times New Roman" w:cs="Times New Roman"/>
          <w:sz w:val="22"/>
          <w:szCs w:val="22"/>
          <w:lang w:val="en-GB"/>
        </w:rPr>
        <w:t xml:space="preserve"> BGSI is guided on social cognitive theory of behavioural change to promote health</w:t>
      </w:r>
      <w:r w:rsidRPr="007055C8">
        <w:rPr>
          <w:rFonts w:ascii="Times New Roman" w:hAnsi="Times New Roman" w:cs="Times New Roman"/>
          <w:sz w:val="22"/>
          <w:szCs w:val="22"/>
          <w:lang w:val="en-GB"/>
        </w:rPr>
        <w:fldChar w:fldCharType="begin"/>
      </w:r>
      <w:r w:rsidRPr="007055C8">
        <w:rPr>
          <w:rFonts w:ascii="Times New Roman" w:hAnsi="Times New Roman" w:cs="Times New Roman"/>
          <w:sz w:val="22"/>
          <w:szCs w:val="22"/>
          <w:lang w:val="en-GB"/>
        </w:rPr>
        <w:instrText xml:space="preserve"> ADDIN ZOTERO_ITEM CSL_CITATION {"citationID":"PuKE7Myn","properties":{"formattedCitation":"\\super 26,27\\nosupersub{}","plainCitation":"26,27","noteIndex":0},"citationItems":[{"id":17242,"uris":["http://zotero.org/users/8326170/items/B8R3XYKA"],"uri":["http://zotero.org/users/8326170/items/B8R3XYKA"],"itemData":{"id":17242,"type":"article-journal","abstract":"Lifestyle factors playing a role in the development of late-life disability may be modifiable. There is a need for robust evidence about the potential for prevention of disability through behavior change interventions.","container-title":"Trials","DOI":"10.1186/1745-6215-13-115","ISSN":"1745-6215","issue":"1","journalAbbreviation":"Trials","page":"115","source":"BioMed Central","title":"The AgeWell study of behavior change to promote health and wellbeing in later life: study protocol for a randomized controlled trial","title-short":"The AgeWell study of behavior change to promote health and wellbeing in later life","volume":"13","author":[{"family":"Clare","given":"Linda"},{"family":"Hindle","given":"John V."},{"family":"Jones","given":"Ian R."},{"family":"Thom","given":"Jeanette M."},{"family":"Nelis","given":"Sharon M."},{"family":"Hounsome","given":"Barry"},{"family":"Whitaker","given":"Christopher J."}],"issued":{"date-parts":[["2012",7,24]]}}},{"id":17245,"uris":["http://zotero.org/users/8326170/items/JJ5CFUZV"],"uri":["http://zotero.org/users/8326170/items/JJ5CFUZV"],"itemData":{"id":17245,"type":"article-journal","abstract":"This article examines health promotion and disease prevention from the perspective of social cognitive theory. This theory posits a multifaceted causal structure in which self-efficacy beliefs operate together with goals, outcome expectations, and perceived environmental impediments and facilitators in the regulation of human motivation, behavior, and well-being. Belief in one's efficacy to exercise control is a common pathway through which psychosocial influences affect health functioning. This core belief affects each of the basic processes of personal change--whether people even consider changing their health habits, whether they mobilize the motivation and perseverance needed to succeed should they do so, their ability to recover from setbacks and relapses, and how well they maintain the habit changes they have achieved. Human health is a social matter, not just an individual one. A comprehensive approach to health promotion also requires changing the practices of social systems that have widespread effects on human health.","container-title":"Health Education &amp; Behavior: The Official Publication of the Society for Public Health Education","DOI":"10.1177/1090198104263660","ISSN":"1090-1981","issue":"2","journalAbbreviation":"Health Educ Behav","language":"eng","note":"PMID: 15090118","page":"143-164","source":"PubMed","title":"Health promotion by social cognitive means","volume":"31","author":[{"family":"Bandura","given":"Albert"}],"issued":{"date-parts":[["2004",4]]}}}],"schema":"https://github.com/citation-style-language/schema/raw/master/csl-citation.json"} </w:instrText>
      </w:r>
      <w:r w:rsidRPr="007055C8">
        <w:rPr>
          <w:rFonts w:ascii="Times New Roman" w:hAnsi="Times New Roman" w:cs="Times New Roman"/>
          <w:sz w:val="22"/>
          <w:szCs w:val="22"/>
          <w:lang w:val="en-GB"/>
        </w:rPr>
        <w:fldChar w:fldCharType="separate"/>
      </w:r>
      <w:r w:rsidRPr="007055C8">
        <w:rPr>
          <w:rFonts w:ascii="Times New Roman" w:hAnsi="Times New Roman" w:cs="Times New Roman"/>
          <w:sz w:val="22"/>
          <w:vertAlign w:val="superscript"/>
        </w:rPr>
        <w:t>26,27</w:t>
      </w:r>
      <w:r w:rsidRPr="007055C8">
        <w:rPr>
          <w:rFonts w:ascii="Times New Roman" w:hAnsi="Times New Roman" w:cs="Times New Roman"/>
          <w:sz w:val="22"/>
          <w:szCs w:val="22"/>
          <w:lang w:val="en-GB"/>
        </w:rPr>
        <w:fldChar w:fldCharType="end"/>
      </w:r>
      <w:r w:rsidRPr="007055C8">
        <w:rPr>
          <w:rFonts w:ascii="Times New Roman" w:hAnsi="Times New Roman" w:cs="Times New Roman"/>
          <w:sz w:val="22"/>
          <w:szCs w:val="22"/>
          <w:lang w:val="en-GB"/>
        </w:rPr>
        <w:t xml:space="preserve"> through which the users rate the perceived significance of the goal and readiness to start working toward it on a 10-point scale. They are subsequently assisted to revise the goals based on SMART criteria (specific, measurable, achievable, realistic/relevant and time-bound). After setting goals, the difficulties and supports needed to make progress toward them is discussed. Goal attainment indicators (25, 50, 75, 100%) with clear descriptors is set and following participation participants are asked to rate their goal achievement and satisfaction on a 10-point scale. </w:t>
      </w:r>
    </w:p>
    <w:p w14:paraId="443D942A" w14:textId="51410D1D" w:rsidR="007055C8" w:rsidRPr="007055C8" w:rsidRDefault="007055C8" w:rsidP="007055C8">
      <w:pPr>
        <w:spacing w:after="100" w:afterAutospacing="1"/>
        <w:rPr>
          <w:rFonts w:ascii="Times New Roman" w:hAnsi="Times New Roman" w:cs="Times New Roman"/>
          <w:sz w:val="22"/>
          <w:szCs w:val="22"/>
          <w:lang w:val="en-GB"/>
        </w:rPr>
      </w:pPr>
      <w:r w:rsidRPr="007055C8">
        <w:rPr>
          <w:rFonts w:ascii="Times New Roman" w:hAnsi="Times New Roman" w:cs="Times New Roman"/>
          <w:sz w:val="22"/>
          <w:szCs w:val="22"/>
          <w:lang w:val="en-GB"/>
        </w:rPr>
        <w:t>The proposed project will employ a physically present SAR-Nao</w:t>
      </w:r>
      <w:r w:rsidR="00930BF9">
        <w:rPr>
          <w:rFonts w:ascii="Times New Roman" w:hAnsi="Times New Roman" w:cs="Times New Roman"/>
          <w:sz w:val="22"/>
          <w:szCs w:val="22"/>
          <w:lang w:val="en-GB"/>
        </w:rPr>
        <w:t xml:space="preserve"> programmed to administer the goal setting assessment and intervention. A project staff will oversee each aspect of this intervention to assure each participant feels comfortable with the interaction and the interaction is meaningful to the participants.</w:t>
      </w:r>
      <w:r w:rsidRPr="007055C8">
        <w:rPr>
          <w:rFonts w:ascii="Times New Roman" w:hAnsi="Times New Roman" w:cs="Times New Roman"/>
          <w:sz w:val="22"/>
          <w:szCs w:val="22"/>
          <w:lang w:val="en-GB"/>
        </w:rPr>
        <w:t xml:space="preserve"> Each participant will be supported</w:t>
      </w:r>
      <w:r w:rsidR="00930BF9">
        <w:rPr>
          <w:rFonts w:ascii="Times New Roman" w:hAnsi="Times New Roman" w:cs="Times New Roman"/>
          <w:sz w:val="22"/>
          <w:szCs w:val="22"/>
          <w:lang w:val="en-GB"/>
        </w:rPr>
        <w:t xml:space="preserve"> by Nao</w:t>
      </w:r>
      <w:r w:rsidR="00074D50">
        <w:rPr>
          <w:rFonts w:ascii="Times New Roman" w:hAnsi="Times New Roman" w:cs="Times New Roman"/>
          <w:sz w:val="22"/>
          <w:szCs w:val="22"/>
          <w:lang w:val="en-GB"/>
        </w:rPr>
        <w:t xml:space="preserve"> to set individua</w:t>
      </w:r>
      <w:r w:rsidR="00074D50" w:rsidRPr="00074D50">
        <w:rPr>
          <w:rFonts w:ascii="Times New Roman" w:hAnsi="Times New Roman" w:cs="Times New Roman"/>
          <w:sz w:val="22"/>
          <w:szCs w:val="22"/>
          <w:lang w:val="en-GB"/>
        </w:rPr>
        <w:t>lized goals</w:t>
      </w:r>
      <w:r w:rsidRPr="00074D50">
        <w:rPr>
          <w:rFonts w:ascii="Times New Roman" w:hAnsi="Times New Roman" w:cs="Times New Roman"/>
          <w:sz w:val="22"/>
          <w:szCs w:val="22"/>
          <w:lang w:val="en-GB"/>
        </w:rPr>
        <w:t xml:space="preserve"> focused on</w:t>
      </w:r>
      <w:r w:rsidRPr="007055C8">
        <w:rPr>
          <w:rFonts w:ascii="Times New Roman" w:hAnsi="Times New Roman" w:cs="Times New Roman"/>
          <w:sz w:val="22"/>
          <w:szCs w:val="22"/>
          <w:lang w:val="en-GB"/>
        </w:rPr>
        <w:t xml:space="preserve"> enhancing their preferred physical activities (such as</w:t>
      </w:r>
      <w:r w:rsidR="00074D50">
        <w:rPr>
          <w:rFonts w:ascii="Times New Roman" w:hAnsi="Times New Roman" w:cs="Times New Roman"/>
          <w:sz w:val="22"/>
          <w:szCs w:val="22"/>
          <w:lang w:val="en-GB"/>
        </w:rPr>
        <w:t>,</w:t>
      </w:r>
      <w:r w:rsidRPr="007055C8">
        <w:rPr>
          <w:rFonts w:ascii="Times New Roman" w:hAnsi="Times New Roman" w:cs="Times New Roman"/>
          <w:sz w:val="22"/>
          <w:szCs w:val="22"/>
          <w:lang w:val="en-GB"/>
        </w:rPr>
        <w:t xml:space="preserve"> doing exercise, going for a walk, housework, </w:t>
      </w:r>
      <w:r w:rsidR="00C63278" w:rsidRPr="007055C8">
        <w:rPr>
          <w:rFonts w:ascii="Times New Roman" w:hAnsi="Times New Roman" w:cs="Times New Roman"/>
          <w:sz w:val="22"/>
          <w:szCs w:val="22"/>
          <w:lang w:val="en-GB"/>
        </w:rPr>
        <w:t>and gardening</w:t>
      </w:r>
      <w:r w:rsidRPr="007055C8">
        <w:rPr>
          <w:rFonts w:ascii="Times New Roman" w:hAnsi="Times New Roman" w:cs="Times New Roman"/>
          <w:sz w:val="22"/>
          <w:szCs w:val="22"/>
          <w:lang w:val="en-GB"/>
        </w:rPr>
        <w:t>) as well as to plan on how to achieve them. Participants will receive daily activities plan through the SAR and a visual real-time feedback at the end of each session focused on the progress they have made toward their goals. Further, physical activities and goal attainment rate will be measured immediately before and after the intervention using validated scales to determine the impact of the intervention on participant physical activities. The proposed intervention program will be conducted across 20 daily 20-minute individual sessions for one month followed by a bi-monthly one-hour-follow-up session.</w:t>
      </w:r>
    </w:p>
    <w:p w14:paraId="0969F11E" w14:textId="1CF3F7C8" w:rsidR="007055C8" w:rsidRPr="007055C8" w:rsidRDefault="007055C8" w:rsidP="007B4E56">
      <w:pPr>
        <w:spacing w:after="100" w:afterAutospacing="1"/>
        <w:rPr>
          <w:rFonts w:ascii="Times New Roman" w:hAnsi="Times New Roman" w:cs="Times New Roman"/>
          <w:sz w:val="22"/>
          <w:szCs w:val="22"/>
          <w:lang w:val="en-GB"/>
        </w:rPr>
      </w:pPr>
      <w:r w:rsidRPr="007055C8">
        <w:rPr>
          <w:rFonts w:ascii="Times New Roman" w:hAnsi="Times New Roman" w:cs="Times New Roman"/>
          <w:sz w:val="22"/>
          <w:szCs w:val="22"/>
          <w:lang w:val="en-GB"/>
        </w:rPr>
        <w:t xml:space="preserve">Nao </w:t>
      </w:r>
      <w:r w:rsidR="007B4E56">
        <w:rPr>
          <w:rFonts w:ascii="Times New Roman" w:hAnsi="Times New Roman" w:cs="Times New Roman"/>
          <w:sz w:val="22"/>
          <w:szCs w:val="22"/>
          <w:lang w:val="en-GB"/>
        </w:rPr>
        <w:t>will be programmed</w:t>
      </w:r>
      <w:r w:rsidRPr="007055C8">
        <w:rPr>
          <w:rFonts w:ascii="Times New Roman" w:hAnsi="Times New Roman" w:cs="Times New Roman"/>
          <w:sz w:val="22"/>
          <w:szCs w:val="22"/>
          <w:lang w:val="en-GB"/>
        </w:rPr>
        <w:t xml:space="preserve"> to engage participants through daily r</w:t>
      </w:r>
      <w:r w:rsidR="00074D50">
        <w:rPr>
          <w:rFonts w:ascii="Times New Roman" w:hAnsi="Times New Roman" w:cs="Times New Roman"/>
          <w:sz w:val="22"/>
          <w:szCs w:val="22"/>
          <w:lang w:val="en-GB"/>
        </w:rPr>
        <w:t>eminders and interactions, modelling exercises,</w:t>
      </w:r>
      <w:r w:rsidRPr="007055C8">
        <w:rPr>
          <w:rFonts w:ascii="Times New Roman" w:hAnsi="Times New Roman" w:cs="Times New Roman"/>
          <w:sz w:val="22"/>
          <w:szCs w:val="22"/>
          <w:lang w:val="en-GB"/>
        </w:rPr>
        <w:t xml:space="preserve"> and providing verbal feedback. In situations in which participants skip two consecutive days of physical activities, Nao </w:t>
      </w:r>
      <w:r w:rsidR="00074D50">
        <w:rPr>
          <w:rFonts w:ascii="Times New Roman" w:hAnsi="Times New Roman" w:cs="Times New Roman"/>
          <w:sz w:val="22"/>
          <w:szCs w:val="22"/>
          <w:lang w:val="en-GB"/>
        </w:rPr>
        <w:t>will encourage</w:t>
      </w:r>
      <w:r w:rsidRPr="007055C8">
        <w:rPr>
          <w:rFonts w:ascii="Times New Roman" w:hAnsi="Times New Roman" w:cs="Times New Roman"/>
          <w:sz w:val="22"/>
          <w:szCs w:val="22"/>
          <w:lang w:val="en-GB"/>
        </w:rPr>
        <w:t xml:space="preserve"> them to continue to work toward their personal goals. Depending on the participant’</w:t>
      </w:r>
      <w:r w:rsidR="00074D50">
        <w:rPr>
          <w:rFonts w:ascii="Times New Roman" w:hAnsi="Times New Roman" w:cs="Times New Roman"/>
          <w:sz w:val="22"/>
          <w:szCs w:val="22"/>
          <w:lang w:val="en-GB"/>
        </w:rPr>
        <w:t>s</w:t>
      </w:r>
      <w:r w:rsidRPr="007055C8">
        <w:rPr>
          <w:rFonts w:ascii="Times New Roman" w:hAnsi="Times New Roman" w:cs="Times New Roman"/>
          <w:sz w:val="22"/>
          <w:szCs w:val="22"/>
          <w:lang w:val="en-GB"/>
        </w:rPr>
        <w:t xml:space="preserve"> </w:t>
      </w:r>
      <w:r w:rsidR="00074D50">
        <w:rPr>
          <w:rFonts w:ascii="Times New Roman" w:hAnsi="Times New Roman" w:cs="Times New Roman"/>
          <w:sz w:val="22"/>
          <w:szCs w:val="22"/>
          <w:lang w:val="en-GB"/>
        </w:rPr>
        <w:t>physical condition, Nao will prompt</w:t>
      </w:r>
      <w:r w:rsidRPr="007055C8">
        <w:rPr>
          <w:rFonts w:ascii="Times New Roman" w:hAnsi="Times New Roman" w:cs="Times New Roman"/>
          <w:sz w:val="22"/>
          <w:szCs w:val="22"/>
          <w:lang w:val="en-GB"/>
        </w:rPr>
        <w:t xml:space="preserve"> the users to walk with it (e.g., this is a programmed function by which Nao can ask the user to hold its hand and walk).</w:t>
      </w:r>
    </w:p>
    <w:p w14:paraId="4053C7EB" w14:textId="77777777" w:rsidR="007055C8" w:rsidRPr="007055C8" w:rsidRDefault="007055C8" w:rsidP="007055C8">
      <w:pPr>
        <w:spacing w:after="100" w:afterAutospacing="1"/>
        <w:rPr>
          <w:rFonts w:ascii="Times New Roman" w:hAnsi="Times New Roman" w:cs="Times New Roman"/>
          <w:sz w:val="22"/>
          <w:szCs w:val="22"/>
          <w:lang w:val="en-GB"/>
        </w:rPr>
      </w:pPr>
      <w:r w:rsidRPr="007055C8">
        <w:rPr>
          <w:rFonts w:ascii="Times New Roman" w:hAnsi="Times New Roman" w:cs="Times New Roman"/>
          <w:sz w:val="22"/>
          <w:szCs w:val="22"/>
          <w:lang w:val="en-GB"/>
        </w:rPr>
        <w:t xml:space="preserve">Furthermore, Nao can be a present, tangible agent and as a companion so the older adults may experience less loneliness and more positive interactions. As robotics studies report, compared to avatars of the same robot, the users experienced more positive social interactions, higher likeness, respect and trust (choosing advice from a robot than avatar under risk conditions even when the appearance of avatar and robot is similar) when the robot is physically present </w:t>
      </w:r>
      <w:r w:rsidRPr="007055C8">
        <w:rPr>
          <w:rFonts w:ascii="Times New Roman" w:hAnsi="Times New Roman" w:cs="Times New Roman"/>
          <w:sz w:val="22"/>
          <w:szCs w:val="22"/>
          <w:vertAlign w:val="subscript"/>
          <w:lang w:val="en-GB"/>
        </w:rPr>
        <w:fldChar w:fldCharType="begin"/>
      </w:r>
      <w:r w:rsidRPr="007055C8">
        <w:rPr>
          <w:rFonts w:ascii="Times New Roman" w:hAnsi="Times New Roman" w:cs="Times New Roman"/>
          <w:sz w:val="22"/>
          <w:szCs w:val="22"/>
          <w:vertAlign w:val="subscript"/>
          <w:lang w:val="en-GB"/>
        </w:rPr>
        <w:instrText xml:space="preserve"> ADDIN ZOTERO_ITEM CSL_CITATION {"citationID":"uLAYEa09","properties":{"formattedCitation":"\\super 47\\uc0\\u8211{}49\\nosupersub{}","plainCitation":"47–49","noteIndex":0},"citationItems":[{"id":5162,"uris":["http://zotero.org/users/8326170/items/ZCJBR29E"],"uri":["http://zotero.org/users/8326170/items/ZCJBR29E"],"itemData":{"id":5162,"type":"paper-conference","abstract":"This study explores how a robotpsilas physical or virtual presence affects unconscious human perception of the robot as a social partner. Subjects collaborated on simple book-moving tasks with either a physically present humanoid robot or a video-displayed robot. Each task examined a single aspect of interaction: greetings, cooperation, trust, and personal space. Subjects readily greeted and cooperated with the robot in both conditions. However, subjects were more likely to fulfill an unusual instruction and to afford greater personal space to the robot in the physical condition than in the video-displayed condition. The same tendencies occurred when the virtual robot was supplemented by disambiguating 3-D information.","container-title":"RO-MAN 2008 - The 17th IEEE International Symposium on Robot and Human Interactive Communication","DOI":"10.1109/ROMAN.2008.4600749","event":"RO-MAN 2008 - The 17th IEEE International Symposium on Robot and Human Interactive Communication","note":"ISSN: 1944-9437","page":"701-706","source":"IEEE Xplore","title":"The effect of presence on human-robot interaction","author":[{"family":"Bainbridge","given":"Wilma A."},{"family":"Hart","given":"Justin"},{"family":"Kim","given":"Elizabeth S."},{"family":"Scassellati","given":"Brian"}],"issued":{"date-parts":[["2008",8]]}}},{"id":5202,"uris":["http://zotero.org/users/8326170/items/4SLEASIT"],"uri":["http://zotero.org/users/8326170/items/4SLEASIT"],"itemData":{"id":5202,"type":"article-journal","abstract":"Communication technologies are becoming increasingly diverse in form and functionality. A central concern is the ability to detect whether others are trustworthy. Judgments of trustworthiness rely, in part, on assessments of nonverbal cues, which are affected by media representations. In this research, we compared trust formation on three media representations. We presented 24 participants with advisors represented by two of three alternate formats: video, avatar, or robot. Unknown to the participants, one was an expert and the other was a non-expert. We observed participants' advice seeking behaviour under risk as an indicator of their trust in the advisor. We found that most participants preferred seeking advice from the expert, but we also found a tendency for seeking robot or video advice. Avatar advice, in contrast, was more rarely sought. Users' self-reports support these findings. These results suggest that when users make trust assessments the physical presence of the robot representation might compensate for the lack of identity cues.","container-title":"Frontiers in Robotics and AI","DOI":"10.3389/frobt.2016.00012","ISSN":"2296-9144","journalAbbreviation":"Front. Robot. AI","language":"English","note":"publisher: Frontiers","source":"www.frontiersin.org","title":"A Comparison of Avatar-, Video-, and Robot-Mediated Interaction on Users’ Trust in Expertise","URL":"https://www.frontiersin.org/articles/10.3389/frobt.2016.00012/full","volume":"0","author":[{"family":"Pan","given":"Ye"},{"family":"Steed","given":"Anthony"}],"accessed":{"date-parts":[["2021",12,7]]},"issued":{"date-parts":[["2016"]]}}},{"id":5204,"uris":["http://zotero.org/users/8326170/items/UC6RCXRL"],"uri":["http://zotero.org/users/8326170/items/UC6RCXRL"],"itemData":{"id":5204,"type":"webpage","abstract":"People's physical embodiment and presence increase their salience and importance. We predicted people would anthropomorphize an embodied humanoid robot more than a robot–like agent, and a collocated more than a remote robot. A robot or robot–like agent interviewed participants about their health. Participants were either present with the robot/agent, or interacted remotely with the robot/agent projected life–size on a screen. Participants were more engaged, disclosed less undesirable behavior, and forgot more with the robot versus the agent. They ate less and anthropomorphized most with the collocated robot. Participants interacted socially and attempted conversational grounding with the robot/agent though aware it was a machine. Basic questions remain about how people resolve the ambiguity of interacting with a humanlike nonhuman.","container-title":"http://dx.doi.org/10.1521/soco.2008.26.2.169","genre":"research-article","language":"en","note":"archive_location: world\npublisher: Guilford\nDOI: 10.1521/soco.2008.26.2.169","title":"Anthropomorphic Interactions with a Robot and Robot–like Agent","URL":"https://guilfordjournals.com/doi/abs/10.1521/soco.2008.26.2.169","author":[{"family":"Kiesler","given":"Sara"},{"family":"Powers","given":"Aaron"},{"family":"Fussell","given":"Susan R."},{"family":"Torrey","given":"Cristen"}],"accessed":{"date-parts":[["2021",12,7]]},"issued":{"date-parts":[["2008",4,17]]}}}],"schema":"https://github.com/citation-style-language/schema/raw/master/csl-citation.json"} </w:instrText>
      </w:r>
      <w:r w:rsidRPr="007055C8">
        <w:rPr>
          <w:rFonts w:ascii="Times New Roman" w:hAnsi="Times New Roman" w:cs="Times New Roman"/>
          <w:sz w:val="22"/>
          <w:szCs w:val="22"/>
          <w:vertAlign w:val="subscript"/>
          <w:lang w:val="en-GB"/>
        </w:rPr>
        <w:fldChar w:fldCharType="separate"/>
      </w:r>
      <w:r w:rsidRPr="007055C8">
        <w:rPr>
          <w:rFonts w:ascii="Times New Roman" w:hAnsi="Times New Roman" w:cs="Times New Roman"/>
          <w:sz w:val="22"/>
          <w:vertAlign w:val="superscript"/>
        </w:rPr>
        <w:t>47–49</w:t>
      </w:r>
      <w:r w:rsidRPr="007055C8">
        <w:rPr>
          <w:rFonts w:ascii="Times New Roman" w:hAnsi="Times New Roman" w:cs="Times New Roman"/>
          <w:sz w:val="22"/>
          <w:szCs w:val="22"/>
          <w:vertAlign w:val="subscript"/>
          <w:lang w:val="en-GB"/>
        </w:rPr>
        <w:fldChar w:fldCharType="end"/>
      </w:r>
      <w:r w:rsidRPr="007055C8">
        <w:rPr>
          <w:rFonts w:ascii="Times New Roman" w:hAnsi="Times New Roman" w:cs="Times New Roman"/>
          <w:sz w:val="22"/>
          <w:szCs w:val="22"/>
          <w:lang w:val="en-GB"/>
        </w:rPr>
        <w:t xml:space="preserve">. Besides, the participants </w:t>
      </w:r>
      <w:r w:rsidRPr="007055C8">
        <w:rPr>
          <w:rFonts w:ascii="Times New Roman" w:hAnsi="Times New Roman" w:cs="Times New Roman"/>
          <w:sz w:val="22"/>
          <w:szCs w:val="22"/>
        </w:rPr>
        <w:t xml:space="preserve">are influenced and anthropomorphize more with a present robot </w:t>
      </w:r>
      <w:r w:rsidRPr="007055C8">
        <w:rPr>
          <w:rFonts w:ascii="Times New Roman" w:hAnsi="Times New Roman" w:cs="Times New Roman"/>
          <w:sz w:val="22"/>
          <w:szCs w:val="22"/>
          <w:vertAlign w:val="subscript"/>
        </w:rPr>
        <w:fldChar w:fldCharType="begin"/>
      </w:r>
      <w:r w:rsidRPr="007055C8">
        <w:rPr>
          <w:rFonts w:ascii="Times New Roman" w:hAnsi="Times New Roman" w:cs="Times New Roman"/>
          <w:sz w:val="22"/>
          <w:szCs w:val="22"/>
          <w:vertAlign w:val="subscript"/>
        </w:rPr>
        <w:instrText xml:space="preserve"> ADDIN ZOTERO_ITEM CSL_CITATION {"citationID":"13Yglmlm","properties":{"formattedCitation":"\\super 49\\nosupersub{}","plainCitation":"49","noteIndex":0},"citationItems":[{"id":5204,"uris":["http://zotero.org/users/8326170/items/UC6RCXRL"],"uri":["http://zotero.org/users/8326170/items/UC6RCXRL"],"itemData":{"id":5204,"type":"webpage","abstract":"People's physical embodiment and presence increase their salience and importance. We predicted people would anthropomorphize an embodied humanoid robot more than a robot–like agent, and a collocated more than a remote robot. A robot or robot–like agent interviewed participants about their health. Participants were either present with the robot/agent, or interacted remotely with the robot/agent projected life–size on a screen. Participants were more engaged, disclosed less undesirable behavior, and forgot more with the robot versus the agent. They ate less and anthropomorphized most with the collocated robot. Participants interacted socially and attempted conversational grounding with the robot/agent though aware it was a machine. Basic questions remain about how people resolve the ambiguity of interacting with a humanlike nonhuman.","container-title":"http://dx.doi.org/10.1521/soco.2008.26.2.169","genre":"research-article","language":"en","note":"archive_location: world\npublisher: Guilford\nDOI: 10.1521/soco.2008.26.2.169","title":"Anthropomorphic Interactions with a Robot and Robot–like Agent","URL":"https://guilfordjournals.com/doi/abs/10.1521/soco.2008.26.2.169","author":[{"family":"Kiesler","given":"Sara"},{"family":"Powers","given":"Aaron"},{"family":"Fussell","given":"Susan R."},{"family":"Torrey","given":"Cristen"}],"accessed":{"date-parts":[["2021",12,7]]},"issued":{"date-parts":[["2008",4,17]]}}}],"schema":"https://github.com/citation-style-language/schema/raw/master/csl-citation.json"} </w:instrText>
      </w:r>
      <w:r w:rsidRPr="007055C8">
        <w:rPr>
          <w:rFonts w:ascii="Times New Roman" w:hAnsi="Times New Roman" w:cs="Times New Roman"/>
          <w:sz w:val="22"/>
          <w:szCs w:val="22"/>
          <w:vertAlign w:val="subscript"/>
        </w:rPr>
        <w:fldChar w:fldCharType="separate"/>
      </w:r>
      <w:r w:rsidRPr="007055C8">
        <w:rPr>
          <w:rFonts w:ascii="Times New Roman" w:hAnsi="Times New Roman" w:cs="Times New Roman"/>
          <w:sz w:val="22"/>
          <w:vertAlign w:val="superscript"/>
        </w:rPr>
        <w:t>49</w:t>
      </w:r>
      <w:r w:rsidRPr="007055C8">
        <w:rPr>
          <w:rFonts w:ascii="Times New Roman" w:hAnsi="Times New Roman" w:cs="Times New Roman"/>
          <w:sz w:val="22"/>
          <w:szCs w:val="22"/>
          <w:vertAlign w:val="subscript"/>
        </w:rPr>
        <w:fldChar w:fldCharType="end"/>
      </w:r>
      <w:r w:rsidRPr="007055C8">
        <w:rPr>
          <w:rFonts w:ascii="Times New Roman" w:hAnsi="Times New Roman" w:cs="Times New Roman"/>
          <w:sz w:val="22"/>
          <w:szCs w:val="22"/>
        </w:rPr>
        <w:t xml:space="preserve"> and</w:t>
      </w:r>
      <w:r w:rsidRPr="007055C8">
        <w:rPr>
          <w:rFonts w:ascii="Times New Roman" w:hAnsi="Times New Roman" w:cs="Times New Roman"/>
          <w:sz w:val="22"/>
          <w:szCs w:val="22"/>
          <w:lang w:val="en-GB"/>
        </w:rPr>
        <w:t xml:space="preserve"> function better in tasks </w:t>
      </w:r>
      <w:r w:rsidRPr="007055C8">
        <w:rPr>
          <w:rFonts w:ascii="Times New Roman" w:hAnsi="Times New Roman" w:cs="Times New Roman"/>
          <w:sz w:val="22"/>
          <w:szCs w:val="22"/>
          <w:vertAlign w:val="subscript"/>
          <w:lang w:val="en-GB"/>
        </w:rPr>
        <w:fldChar w:fldCharType="begin"/>
      </w:r>
      <w:r w:rsidRPr="007055C8">
        <w:rPr>
          <w:rFonts w:ascii="Times New Roman" w:hAnsi="Times New Roman" w:cs="Times New Roman"/>
          <w:sz w:val="22"/>
          <w:szCs w:val="22"/>
          <w:vertAlign w:val="subscript"/>
          <w:lang w:val="en-GB"/>
        </w:rPr>
        <w:instrText xml:space="preserve"> ADDIN ZOTERO_ITEM CSL_CITATION {"citationID":"9gpexZkk","properties":{"formattedCitation":"\\super 50\\nosupersub{}","plainCitation":"50","noteIndex":0},"citationItems":[{"id":5165,"uris":["http://zotero.org/users/8326170/items/FVCWGCUX"],"uri":["http://zotero.org/users/8326170/items/FVCWGCUX"],"itemData":{"id":5165,"type":"article-journal","abstract":"Author(s): Leyzberg, Daniel; Spaulding, Samuel; Toneva, Mariya; Scassellati, Brian","container-title":"Proceedings of the Annual Meeting of the Cognitive Science Society","issue":"34","language":"en","source":"escholarship.org","title":"The Physical Presence of a Robot Tutor Increases Cognitive Learning Gains","URL":"https://escholarship.org/uc/item/7ck0p200","volume":"34","author":[{"family":"Leyzberg","given":"Daniel"},{"family":"Spaulding","given":"Samuel"},{"family":"Toneva","given":"Mariya"},{"family":"Scassellati","given":"Brian"}],"accessed":{"date-parts":[["2021",11,21]]},"issued":{"date-parts":[["2012"]]}}}],"schema":"https://github.com/citation-style-language/schema/raw/master/csl-citation.json"} </w:instrText>
      </w:r>
      <w:r w:rsidRPr="007055C8">
        <w:rPr>
          <w:rFonts w:ascii="Times New Roman" w:hAnsi="Times New Roman" w:cs="Times New Roman"/>
          <w:sz w:val="22"/>
          <w:szCs w:val="22"/>
          <w:vertAlign w:val="subscript"/>
          <w:lang w:val="en-GB"/>
        </w:rPr>
        <w:fldChar w:fldCharType="separate"/>
      </w:r>
      <w:r w:rsidRPr="007055C8">
        <w:rPr>
          <w:rFonts w:ascii="Times New Roman" w:hAnsi="Times New Roman" w:cs="Times New Roman"/>
          <w:sz w:val="22"/>
          <w:vertAlign w:val="superscript"/>
        </w:rPr>
        <w:t>50</w:t>
      </w:r>
      <w:r w:rsidRPr="007055C8">
        <w:rPr>
          <w:rFonts w:ascii="Times New Roman" w:hAnsi="Times New Roman" w:cs="Times New Roman"/>
          <w:sz w:val="22"/>
          <w:szCs w:val="22"/>
          <w:vertAlign w:val="subscript"/>
          <w:lang w:val="en-GB"/>
        </w:rPr>
        <w:fldChar w:fldCharType="end"/>
      </w:r>
      <w:r w:rsidRPr="007055C8">
        <w:rPr>
          <w:rFonts w:ascii="Times New Roman" w:hAnsi="Times New Roman" w:cs="Times New Roman"/>
          <w:sz w:val="22"/>
          <w:szCs w:val="22"/>
          <w:lang w:val="en-GB"/>
        </w:rPr>
        <w:t xml:space="preserve">. Physical presence is suggested as a crucial factor in developing human robot interaction </w:t>
      </w:r>
      <w:r w:rsidRPr="007055C8">
        <w:rPr>
          <w:rFonts w:ascii="Times New Roman" w:hAnsi="Times New Roman" w:cs="Times New Roman"/>
          <w:sz w:val="22"/>
          <w:szCs w:val="22"/>
          <w:vertAlign w:val="subscript"/>
          <w:lang w:val="en-GB"/>
        </w:rPr>
        <w:fldChar w:fldCharType="begin"/>
      </w:r>
      <w:r w:rsidRPr="007055C8">
        <w:rPr>
          <w:rFonts w:ascii="Times New Roman" w:hAnsi="Times New Roman" w:cs="Times New Roman"/>
          <w:sz w:val="22"/>
          <w:szCs w:val="22"/>
          <w:vertAlign w:val="subscript"/>
          <w:lang w:val="en-GB"/>
        </w:rPr>
        <w:instrText xml:space="preserve"> ADDIN ZOTERO_ITEM CSL_CITATION {"citationID":"hucdKsOC","properties":{"formattedCitation":"\\super 47,48\\nosupersub{}","plainCitation":"47,48","noteIndex":0},"citationItems":[{"id":5162,"uris":["http://zotero.org/users/8326170/items/ZCJBR29E"],"uri":["http://zotero.org/users/8326170/items/ZCJBR29E"],"itemData":{"id":5162,"type":"paper-conference","abstract":"This study explores how a robotpsilas physical or virtual presence affects unconscious human perception of the robot as a social partner. Subjects collaborated on simple book-moving tasks with either a physically present humanoid robot or a video-displayed robot. Each task examined a single aspect of interaction: greetings, cooperation, trust, and personal space. Subjects readily greeted and cooperated with the robot in both conditions. However, subjects were more likely to fulfill an unusual instruction and to afford greater personal space to the robot in the physical condition than in the video-displayed condition. The same tendencies occurred when the virtual robot was supplemented by disambiguating 3-D information.","container-title":"RO-MAN 2008 - The 17th IEEE International Symposium on Robot and Human Interactive Communication","DOI":"10.1109/ROMAN.2008.4600749","event":"RO-MAN 2008 - The 17th IEEE International Symposium on Robot and Human Interactive Communication","note":"ISSN: 1944-9437","page":"701-706","source":"IEEE Xplore","title":"The effect of presence on human-robot interaction","author":[{"family":"Bainbridge","given":"Wilma A."},{"family":"Hart","given":"Justin"},{"family":"Kim","given":"Elizabeth S."},{"family":"Scassellati","given":"Brian"}],"issued":{"date-parts":[["2008",8]]}}},{"id":5202,"uris":["http://zotero.org/users/8326170/items/4SLEASIT"],"uri":["http://zotero.org/users/8326170/items/4SLEASIT"],"itemData":{"id":5202,"type":"article-journal","abstract":"Communication technologies are becoming increasingly diverse in form and functionality. A central concern is the ability to detect whether others are trustworthy. Judgments of trustworthiness rely, in part, on assessments of nonverbal cues, which are affected by media representations. In this research, we compared trust formation on three media representations. We presented 24 participants with advisors represented by two of three alternate formats: video, avatar, or robot. Unknown to the participants, one was an expert and the other was a non-expert. We observed participants' advice seeking behaviour under risk as an indicator of their trust in the advisor. We found that most participants preferred seeking advice from the expert, but we also found a tendency for seeking robot or video advice. Avatar advice, in contrast, was more rarely sought. Users' self-reports support these findings. These results suggest that when users make trust assessments the physical presence of the robot representation might compensate for the lack of identity cues.","container-title":"Frontiers in Robotics and AI","DOI":"10.3389/frobt.2016.00012","ISSN":"2296-9144","journalAbbreviation":"Front. Robot. AI","language":"English","note":"publisher: Frontiers","source":"www.frontiersin.org","title":"A Comparison of Avatar-, Video-, and Robot-Mediated Interaction on Users’ Trust in Expertise","URL":"https://www.frontiersin.org/articles/10.3389/frobt.2016.00012/full","volume":"0","author":[{"family":"Pan","given":"Ye"},{"family":"Steed","given":"Anthony"}],"accessed":{"date-parts":[["2021",12,7]]},"issued":{"date-parts":[["2016"]]}}}],"schema":"https://github.com/citation-style-language/schema/raw/master/csl-citation.json"} </w:instrText>
      </w:r>
      <w:r w:rsidRPr="007055C8">
        <w:rPr>
          <w:rFonts w:ascii="Times New Roman" w:hAnsi="Times New Roman" w:cs="Times New Roman"/>
          <w:sz w:val="22"/>
          <w:szCs w:val="22"/>
          <w:vertAlign w:val="subscript"/>
          <w:lang w:val="en-GB"/>
        </w:rPr>
        <w:fldChar w:fldCharType="separate"/>
      </w:r>
      <w:r w:rsidRPr="007055C8">
        <w:rPr>
          <w:rFonts w:ascii="Times New Roman" w:hAnsi="Times New Roman" w:cs="Times New Roman"/>
          <w:sz w:val="22"/>
          <w:vertAlign w:val="superscript"/>
        </w:rPr>
        <w:t>47,48</w:t>
      </w:r>
      <w:r w:rsidRPr="007055C8">
        <w:rPr>
          <w:rFonts w:ascii="Times New Roman" w:hAnsi="Times New Roman" w:cs="Times New Roman"/>
          <w:sz w:val="22"/>
          <w:szCs w:val="22"/>
          <w:vertAlign w:val="subscript"/>
          <w:lang w:val="en-GB"/>
        </w:rPr>
        <w:fldChar w:fldCharType="end"/>
      </w:r>
      <w:r w:rsidRPr="007055C8">
        <w:rPr>
          <w:rFonts w:ascii="Times New Roman" w:hAnsi="Times New Roman" w:cs="Times New Roman"/>
          <w:sz w:val="22"/>
          <w:szCs w:val="22"/>
          <w:lang w:val="en-GB"/>
        </w:rPr>
        <w:t xml:space="preserve">. </w:t>
      </w:r>
    </w:p>
    <w:p w14:paraId="692948CD" w14:textId="7F76B6EA" w:rsidR="007055C8" w:rsidRPr="007055C8" w:rsidRDefault="007055C8" w:rsidP="007055C8">
      <w:pPr>
        <w:spacing w:after="100" w:afterAutospacing="1"/>
        <w:rPr>
          <w:rFonts w:ascii="Times New Roman" w:hAnsi="Times New Roman" w:cs="Times New Roman"/>
          <w:sz w:val="22"/>
          <w:szCs w:val="22"/>
          <w:lang w:val="en-GB"/>
        </w:rPr>
      </w:pPr>
      <w:r w:rsidRPr="007055C8">
        <w:rPr>
          <w:rFonts w:ascii="Times New Roman" w:hAnsi="Times New Roman" w:cs="Times New Roman"/>
          <w:sz w:val="22"/>
          <w:szCs w:val="22"/>
          <w:lang w:val="en-GB"/>
        </w:rPr>
        <w:t>Along with the presence of Nao, we will use the principles of an empathetic, therapeutic relationship from psychology to provide a meaningful, influential interaction between the participants and Nao. Nao’s functions, such as recognizing participants, calling their n</w:t>
      </w:r>
      <w:r w:rsidR="00074D50">
        <w:rPr>
          <w:rFonts w:ascii="Times New Roman" w:hAnsi="Times New Roman" w:cs="Times New Roman"/>
          <w:sz w:val="22"/>
          <w:szCs w:val="22"/>
          <w:lang w:val="en-GB"/>
        </w:rPr>
        <w:t>ames, recognizing their non-verbal com</w:t>
      </w:r>
      <w:r w:rsidR="0077435E">
        <w:rPr>
          <w:rFonts w:ascii="Times New Roman" w:hAnsi="Times New Roman" w:cs="Times New Roman"/>
          <w:sz w:val="22"/>
          <w:szCs w:val="22"/>
          <w:lang w:val="en-GB"/>
        </w:rPr>
        <w:t>munication</w:t>
      </w:r>
      <w:r w:rsidRPr="007055C8">
        <w:rPr>
          <w:rFonts w:ascii="Times New Roman" w:hAnsi="Times New Roman" w:cs="Times New Roman"/>
          <w:sz w:val="22"/>
          <w:szCs w:val="22"/>
          <w:lang w:val="en-GB"/>
        </w:rPr>
        <w:t xml:space="preserve">, listening to their interests, hobbies and memories and providing adaptive feedback, are considered during the intervention sessions. When a participant is sad or bored for example, Nao will offer fun activities, including jokes, playing music, dancing, displaying pictures or clips based on each person’s interest. Further, Nao will randomly talk about the user’s memories/interests (shared previously by the user) with the individual to ensure a more meaningful interaction and draw their attention. Refer to the section about scripts above on programming these functions. Using the robot’s connectivity to the internet, the participants could request any information from Nao to access the news by reading or listening, etc., historical information or other items of interest they want via an iPad (e.g., for entertainment). </w:t>
      </w:r>
    </w:p>
    <w:p w14:paraId="6A41F13A" w14:textId="77777777" w:rsidR="00836B03" w:rsidRPr="00836B03" w:rsidRDefault="00836B03" w:rsidP="00836B03">
      <w:pPr>
        <w:pBdr>
          <w:top w:val="nil"/>
          <w:left w:val="nil"/>
          <w:bottom w:val="nil"/>
          <w:right w:val="nil"/>
          <w:between w:val="nil"/>
        </w:pBdr>
        <w:spacing w:before="120" w:after="120"/>
        <w:rPr>
          <w:rFonts w:asciiTheme="majorBidi" w:eastAsia="Calibri" w:hAnsiTheme="majorBidi" w:cstheme="majorBidi"/>
        </w:rPr>
      </w:pPr>
    </w:p>
    <w:p w14:paraId="000000F3"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9" w:name="_Toc68115618"/>
      <w:r w:rsidRPr="002271CA">
        <w:rPr>
          <w:rFonts w:asciiTheme="majorBidi" w:eastAsia="Calibri" w:hAnsiTheme="majorBidi" w:cstheme="majorBidi"/>
          <w:sz w:val="24"/>
          <w:szCs w:val="24"/>
        </w:rPr>
        <w:lastRenderedPageBreak/>
        <w:t>Procedures Involved</w:t>
      </w:r>
      <w:bookmarkEnd w:id="9"/>
    </w:p>
    <w:p w14:paraId="000000F4" w14:textId="0CEEE45A" w:rsidR="006A244E" w:rsidRPr="003A79F6" w:rsidRDefault="00EC58C8" w:rsidP="005317B2">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Study Design:</w:t>
      </w:r>
    </w:p>
    <w:p w14:paraId="510ECB6A" w14:textId="77777777" w:rsidR="0077435E" w:rsidRDefault="003A79F6" w:rsidP="003A79F6">
      <w:pPr>
        <w:spacing w:after="100" w:afterAutospacing="1"/>
        <w:rPr>
          <w:rFonts w:ascii="Times New Roman" w:hAnsi="Times New Roman" w:cs="Times New Roman"/>
          <w:sz w:val="22"/>
          <w:szCs w:val="22"/>
          <w:lang w:val="en-GB"/>
        </w:rPr>
      </w:pPr>
      <w:r w:rsidRPr="003A79F6">
        <w:rPr>
          <w:rFonts w:ascii="Times New Roman" w:hAnsi="Times New Roman" w:cs="Times New Roman"/>
          <w:sz w:val="22"/>
          <w:szCs w:val="22"/>
          <w:lang w:val="en-GB"/>
        </w:rPr>
        <w:t>During the first phase of the proposed study, there will be 10 interaction sessions conducted in five groups between Nao and the participants</w:t>
      </w:r>
      <w:r w:rsidR="0077435E">
        <w:rPr>
          <w:rFonts w:ascii="Times New Roman" w:hAnsi="Times New Roman" w:cs="Times New Roman"/>
          <w:sz w:val="22"/>
          <w:szCs w:val="22"/>
          <w:lang w:val="en-GB"/>
        </w:rPr>
        <w:t xml:space="preserve"> (N=30-40)</w:t>
      </w:r>
      <w:r w:rsidRPr="003A79F6">
        <w:rPr>
          <w:rFonts w:ascii="Times New Roman" w:hAnsi="Times New Roman" w:cs="Times New Roman"/>
          <w:sz w:val="22"/>
          <w:szCs w:val="22"/>
          <w:lang w:val="en-GB"/>
        </w:rPr>
        <w:t>, followed by focus groups (N = 6-8 participants/</w:t>
      </w:r>
      <w:r w:rsidRPr="003A79F6" w:rsidDel="003D02FA">
        <w:rPr>
          <w:rFonts w:ascii="Times New Roman" w:hAnsi="Times New Roman" w:cs="Times New Roman"/>
          <w:sz w:val="22"/>
          <w:szCs w:val="22"/>
          <w:lang w:val="en-GB"/>
        </w:rPr>
        <w:t xml:space="preserve"> </w:t>
      </w:r>
      <w:r w:rsidRPr="003A79F6">
        <w:rPr>
          <w:rFonts w:ascii="Times New Roman" w:hAnsi="Times New Roman" w:cs="Times New Roman"/>
          <w:sz w:val="22"/>
          <w:szCs w:val="22"/>
          <w:lang w:val="en-GB"/>
        </w:rPr>
        <w:t>group; overall 30-40 participants) to explore the likeab</w:t>
      </w:r>
      <w:r w:rsidR="0077435E">
        <w:rPr>
          <w:rFonts w:ascii="Times New Roman" w:hAnsi="Times New Roman" w:cs="Times New Roman"/>
          <w:sz w:val="22"/>
          <w:szCs w:val="22"/>
          <w:lang w:val="en-GB"/>
        </w:rPr>
        <w:t>ility and acceptability of Nao.</w:t>
      </w:r>
    </w:p>
    <w:p w14:paraId="7E4B9229" w14:textId="7A3B53E7" w:rsidR="003A79F6" w:rsidRDefault="003A79F6" w:rsidP="003A79F6">
      <w:pPr>
        <w:spacing w:after="100" w:afterAutospacing="1"/>
        <w:rPr>
          <w:rFonts w:ascii="Times New Roman" w:hAnsi="Times New Roman" w:cs="Times New Roman"/>
          <w:sz w:val="22"/>
          <w:szCs w:val="22"/>
          <w:lang w:val="en-GB"/>
        </w:rPr>
      </w:pPr>
      <w:r w:rsidRPr="003A79F6">
        <w:rPr>
          <w:rFonts w:ascii="Times New Roman" w:hAnsi="Times New Roman" w:cs="Times New Roman"/>
          <w:sz w:val="22"/>
          <w:szCs w:val="22"/>
          <w:lang w:val="en-GB"/>
        </w:rPr>
        <w:t xml:space="preserve">In the second phase, a pre/post quasi-experimental design without a control group will be implemented to examine the effectiveness of </w:t>
      </w:r>
      <w:r w:rsidRPr="003A79F6">
        <w:rPr>
          <w:rFonts w:ascii="Times New Roman" w:hAnsi="Times New Roman" w:cs="Times New Roman"/>
          <w:color w:val="000000" w:themeColor="text1"/>
          <w:sz w:val="22"/>
          <w:szCs w:val="22"/>
          <w:lang w:val="en-GB"/>
        </w:rPr>
        <w:t>the intervention with 40-50 participants who wil</w:t>
      </w:r>
      <w:r w:rsidRPr="003A79F6">
        <w:rPr>
          <w:rFonts w:ascii="Times New Roman" w:hAnsi="Times New Roman" w:cs="Times New Roman"/>
          <w:sz w:val="22"/>
          <w:szCs w:val="22"/>
          <w:lang w:val="en-GB"/>
        </w:rPr>
        <w:t>l be recruited from the MN local communities.</w:t>
      </w:r>
    </w:p>
    <w:p w14:paraId="000000F5"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Study Procedures: </w:t>
      </w:r>
      <w:r w:rsidRPr="002271CA">
        <w:rPr>
          <w:rFonts w:asciiTheme="majorBidi" w:eastAsia="Calibri" w:hAnsiTheme="majorBidi" w:cstheme="majorBidi"/>
          <w:color w:val="FF0000"/>
        </w:rPr>
        <w:t xml:space="preserve">Provide a description of all </w:t>
      </w:r>
      <w:r w:rsidRPr="007B4E56">
        <w:rPr>
          <w:rFonts w:asciiTheme="majorBidi" w:eastAsia="Calibri" w:hAnsiTheme="majorBidi" w:cstheme="majorBidi"/>
          <w:color w:val="FF0000"/>
          <w:u w:val="single"/>
        </w:rPr>
        <w:t>research procedures</w:t>
      </w:r>
      <w:r w:rsidRPr="002271CA">
        <w:rPr>
          <w:rFonts w:asciiTheme="majorBidi" w:eastAsia="Calibri" w:hAnsiTheme="majorBidi" w:cstheme="majorBidi"/>
          <w:color w:val="FF0000"/>
        </w:rPr>
        <w:t xml:space="preserve"> being performed and </w:t>
      </w:r>
      <w:r w:rsidRPr="007B4E56">
        <w:rPr>
          <w:rFonts w:asciiTheme="majorBidi" w:eastAsia="Calibri" w:hAnsiTheme="majorBidi" w:cstheme="majorBidi"/>
          <w:color w:val="FF0000"/>
          <w:u w:val="single"/>
        </w:rPr>
        <w:t>when they are performed</w:t>
      </w:r>
      <w:r w:rsidRPr="002271CA">
        <w:rPr>
          <w:rFonts w:asciiTheme="majorBidi" w:eastAsia="Calibri" w:hAnsiTheme="majorBidi" w:cstheme="majorBidi"/>
          <w:color w:val="FF0000"/>
        </w:rPr>
        <w:t>, including procedures being performed to monitor participants for safety or to minimize risks.</w:t>
      </w:r>
    </w:p>
    <w:p w14:paraId="000000F6" w14:textId="77777777" w:rsidR="006A244E" w:rsidRPr="002271CA" w:rsidRDefault="00EC58C8">
      <w:pPr>
        <w:pBdr>
          <w:top w:val="nil"/>
          <w:left w:val="nil"/>
          <w:bottom w:val="nil"/>
          <w:right w:val="nil"/>
          <w:between w:val="nil"/>
        </w:pBdr>
        <w:spacing w:before="120" w:after="120"/>
        <w:ind w:left="1980" w:hanging="720"/>
        <w:rPr>
          <w:rFonts w:asciiTheme="majorBidi" w:eastAsia="Calibri" w:hAnsiTheme="majorBidi" w:cstheme="majorBidi"/>
          <w:color w:val="FF0000"/>
        </w:rPr>
      </w:pPr>
      <w:r w:rsidRPr="002271CA">
        <w:rPr>
          <w:rFonts w:asciiTheme="majorBidi" w:eastAsia="Calibri" w:hAnsiTheme="majorBidi" w:cstheme="majorBidi"/>
          <w:color w:val="FF0000"/>
        </w:rPr>
        <w:t>Describe:</w:t>
      </w:r>
    </w:p>
    <w:p w14:paraId="000000F7" w14:textId="25D6B0C4" w:rsidR="006A244E" w:rsidRPr="0077435E"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Procedures to be performed for research purposes and, if relevant, which procedures would be performed regardless of whether the research was conducted, e.g., procedures performed for diagnostic or treatment purposes.</w:t>
      </w:r>
    </w:p>
    <w:p w14:paraId="38481184" w14:textId="77777777" w:rsidR="0077435E" w:rsidRPr="003A79F6" w:rsidRDefault="0077435E" w:rsidP="0077435E">
      <w:pPr>
        <w:pBdr>
          <w:top w:val="nil"/>
          <w:left w:val="nil"/>
          <w:bottom w:val="nil"/>
          <w:right w:val="nil"/>
          <w:between w:val="nil"/>
        </w:pBdr>
        <w:spacing w:before="120"/>
        <w:ind w:left="1800"/>
        <w:rPr>
          <w:rFonts w:asciiTheme="majorBidi" w:eastAsia="Calibri" w:hAnsiTheme="majorBidi" w:cstheme="majorBidi"/>
        </w:rPr>
      </w:pPr>
    </w:p>
    <w:p w14:paraId="129DC508" w14:textId="6EF6E593" w:rsidR="003A79F6" w:rsidRPr="003A79F6" w:rsidRDefault="003A79F6" w:rsidP="003A79F6">
      <w:pPr>
        <w:spacing w:after="100" w:afterAutospacing="1"/>
        <w:rPr>
          <w:rFonts w:ascii="Times New Roman" w:hAnsi="Times New Roman" w:cs="Times New Roman"/>
          <w:sz w:val="22"/>
          <w:szCs w:val="22"/>
          <w:lang w:val="en-GB"/>
        </w:rPr>
      </w:pPr>
      <w:r w:rsidRPr="003A79F6">
        <w:rPr>
          <w:rFonts w:ascii="Times New Roman" w:hAnsi="Times New Roman" w:cs="Times New Roman"/>
          <w:sz w:val="22"/>
          <w:szCs w:val="22"/>
          <w:lang w:val="en-GB"/>
        </w:rPr>
        <w:t>[Study procedure was described in section 4.0]</w:t>
      </w:r>
    </w:p>
    <w:p w14:paraId="000000F8" w14:textId="147F34AC" w:rsidR="006A244E" w:rsidRPr="007055C8"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065F1D">
        <w:rPr>
          <w:rFonts w:asciiTheme="majorBidi" w:eastAsia="Calibri" w:hAnsiTheme="majorBidi" w:cstheme="majorBidi"/>
          <w:color w:val="FF0000"/>
          <w:u w:val="single"/>
        </w:rPr>
        <w:t>The data to be collected about participants</w:t>
      </w:r>
      <w:r w:rsidRPr="002271CA">
        <w:rPr>
          <w:rFonts w:asciiTheme="majorBidi" w:eastAsia="Calibri" w:hAnsiTheme="majorBidi" w:cstheme="majorBidi"/>
          <w:color w:val="FF0000"/>
        </w:rPr>
        <w:t xml:space="preserve"> and the source records that will be used to collect those data. (Attach all surveys, scripts, and participant-facing data collection forms in ETHOS.)</w:t>
      </w:r>
    </w:p>
    <w:p w14:paraId="1716FDF4" w14:textId="77540CD3" w:rsidR="00595B8E" w:rsidRPr="00595B8E" w:rsidRDefault="00595B8E" w:rsidP="00771EEB">
      <w:pPr>
        <w:spacing w:after="100" w:afterAutospacing="1"/>
        <w:rPr>
          <w:rFonts w:ascii="Times New Roman" w:hAnsi="Times New Roman" w:cs="Times New Roman"/>
          <w:sz w:val="22"/>
          <w:szCs w:val="22"/>
          <w:lang w:val="en-GB"/>
        </w:rPr>
      </w:pPr>
      <w:r w:rsidRPr="00595B8E">
        <w:rPr>
          <w:rFonts w:ascii="Times New Roman" w:hAnsi="Times New Roman" w:cs="Times New Roman"/>
          <w:b/>
          <w:bCs/>
          <w:i/>
          <w:iCs/>
          <w:sz w:val="22"/>
          <w:szCs w:val="22"/>
          <w:lang w:val="en-GB"/>
        </w:rPr>
        <w:t xml:space="preserve">Script preparation for phases 1 and 2. </w:t>
      </w:r>
      <w:r w:rsidRPr="00595B8E">
        <w:rPr>
          <w:rFonts w:ascii="Times New Roman" w:hAnsi="Times New Roman" w:cs="Times New Roman"/>
          <w:sz w:val="22"/>
          <w:szCs w:val="22"/>
          <w:lang w:val="en-GB"/>
        </w:rPr>
        <w:t>First, the required scripts for Nao for the first phase of the project (to interact with the participants) and for the intervention sessi</w:t>
      </w:r>
      <w:r w:rsidR="0077435E">
        <w:rPr>
          <w:rFonts w:ascii="Times New Roman" w:hAnsi="Times New Roman" w:cs="Times New Roman"/>
          <w:sz w:val="22"/>
          <w:szCs w:val="22"/>
          <w:lang w:val="en-GB"/>
        </w:rPr>
        <w:t xml:space="preserve">ons (including interviews with </w:t>
      </w:r>
      <w:r w:rsidRPr="00595B8E">
        <w:rPr>
          <w:rFonts w:ascii="Times New Roman" w:hAnsi="Times New Roman" w:cs="Times New Roman"/>
          <w:sz w:val="22"/>
          <w:szCs w:val="22"/>
          <w:lang w:val="en-GB"/>
        </w:rPr>
        <w:t xml:space="preserve">the users using the </w:t>
      </w:r>
      <w:r w:rsidRPr="00595B8E">
        <w:rPr>
          <w:rFonts w:ascii="Times New Roman" w:hAnsi="Times New Roman" w:cs="Times New Roman"/>
          <w:i/>
          <w:iCs/>
          <w:sz w:val="22"/>
          <w:szCs w:val="22"/>
          <w:lang w:val="en-GB"/>
        </w:rPr>
        <w:t>Bangor Goal-Setting Interview (BGSI)</w:t>
      </w:r>
      <w:r w:rsidRPr="00595B8E">
        <w:rPr>
          <w:rFonts w:ascii="Times New Roman" w:hAnsi="Times New Roman" w:cs="Times New Roman"/>
          <w:sz w:val="22"/>
          <w:szCs w:val="22"/>
          <w:lang w:val="en-GB"/>
        </w:rPr>
        <w:fldChar w:fldCharType="begin"/>
      </w:r>
      <w:r w:rsidRPr="00595B8E">
        <w:rPr>
          <w:rFonts w:ascii="Times New Roman" w:hAnsi="Times New Roman" w:cs="Times New Roman"/>
          <w:sz w:val="22"/>
          <w:szCs w:val="22"/>
          <w:lang w:val="en-GB"/>
        </w:rPr>
        <w:instrText xml:space="preserve"> ADDIN ZOTERO_ITEM CSL_CITATION {"citationID":"0qgJTIE6","properties":{"formattedCitation":"\\super 26\\nosupersub{}","plainCitation":"26","noteIndex":0},"citationItems":[{"id":17242,"uris":["http://zotero.org/users/8326170/items/B8R3XYKA"],"uri":["http://zotero.org/users/8326170/items/B8R3XYKA"],"itemData":{"id":17242,"type":"article-journal","abstract":"Lifestyle factors playing a role in the development of late-life disability may be modifiable. There is a need for robust evidence about the potential for prevention of disability through behavior change interventions.","container-title":"Trials","DOI":"10.1186/1745-6215-13-115","ISSN":"1745-6215","issue":"1","journalAbbreviation":"Trials","page":"115","source":"BioMed Central","title":"The AgeWell study of behavior change to promote health and wellbeing in later life: study protocol for a randomized controlled trial","title-short":"The AgeWell study of behavior change to promote health and wellbeing in later life","volume":"13","author":[{"family":"Clare","given":"Linda"},{"family":"Hindle","given":"John V."},{"family":"Jones","given":"Ian R."},{"family":"Thom","given":"Jeanette M."},{"family":"Nelis","given":"Sharon M."},{"family":"Hounsome","given":"Barry"},{"family":"Whitaker","given":"Christopher J."}],"issued":{"date-parts":[["2012",7,24]]}}}],"schema":"https://github.com/citation-style-language/schema/raw/master/csl-citation.json"} </w:instrText>
      </w:r>
      <w:r w:rsidRPr="00595B8E">
        <w:rPr>
          <w:rFonts w:ascii="Times New Roman" w:hAnsi="Times New Roman" w:cs="Times New Roman"/>
          <w:sz w:val="22"/>
          <w:szCs w:val="22"/>
          <w:lang w:val="en-GB"/>
        </w:rPr>
        <w:fldChar w:fldCharType="separate"/>
      </w:r>
      <w:r w:rsidRPr="00595B8E">
        <w:rPr>
          <w:rFonts w:ascii="Times New Roman" w:hAnsi="Times New Roman" w:cs="Times New Roman"/>
          <w:sz w:val="22"/>
          <w:vertAlign w:val="superscript"/>
        </w:rPr>
        <w:t>26</w:t>
      </w:r>
      <w:r w:rsidRPr="00595B8E">
        <w:rPr>
          <w:rFonts w:ascii="Times New Roman" w:hAnsi="Times New Roman" w:cs="Times New Roman"/>
          <w:sz w:val="22"/>
          <w:szCs w:val="22"/>
          <w:lang w:val="en-GB"/>
        </w:rPr>
        <w:fldChar w:fldCharType="end"/>
      </w:r>
      <w:r w:rsidRPr="00595B8E">
        <w:rPr>
          <w:rFonts w:ascii="Times New Roman" w:hAnsi="Times New Roman" w:cs="Times New Roman"/>
          <w:sz w:val="22"/>
          <w:szCs w:val="22"/>
          <w:lang w:val="en-GB"/>
        </w:rPr>
        <w:t xml:space="preserve"> followed by the provision of a reciprocal interaction and daily conversations leading to physical activities goal setting) will be developed. These scrip</w:t>
      </w:r>
      <w:r w:rsidR="00771EEB">
        <w:rPr>
          <w:rFonts w:ascii="Times New Roman" w:hAnsi="Times New Roman" w:cs="Times New Roman"/>
          <w:sz w:val="22"/>
          <w:szCs w:val="22"/>
          <w:lang w:val="en-GB"/>
        </w:rPr>
        <w:t>t</w:t>
      </w:r>
      <w:r w:rsidRPr="00595B8E">
        <w:rPr>
          <w:rFonts w:ascii="Times New Roman" w:hAnsi="Times New Roman" w:cs="Times New Roman"/>
          <w:sz w:val="22"/>
          <w:szCs w:val="22"/>
          <w:lang w:val="en-GB"/>
        </w:rPr>
        <w:t xml:space="preserve">s will be written by </w:t>
      </w:r>
      <w:r w:rsidR="0077435E">
        <w:rPr>
          <w:rFonts w:ascii="Times New Roman" w:hAnsi="Times New Roman" w:cs="Times New Roman"/>
          <w:sz w:val="22"/>
          <w:szCs w:val="22"/>
          <w:lang w:val="en-GB"/>
        </w:rPr>
        <w:t>the project</w:t>
      </w:r>
      <w:r w:rsidRPr="00595B8E">
        <w:rPr>
          <w:rFonts w:ascii="Times New Roman" w:hAnsi="Times New Roman" w:cs="Times New Roman"/>
          <w:sz w:val="22"/>
          <w:szCs w:val="22"/>
          <w:lang w:val="en-GB"/>
        </w:rPr>
        <w:t xml:space="preserve"> psychology and </w:t>
      </w:r>
      <w:r w:rsidR="0077435E">
        <w:rPr>
          <w:rFonts w:ascii="Times New Roman" w:hAnsi="Times New Roman" w:cs="Times New Roman"/>
          <w:sz w:val="22"/>
          <w:szCs w:val="22"/>
          <w:lang w:val="en-GB"/>
        </w:rPr>
        <w:t>education researchers involved</w:t>
      </w:r>
      <w:r w:rsidRPr="00595B8E">
        <w:rPr>
          <w:rFonts w:ascii="Times New Roman" w:hAnsi="Times New Roman" w:cs="Times New Roman"/>
          <w:sz w:val="22"/>
          <w:szCs w:val="22"/>
          <w:lang w:val="en-GB"/>
        </w:rPr>
        <w:t xml:space="preserve"> and subsequently shared with the engineering project partners to program Nao based on these scripts. Preparing scripts is a dynamic process because it depends on the users’ responses. For both phases of study, we will use the following process. The scripts for reciprocal interactions are developed for </w:t>
      </w:r>
      <w:r w:rsidRPr="00595B8E">
        <w:rPr>
          <w:rFonts w:ascii="Times New Roman" w:hAnsi="Times New Roman" w:cs="Times New Roman"/>
          <w:i/>
          <w:iCs/>
          <w:sz w:val="22"/>
          <w:szCs w:val="22"/>
          <w:lang w:val="en-GB"/>
        </w:rPr>
        <w:t>greeting</w:t>
      </w:r>
      <w:r w:rsidRPr="00595B8E">
        <w:rPr>
          <w:rFonts w:ascii="Times New Roman" w:hAnsi="Times New Roman" w:cs="Times New Roman"/>
          <w:sz w:val="22"/>
          <w:szCs w:val="22"/>
          <w:lang w:val="en-GB"/>
        </w:rPr>
        <w:t xml:space="preserve">, </w:t>
      </w:r>
      <w:r w:rsidRPr="00595B8E">
        <w:rPr>
          <w:rFonts w:ascii="Times New Roman" w:hAnsi="Times New Roman" w:cs="Times New Roman"/>
          <w:i/>
          <w:sz w:val="22"/>
          <w:szCs w:val="22"/>
          <w:lang w:val="en-GB"/>
        </w:rPr>
        <w:t>fi</w:t>
      </w:r>
      <w:r w:rsidRPr="00595B8E">
        <w:rPr>
          <w:rFonts w:ascii="Times New Roman" w:hAnsi="Times New Roman" w:cs="Times New Roman"/>
          <w:i/>
          <w:iCs/>
          <w:sz w:val="22"/>
          <w:szCs w:val="22"/>
          <w:lang w:val="en-GB"/>
        </w:rPr>
        <w:t>xed questions</w:t>
      </w:r>
      <w:r w:rsidRPr="00595B8E">
        <w:rPr>
          <w:rFonts w:ascii="Times New Roman" w:hAnsi="Times New Roman" w:cs="Times New Roman"/>
          <w:sz w:val="22"/>
          <w:szCs w:val="22"/>
          <w:lang w:val="en-GB"/>
        </w:rPr>
        <w:t xml:space="preserve"> for all users (e.g., hobbies, friends, family members, memories, routines), </w:t>
      </w:r>
      <w:r w:rsidRPr="00595B8E">
        <w:rPr>
          <w:rFonts w:ascii="Times New Roman" w:hAnsi="Times New Roman" w:cs="Times New Roman"/>
          <w:i/>
          <w:iCs/>
          <w:sz w:val="22"/>
          <w:szCs w:val="22"/>
          <w:lang w:val="en-GB"/>
        </w:rPr>
        <w:t>conditional questions/person focused items</w:t>
      </w:r>
      <w:r w:rsidRPr="00595B8E">
        <w:rPr>
          <w:rFonts w:ascii="Times New Roman" w:hAnsi="Times New Roman" w:cs="Times New Roman"/>
          <w:sz w:val="22"/>
          <w:szCs w:val="22"/>
          <w:lang w:val="en-GB"/>
        </w:rPr>
        <w:t xml:space="preserve"> that are based on each person stated responses to the fixed questions (e.g., if a person says they are interested in art, the next question is about the type of art, favourite artist and so on). Once the information from both questions types are collected, more tailored scripts about each response is provided, such as information about a specific interest or possible talk about shared memories. The same format will be done for Bangor interview questions that includes fixed and conditional questions/items. Meanwhile, the SAR is programmed for different modules, including motion detection, face and emotion recognition as well as speech interaction so that it can recognize the users’ faces, voices and speech. </w:t>
      </w:r>
    </w:p>
    <w:p w14:paraId="4FDE3689" w14:textId="439B69A9" w:rsidR="007B4E56" w:rsidRPr="007B4E56" w:rsidRDefault="007B4E56" w:rsidP="00640667">
      <w:pPr>
        <w:spacing w:after="100" w:afterAutospacing="1"/>
        <w:rPr>
          <w:rFonts w:ascii="Times New Roman" w:hAnsi="Times New Roman" w:cs="Times New Roman"/>
          <w:b/>
          <w:bCs/>
          <w:sz w:val="22"/>
          <w:szCs w:val="22"/>
          <w:lang w:val="en-GB"/>
        </w:rPr>
      </w:pPr>
      <w:r w:rsidRPr="007B4E56">
        <w:rPr>
          <w:rFonts w:ascii="Times New Roman" w:hAnsi="Times New Roman" w:cs="Times New Roman"/>
          <w:b/>
          <w:bCs/>
          <w:sz w:val="22"/>
          <w:szCs w:val="22"/>
          <w:lang w:val="en-GB"/>
        </w:rPr>
        <w:t xml:space="preserve">Measures </w:t>
      </w:r>
    </w:p>
    <w:p w14:paraId="1EA84396" w14:textId="2259E3E5" w:rsidR="00065F1D" w:rsidRPr="007B4E56" w:rsidRDefault="00771EEB" w:rsidP="00640667">
      <w:pPr>
        <w:spacing w:after="100" w:afterAutospacing="1"/>
        <w:rPr>
          <w:rFonts w:ascii="Times New Roman" w:hAnsi="Times New Roman" w:cs="Times New Roman"/>
          <w:i/>
          <w:iCs/>
          <w:sz w:val="22"/>
          <w:szCs w:val="22"/>
          <w:u w:val="single"/>
          <w:lang w:val="en-GB"/>
        </w:rPr>
      </w:pPr>
      <w:r w:rsidRPr="007B4E56">
        <w:rPr>
          <w:rFonts w:ascii="Times New Roman" w:hAnsi="Times New Roman" w:cs="Times New Roman"/>
          <w:i/>
          <w:iCs/>
          <w:sz w:val="22"/>
          <w:szCs w:val="22"/>
          <w:u w:val="single"/>
          <w:lang w:val="en-GB"/>
        </w:rPr>
        <w:t>Data</w:t>
      </w:r>
      <w:r w:rsidR="00065F1D" w:rsidRPr="007B4E56">
        <w:rPr>
          <w:rFonts w:ascii="Times New Roman" w:hAnsi="Times New Roman" w:cs="Times New Roman"/>
          <w:i/>
          <w:iCs/>
          <w:sz w:val="22"/>
          <w:szCs w:val="22"/>
          <w:u w:val="single"/>
          <w:lang w:val="en-GB"/>
        </w:rPr>
        <w:t xml:space="preserve"> </w:t>
      </w:r>
      <w:r w:rsidR="00640667" w:rsidRPr="007B4E56">
        <w:rPr>
          <w:rFonts w:ascii="Times New Roman" w:hAnsi="Times New Roman" w:cs="Times New Roman"/>
          <w:i/>
          <w:iCs/>
          <w:sz w:val="22"/>
          <w:szCs w:val="22"/>
          <w:u w:val="single"/>
          <w:lang w:val="en-GB"/>
        </w:rPr>
        <w:t>from</w:t>
      </w:r>
      <w:r w:rsidR="007146F7">
        <w:rPr>
          <w:rFonts w:ascii="Times New Roman" w:hAnsi="Times New Roman" w:cs="Times New Roman"/>
          <w:i/>
          <w:iCs/>
          <w:sz w:val="22"/>
          <w:szCs w:val="22"/>
          <w:u w:val="single"/>
          <w:lang w:val="en-GB"/>
        </w:rPr>
        <w:t xml:space="preserve"> phase 1</w:t>
      </w:r>
      <w:r w:rsidR="00065F1D" w:rsidRPr="007B4E56">
        <w:rPr>
          <w:rFonts w:ascii="Times New Roman" w:hAnsi="Times New Roman" w:cs="Times New Roman"/>
          <w:i/>
          <w:iCs/>
          <w:sz w:val="22"/>
          <w:szCs w:val="22"/>
          <w:u w:val="single"/>
          <w:lang w:val="en-GB"/>
        </w:rPr>
        <w:t>:</w:t>
      </w:r>
    </w:p>
    <w:p w14:paraId="74010B45" w14:textId="2BB411F4" w:rsidR="00640667" w:rsidRDefault="00771EEB" w:rsidP="00614C27">
      <w:pPr>
        <w:pStyle w:val="ListParagraph"/>
        <w:numPr>
          <w:ilvl w:val="0"/>
          <w:numId w:val="10"/>
        </w:num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lastRenderedPageBreak/>
        <w:t>Demographic information</w:t>
      </w:r>
      <w:ins w:id="10" w:author="Maryam Mahmoudi" w:date="2022-05-07T20:17:00Z">
        <w:r w:rsidR="00614C27">
          <w:rPr>
            <w:rFonts w:asciiTheme="majorBidi" w:eastAsia="Calibri" w:hAnsiTheme="majorBidi" w:cstheme="majorBidi"/>
          </w:rPr>
          <w:t xml:space="preserve"> assessed by demographic survey we developed for this project</w:t>
        </w:r>
      </w:ins>
      <w:del w:id="11" w:author="Maryam Mahmoudi" w:date="2022-05-07T20:17:00Z">
        <w:r w:rsidDel="00614C27">
          <w:rPr>
            <w:rFonts w:asciiTheme="majorBidi" w:eastAsia="Calibri" w:hAnsiTheme="majorBidi" w:cstheme="majorBidi"/>
          </w:rPr>
          <w:delText>:</w:delText>
        </w:r>
      </w:del>
      <w:r>
        <w:rPr>
          <w:rFonts w:asciiTheme="majorBidi" w:eastAsia="Calibri" w:hAnsiTheme="majorBidi" w:cstheme="majorBidi"/>
        </w:rPr>
        <w:t xml:space="preserve"> </w:t>
      </w:r>
      <w:del w:id="12" w:author="Maryam Mahmoudi" w:date="2022-05-07T20:17:00Z">
        <w:r w:rsidDel="00614C27">
          <w:rPr>
            <w:rFonts w:asciiTheme="majorBidi" w:eastAsia="Calibri" w:hAnsiTheme="majorBidi" w:cstheme="majorBidi"/>
          </w:rPr>
          <w:delText xml:space="preserve">age, gender, </w:delText>
        </w:r>
        <w:r w:rsidR="00640667" w:rsidDel="00614C27">
          <w:rPr>
            <w:rFonts w:asciiTheme="majorBidi" w:eastAsia="Calibri" w:hAnsiTheme="majorBidi" w:cstheme="majorBidi"/>
          </w:rPr>
          <w:delText>ethnicities, marriage status</w:delText>
        </w:r>
        <w:r w:rsidR="0099399C" w:rsidDel="00614C27">
          <w:rPr>
            <w:rFonts w:asciiTheme="majorBidi" w:eastAsia="Calibri" w:hAnsiTheme="majorBidi" w:cstheme="majorBidi"/>
          </w:rPr>
          <w:delText xml:space="preserve"> </w:delText>
        </w:r>
      </w:del>
    </w:p>
    <w:p w14:paraId="0332BD10" w14:textId="5395B7EB" w:rsidR="00771EEB" w:rsidRPr="00771EEB" w:rsidDel="0099399C" w:rsidRDefault="00640667" w:rsidP="0077435E">
      <w:pPr>
        <w:pStyle w:val="ListParagraph"/>
        <w:numPr>
          <w:ilvl w:val="0"/>
          <w:numId w:val="10"/>
        </w:numPr>
        <w:pBdr>
          <w:top w:val="nil"/>
          <w:left w:val="nil"/>
          <w:bottom w:val="nil"/>
          <w:right w:val="nil"/>
          <w:between w:val="nil"/>
        </w:pBdr>
        <w:spacing w:before="120" w:after="120"/>
        <w:rPr>
          <w:del w:id="13" w:author="Maryam Mahmoudi" w:date="2022-05-07T18:10:00Z"/>
          <w:rFonts w:asciiTheme="majorBidi" w:eastAsia="Calibri" w:hAnsiTheme="majorBidi" w:cstheme="majorBidi"/>
        </w:rPr>
      </w:pPr>
      <w:del w:id="14" w:author="Maryam Mahmoudi" w:date="2022-05-07T18:10:00Z">
        <w:r w:rsidDel="0099399C">
          <w:rPr>
            <w:rFonts w:asciiTheme="majorBidi" w:eastAsia="Calibri" w:hAnsiTheme="majorBidi" w:cstheme="majorBidi"/>
          </w:rPr>
          <w:delText xml:space="preserve">Cognitive activity </w:delText>
        </w:r>
        <w:r w:rsidR="00771EEB" w:rsidDel="0099399C">
          <w:rPr>
            <w:rFonts w:asciiTheme="majorBidi" w:eastAsia="Calibri" w:hAnsiTheme="majorBidi" w:cstheme="majorBidi"/>
          </w:rPr>
          <w:delText xml:space="preserve">level </w:delText>
        </w:r>
        <w:r w:rsidDel="0099399C">
          <w:rPr>
            <w:rFonts w:asciiTheme="majorBidi" w:eastAsia="Calibri" w:hAnsiTheme="majorBidi" w:cstheme="majorBidi"/>
          </w:rPr>
          <w:delText xml:space="preserve">(collected via </w:delText>
        </w:r>
        <w:r w:rsidR="0077435E" w:rsidDel="0099399C">
          <w:rPr>
            <w:rFonts w:asciiTheme="majorBidi" w:eastAsia="Calibri" w:hAnsiTheme="majorBidi" w:cstheme="majorBidi"/>
          </w:rPr>
          <w:delText>t</w:delText>
        </w:r>
        <w:r w:rsidR="0077435E" w:rsidRPr="0077435E" w:rsidDel="0099399C">
          <w:rPr>
            <w:rFonts w:asciiTheme="majorBidi" w:eastAsia="Calibri" w:hAnsiTheme="majorBidi" w:cstheme="majorBidi"/>
          </w:rPr>
          <w:delText>he Lifetime of Experiences Questionnaire (</w:delText>
        </w:r>
        <w:r w:rsidR="00F217E5" w:rsidDel="0099399C">
          <w:rPr>
            <w:rFonts w:asciiTheme="majorBidi" w:eastAsia="Calibri" w:hAnsiTheme="majorBidi" w:cstheme="majorBidi"/>
          </w:rPr>
          <w:delText>LIFETIME OF EXPERIENCES QUESTIONNAIRE (LEQ)</w:delText>
        </w:r>
        <w:r w:rsidR="0077435E" w:rsidRPr="0077435E" w:rsidDel="0099399C">
          <w:rPr>
            <w:rFonts w:asciiTheme="majorBidi" w:eastAsia="Calibri" w:hAnsiTheme="majorBidi" w:cstheme="majorBidi"/>
          </w:rPr>
          <w:delText>)</w:delText>
        </w:r>
      </w:del>
    </w:p>
    <w:p w14:paraId="76D8053A" w14:textId="5E7C8D06" w:rsidR="00065F1D" w:rsidRPr="002271CA" w:rsidRDefault="00640667" w:rsidP="0077435E">
      <w:pPr>
        <w:pStyle w:val="ListParagraph"/>
        <w:numPr>
          <w:ilvl w:val="0"/>
          <w:numId w:val="10"/>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rPr>
        <w:t xml:space="preserve">Human robot interaction </w:t>
      </w:r>
      <w:r>
        <w:rPr>
          <w:rFonts w:asciiTheme="majorBidi" w:eastAsia="Calibri" w:hAnsiTheme="majorBidi" w:cstheme="majorBidi"/>
        </w:rPr>
        <w:t xml:space="preserve">(collected via </w:t>
      </w:r>
      <w:r w:rsidR="0077435E">
        <w:rPr>
          <w:rFonts w:asciiTheme="majorBidi" w:eastAsia="Calibri" w:hAnsiTheme="majorBidi" w:cstheme="majorBidi"/>
        </w:rPr>
        <w:t xml:space="preserve">the </w:t>
      </w:r>
      <w:r w:rsidR="0077435E" w:rsidRPr="0077435E">
        <w:rPr>
          <w:rFonts w:asciiTheme="majorBidi" w:eastAsia="Calibri" w:hAnsiTheme="majorBidi" w:cstheme="majorBidi"/>
        </w:rPr>
        <w:t>Users’ Needs, Requirements, and Abilities Questionnaire</w:t>
      </w:r>
      <w:r w:rsidR="0077435E">
        <w:rPr>
          <w:rFonts w:asciiTheme="majorBidi" w:eastAsia="Calibri" w:hAnsiTheme="majorBidi" w:cstheme="majorBidi"/>
        </w:rPr>
        <w:t xml:space="preserve"> –</w:t>
      </w:r>
      <w:r w:rsidR="0077435E" w:rsidRPr="0077435E">
        <w:rPr>
          <w:rFonts w:asciiTheme="majorBidi" w:eastAsia="Calibri" w:hAnsiTheme="majorBidi" w:cstheme="majorBidi"/>
        </w:rPr>
        <w:t xml:space="preserve"> </w:t>
      </w:r>
      <w:r w:rsidR="00065F1D" w:rsidRPr="002271CA">
        <w:rPr>
          <w:rFonts w:asciiTheme="majorBidi" w:hAnsiTheme="majorBidi" w:cstheme="majorBidi"/>
          <w:iCs/>
          <w:sz w:val="22"/>
          <w:szCs w:val="22"/>
          <w:lang w:val="en-GB"/>
        </w:rPr>
        <w:t>UNRAQ</w:t>
      </w:r>
      <w:r w:rsidR="0077435E">
        <w:rPr>
          <w:rFonts w:asciiTheme="majorBidi" w:hAnsiTheme="majorBidi" w:cstheme="majorBidi"/>
          <w:iCs/>
          <w:sz w:val="22"/>
          <w:szCs w:val="22"/>
          <w:lang w:val="en-GB"/>
        </w:rPr>
        <w:t xml:space="preserve"> -</w:t>
      </w:r>
      <w:r w:rsidR="00065F1D" w:rsidRPr="002271CA">
        <w:rPr>
          <w:rFonts w:asciiTheme="majorBidi" w:eastAsia="Calibri" w:hAnsiTheme="majorBidi" w:cstheme="majorBidi"/>
        </w:rPr>
        <w:t xml:space="preserve"> </w:t>
      </w:r>
      <w:r>
        <w:rPr>
          <w:rFonts w:asciiTheme="majorBidi" w:eastAsia="Calibri" w:hAnsiTheme="majorBidi" w:cstheme="majorBidi"/>
        </w:rPr>
        <w:t>and video recordings during interaction sessions)</w:t>
      </w:r>
    </w:p>
    <w:p w14:paraId="584D67F9" w14:textId="4DAA53EF" w:rsidR="00065F1D" w:rsidRPr="00A55942" w:rsidRDefault="00640667" w:rsidP="00640667">
      <w:pPr>
        <w:pStyle w:val="ListParagraph"/>
        <w:numPr>
          <w:ilvl w:val="0"/>
          <w:numId w:val="10"/>
        </w:numPr>
        <w:pBdr>
          <w:top w:val="nil"/>
          <w:left w:val="nil"/>
          <w:bottom w:val="nil"/>
          <w:right w:val="nil"/>
          <w:between w:val="nil"/>
        </w:pBdr>
        <w:spacing w:before="120" w:after="120"/>
        <w:rPr>
          <w:ins w:id="15" w:author="Maryam Mahmoudi" w:date="2022-05-07T18:11:00Z"/>
          <w:rFonts w:asciiTheme="majorBidi" w:eastAsia="Calibri" w:hAnsiTheme="majorBidi" w:cstheme="majorBidi"/>
          <w:iCs/>
        </w:rPr>
      </w:pPr>
      <w:r>
        <w:rPr>
          <w:rFonts w:asciiTheme="majorBidi" w:hAnsiTheme="majorBidi" w:cstheme="majorBidi"/>
          <w:iCs/>
          <w:sz w:val="22"/>
          <w:szCs w:val="22"/>
          <w:lang w:val="en-GB"/>
        </w:rPr>
        <w:t>L</w:t>
      </w:r>
      <w:r w:rsidRPr="002271CA">
        <w:rPr>
          <w:rFonts w:asciiTheme="majorBidi" w:hAnsiTheme="majorBidi" w:cstheme="majorBidi"/>
          <w:iCs/>
          <w:sz w:val="22"/>
          <w:szCs w:val="22"/>
          <w:lang w:val="en-GB"/>
        </w:rPr>
        <w:t xml:space="preserve">ikeability of the robot, opinions of ageing adults about SARs and specifically Nao </w:t>
      </w:r>
      <w:r>
        <w:rPr>
          <w:rFonts w:asciiTheme="majorBidi" w:hAnsiTheme="majorBidi" w:cstheme="majorBidi"/>
          <w:iCs/>
          <w:sz w:val="22"/>
          <w:szCs w:val="22"/>
          <w:lang w:val="en-GB"/>
        </w:rPr>
        <w:t>(recorded from f</w:t>
      </w:r>
      <w:r w:rsidR="00065F1D" w:rsidRPr="002271CA">
        <w:rPr>
          <w:rFonts w:asciiTheme="majorBidi" w:hAnsiTheme="majorBidi" w:cstheme="majorBidi"/>
          <w:iCs/>
          <w:sz w:val="22"/>
          <w:szCs w:val="22"/>
          <w:lang w:val="en-GB"/>
        </w:rPr>
        <w:t>ocus group</w:t>
      </w:r>
      <w:r>
        <w:rPr>
          <w:rFonts w:asciiTheme="majorBidi" w:hAnsiTheme="majorBidi" w:cstheme="majorBidi"/>
          <w:iCs/>
          <w:sz w:val="22"/>
          <w:szCs w:val="22"/>
          <w:lang w:val="en-GB"/>
        </w:rPr>
        <w:t>s)</w:t>
      </w:r>
    </w:p>
    <w:p w14:paraId="1A62DC3B" w14:textId="1FEF8EBC" w:rsidR="0099399C" w:rsidRPr="00A55942" w:rsidRDefault="0099399C" w:rsidP="0099399C">
      <w:pPr>
        <w:pStyle w:val="ListParagraph"/>
        <w:numPr>
          <w:ilvl w:val="0"/>
          <w:numId w:val="10"/>
        </w:numPr>
        <w:pBdr>
          <w:top w:val="nil"/>
          <w:left w:val="nil"/>
          <w:bottom w:val="nil"/>
          <w:right w:val="nil"/>
          <w:between w:val="nil"/>
        </w:pBdr>
        <w:spacing w:before="120" w:after="120"/>
        <w:rPr>
          <w:rFonts w:asciiTheme="majorBidi" w:eastAsia="Calibri" w:hAnsiTheme="majorBidi" w:cstheme="majorBidi"/>
        </w:rPr>
      </w:pPr>
      <w:ins w:id="16" w:author="Maryam Mahmoudi" w:date="2022-05-07T18:11:00Z">
        <w:r>
          <w:rPr>
            <w:rFonts w:ascii="Times New Roman" w:hAnsi="Times New Roman" w:cs="Times New Roman"/>
            <w:sz w:val="22"/>
            <w:szCs w:val="22"/>
          </w:rPr>
          <w:t xml:space="preserve">Human robot interaction recorded by camera </w:t>
        </w:r>
      </w:ins>
    </w:p>
    <w:p w14:paraId="5D0BB954" w14:textId="668AD745" w:rsidR="0020785E" w:rsidRPr="0020785E" w:rsidRDefault="0020785E" w:rsidP="0020785E">
      <w:pPr>
        <w:spacing w:after="100" w:afterAutospacing="1"/>
        <w:rPr>
          <w:rFonts w:ascii="Times New Roman" w:hAnsi="Times New Roman" w:cs="Times New Roman"/>
          <w:sz w:val="22"/>
          <w:szCs w:val="22"/>
        </w:rPr>
      </w:pPr>
      <w:r w:rsidRPr="0020785E">
        <w:rPr>
          <w:rFonts w:ascii="Times New Roman" w:hAnsi="Times New Roman" w:cs="Times New Roman"/>
          <w:sz w:val="22"/>
          <w:szCs w:val="22"/>
          <w:lang w:val="en-GB"/>
        </w:rPr>
        <w:t xml:space="preserve">During Phase 1 of the project, immediately following the last “exposure” session, all participants will be individually administered the </w:t>
      </w:r>
      <w:r w:rsidRPr="0020785E">
        <w:rPr>
          <w:rFonts w:ascii="Times New Roman" w:hAnsi="Times New Roman" w:cs="Times New Roman"/>
          <w:i/>
          <w:iCs/>
          <w:sz w:val="22"/>
          <w:szCs w:val="22"/>
        </w:rPr>
        <w:t>Users’ Needs, Requirements, and Abilities Questionnaire</w:t>
      </w:r>
      <w:r w:rsidRPr="0020785E">
        <w:rPr>
          <w:rFonts w:ascii="Times New Roman" w:hAnsi="Times New Roman" w:cs="Times New Roman"/>
          <w:sz w:val="22"/>
          <w:szCs w:val="22"/>
        </w:rPr>
        <w:t xml:space="preserve"> (</w:t>
      </w:r>
      <w:r w:rsidRPr="0020785E">
        <w:rPr>
          <w:rFonts w:ascii="Times New Roman" w:hAnsi="Times New Roman" w:cs="Times New Roman"/>
          <w:i/>
          <w:iCs/>
          <w:sz w:val="22"/>
          <w:szCs w:val="22"/>
        </w:rPr>
        <w:t>UNRAQ</w:t>
      </w:r>
      <w:r w:rsidRPr="0020785E">
        <w:rPr>
          <w:rFonts w:ascii="Times New Roman" w:hAnsi="Times New Roman" w:cs="Times New Roman"/>
          <w:sz w:val="22"/>
          <w:szCs w:val="22"/>
        </w:rPr>
        <w:t xml:space="preserve">) </w:t>
      </w:r>
      <w:r w:rsidRPr="0020785E">
        <w:rPr>
          <w:rFonts w:ascii="Times New Roman" w:hAnsi="Times New Roman" w:cs="Times New Roman"/>
          <w:sz w:val="22"/>
          <w:szCs w:val="22"/>
          <w:vertAlign w:val="subscript"/>
        </w:rPr>
        <w:fldChar w:fldCharType="begin"/>
      </w:r>
      <w:r w:rsidRPr="0020785E">
        <w:rPr>
          <w:rFonts w:ascii="Times New Roman" w:hAnsi="Times New Roman" w:cs="Times New Roman"/>
          <w:sz w:val="22"/>
          <w:szCs w:val="22"/>
          <w:vertAlign w:val="subscript"/>
        </w:rPr>
        <w:instrText xml:space="preserve"> ADDIN ZOTERO_ITEM CSL_CITATION {"citationID":"ZT3jVXtj","properties":{"formattedCitation":"\\super 51\\nosupersub{}","plainCitation":"51","noteIndex":0},"citationItems":[{"id":5171,"uris":["http://zotero.org/users/8326170/items/DXW2EDSF"],"uri":["http://zotero.org/users/8326170/items/DXW2EDSF"],"itemData":{"id":5171,"type":"article-journal","abstract":"A good overall acceptance of the robot was observed across the studied group, and there is considerable demand for the use of a social robot in care for older people. (1) Background: while there exist validated measures to assess the needs of older people, there are comparatively few validated tools to assess needs and requirements for the use of robots. Henceforth, the aim of the study is to present and validate such a tool. (2) Methods: The study group included 720 subjects (mean age 52.0 ± 37.0, 541 females) who agreed to fill the Users’ Needs, Requirements, and Abilities Questionnaire (UNRAQ). The validation part of the study included 125 persons. (3) Results: the acceptance of the robot was good in the whole group. The social functions were rated worse than assistive ones. A correlation was found between the scores of social and assistive functions. The respondents claimed that older adults were not prepared to interact with the robot and not very good at handling it, and were sceptical about their willingness to learn to operate the robot. The Cronbach alpha value for the whole questionnaire was 0.95 suggesting excellent internal consistency, and the ICC value of 0.88 represents excellent agreement; (4) Conclusions: We observed a good overall acceptance of the robot across the studied group. There is considerable demand for the use of a social robot in care for older people.","container-title":"International journal of environmental research and public health","DOI":"10.3390/ijerph18116157","source":"Semantic Scholar","title":"UNRAQ—A Questionnaire for the Use of a Social Robot in Care for Older Persons. A Multi-Stakeholder Study and Psychometric Properties","author":[{"family":"Tobis","given":"S."},{"family":"Neumann-Podczaska","given":"A."},{"family":"Kropińska","given":"S."},{"family":"Suwalska","given":"A."}],"issued":{"date-parts":[["2021"]]}}}],"schema":"https://github.com/citation-style-language/schema/raw/master/csl-citation.json"} </w:instrText>
      </w:r>
      <w:r w:rsidRPr="0020785E">
        <w:rPr>
          <w:rFonts w:ascii="Times New Roman" w:hAnsi="Times New Roman" w:cs="Times New Roman"/>
          <w:sz w:val="22"/>
          <w:szCs w:val="22"/>
          <w:vertAlign w:val="subscript"/>
        </w:rPr>
        <w:fldChar w:fldCharType="separate"/>
      </w:r>
      <w:r w:rsidRPr="0020785E">
        <w:rPr>
          <w:rFonts w:ascii="Times New Roman" w:hAnsi="Times New Roman" w:cs="Times New Roman"/>
          <w:sz w:val="22"/>
          <w:vertAlign w:val="superscript"/>
        </w:rPr>
        <w:t>51</w:t>
      </w:r>
      <w:r w:rsidRPr="0020785E">
        <w:rPr>
          <w:rFonts w:ascii="Times New Roman" w:hAnsi="Times New Roman" w:cs="Times New Roman"/>
          <w:sz w:val="22"/>
          <w:szCs w:val="22"/>
          <w:vertAlign w:val="subscript"/>
        </w:rPr>
        <w:fldChar w:fldCharType="end"/>
      </w:r>
      <w:r w:rsidRPr="0020785E">
        <w:rPr>
          <w:rFonts w:ascii="Times New Roman" w:hAnsi="Times New Roman" w:cs="Times New Roman"/>
          <w:sz w:val="22"/>
          <w:szCs w:val="22"/>
        </w:rPr>
        <w:t xml:space="preserve"> to independently assess their opinions with respect to the Nao robot within four domains: (a) overall interaction with robot and technical issues; (b) assistive role of robot; (c) social aspects associated with interactions with the robot, and (d) potential ethical issues associated with utilization of the robot to support physical and social engagement. Previous research indicates that the UNRAQ has high internal consistency (0.88). </w:t>
      </w:r>
    </w:p>
    <w:p w14:paraId="52A2AB38" w14:textId="0AEB7176" w:rsidR="00385B7D" w:rsidRPr="007452E9" w:rsidRDefault="007146F7" w:rsidP="00385B7D">
      <w:pPr>
        <w:spacing w:after="100" w:afterAutospacing="1"/>
        <w:rPr>
          <w:rFonts w:ascii="Times New Roman" w:hAnsi="Times New Roman" w:cs="Times New Roman"/>
          <w:b/>
          <w:i/>
          <w:iCs/>
          <w:sz w:val="22"/>
          <w:szCs w:val="22"/>
          <w:u w:val="single"/>
          <w:lang w:val="en-GB"/>
        </w:rPr>
      </w:pPr>
      <w:r>
        <w:rPr>
          <w:rFonts w:ascii="Times New Roman" w:hAnsi="Times New Roman" w:cs="Times New Roman"/>
          <w:b/>
          <w:i/>
          <w:iCs/>
          <w:sz w:val="22"/>
          <w:szCs w:val="22"/>
          <w:u w:val="single"/>
          <w:lang w:val="en-GB"/>
        </w:rPr>
        <w:t>Data from phase 2</w:t>
      </w:r>
      <w:r w:rsidR="00385B7D" w:rsidRPr="007452E9">
        <w:rPr>
          <w:rFonts w:ascii="Times New Roman" w:hAnsi="Times New Roman" w:cs="Times New Roman"/>
          <w:b/>
          <w:i/>
          <w:iCs/>
          <w:sz w:val="22"/>
          <w:szCs w:val="22"/>
          <w:u w:val="single"/>
          <w:lang w:val="en-GB"/>
        </w:rPr>
        <w:t xml:space="preserve">: </w:t>
      </w:r>
    </w:p>
    <w:p w14:paraId="1301118C" w14:textId="484276A0" w:rsidR="007055C8" w:rsidRPr="0099399C" w:rsidRDefault="007055C8" w:rsidP="00A55942">
      <w:pPr>
        <w:pBdr>
          <w:top w:val="nil"/>
          <w:left w:val="nil"/>
          <w:bottom w:val="nil"/>
          <w:right w:val="nil"/>
          <w:between w:val="nil"/>
        </w:pBdr>
        <w:spacing w:before="120" w:after="120"/>
        <w:ind w:left="360"/>
        <w:rPr>
          <w:rFonts w:asciiTheme="majorBidi" w:eastAsia="Calibri" w:hAnsiTheme="majorBidi" w:cstheme="majorBidi"/>
        </w:rPr>
      </w:pPr>
      <w:r w:rsidRPr="0099399C">
        <w:rPr>
          <w:rFonts w:ascii="Times New Roman" w:hAnsi="Times New Roman" w:cs="Times New Roman"/>
          <w:i/>
          <w:iCs/>
          <w:sz w:val="22"/>
          <w:szCs w:val="22"/>
          <w:u w:val="single"/>
          <w:lang w:val="en-GB"/>
        </w:rPr>
        <w:t xml:space="preserve">Questionnaires </w:t>
      </w:r>
      <w:r w:rsidR="00065F1D" w:rsidRPr="0099399C">
        <w:rPr>
          <w:rFonts w:ascii="Times New Roman" w:hAnsi="Times New Roman" w:cs="Times New Roman"/>
          <w:i/>
          <w:iCs/>
          <w:sz w:val="22"/>
          <w:szCs w:val="22"/>
          <w:u w:val="single"/>
          <w:lang w:val="en-GB"/>
        </w:rPr>
        <w:t xml:space="preserve">and </w:t>
      </w:r>
      <w:r w:rsidR="007146F7" w:rsidRPr="0099399C">
        <w:rPr>
          <w:rFonts w:ascii="Times New Roman" w:hAnsi="Times New Roman" w:cs="Times New Roman"/>
          <w:i/>
          <w:iCs/>
          <w:sz w:val="22"/>
          <w:szCs w:val="22"/>
          <w:u w:val="single"/>
          <w:lang w:val="en-GB"/>
        </w:rPr>
        <w:t>O</w:t>
      </w:r>
      <w:r w:rsidR="007452E9" w:rsidRPr="0099399C">
        <w:rPr>
          <w:rFonts w:ascii="Times New Roman" w:hAnsi="Times New Roman" w:cs="Times New Roman"/>
          <w:i/>
          <w:iCs/>
          <w:sz w:val="22"/>
          <w:szCs w:val="22"/>
          <w:u w:val="single"/>
          <w:lang w:val="en-GB"/>
        </w:rPr>
        <w:t xml:space="preserve">ther </w:t>
      </w:r>
      <w:r w:rsidR="00065F1D" w:rsidRPr="0099399C">
        <w:rPr>
          <w:rFonts w:ascii="Times New Roman" w:hAnsi="Times New Roman" w:cs="Times New Roman"/>
          <w:i/>
          <w:iCs/>
          <w:sz w:val="22"/>
          <w:szCs w:val="22"/>
          <w:u w:val="single"/>
          <w:lang w:val="en-GB"/>
        </w:rPr>
        <w:t>material</w:t>
      </w:r>
      <w:r w:rsidR="007452E9" w:rsidRPr="0099399C">
        <w:rPr>
          <w:rFonts w:ascii="Times New Roman" w:hAnsi="Times New Roman" w:cs="Times New Roman"/>
          <w:i/>
          <w:iCs/>
          <w:sz w:val="22"/>
          <w:szCs w:val="22"/>
          <w:u w:val="single"/>
          <w:lang w:val="en-GB"/>
        </w:rPr>
        <w:t>s</w:t>
      </w:r>
      <w:r w:rsidRPr="0099399C">
        <w:rPr>
          <w:rFonts w:ascii="Times New Roman" w:hAnsi="Times New Roman" w:cs="Times New Roman"/>
          <w:b/>
          <w:bCs/>
          <w:i/>
          <w:iCs/>
          <w:sz w:val="22"/>
          <w:szCs w:val="22"/>
          <w:lang w:val="en-GB"/>
        </w:rPr>
        <w:t>.</w:t>
      </w:r>
      <w:r w:rsidRPr="0099399C">
        <w:rPr>
          <w:rFonts w:ascii="Times New Roman" w:hAnsi="Times New Roman" w:cs="Times New Roman"/>
          <w:sz w:val="22"/>
          <w:szCs w:val="22"/>
          <w:lang w:val="en-GB"/>
        </w:rPr>
        <w:t xml:space="preserve"> In the second phase, the participants will be provided with a fitbit to record their movements. They will receive the fitbit a week before starting the intervention to gather baseline data. They will be trained to wear the fitbit for a period of 6-weeks. In addition, the </w:t>
      </w:r>
      <w:r w:rsidRPr="0099399C">
        <w:rPr>
          <w:rFonts w:ascii="Times New Roman" w:hAnsi="Times New Roman" w:cs="Times New Roman"/>
          <w:i/>
          <w:iCs/>
          <w:sz w:val="22"/>
          <w:szCs w:val="22"/>
          <w:lang w:val="en-GB"/>
        </w:rPr>
        <w:t xml:space="preserve">Physical Activity Scale for the Elderly (PASE) </w:t>
      </w:r>
      <w:r w:rsidRPr="0099399C">
        <w:rPr>
          <w:rFonts w:ascii="Times New Roman" w:hAnsi="Times New Roman" w:cs="Times New Roman"/>
          <w:i/>
          <w:iCs/>
          <w:sz w:val="22"/>
          <w:szCs w:val="22"/>
          <w:vertAlign w:val="subscript"/>
          <w:lang w:val="en-GB"/>
        </w:rPr>
        <w:fldChar w:fldCharType="begin"/>
      </w:r>
      <w:r w:rsidRPr="0099399C">
        <w:rPr>
          <w:rFonts w:ascii="Times New Roman" w:hAnsi="Times New Roman" w:cs="Times New Roman"/>
          <w:i/>
          <w:iCs/>
          <w:sz w:val="22"/>
          <w:szCs w:val="22"/>
          <w:vertAlign w:val="subscript"/>
          <w:lang w:val="en-GB"/>
        </w:rPr>
        <w:instrText xml:space="preserve"> ADDIN ZOTERO_ITEM CSL_CITATION {"citationID":"1QGnkwSD","properties":{"formattedCitation":"\\super 52\\nosupersub{}","plainCitation":"52","noteIndex":0},"citationItems":[{"id":5182,"uris":["http://zotero.org/users/8326170/items/WUMQVBJI"],"uri":["http://zotero.org/users/8326170/items/WUMQVBJI"],"itemData":{"id":5182,"type":"article-journal","abstract":"A lack of physical activity is common in older adults. With the increasing Canadian senior population, identifying the minimum amount of physical activity required to maintain the health of older adults is essential. This study determined whether relationships existed between the Physical Activity Scale for the Elderly (PASE) questionnaire scores and health-related measurements in community-dwelling older adults who were meal delivery volunteers. Based on observed relationships between PASE scores and health parameters, the study attempted to predict an optimal PASE score that would ensure health parameters fell in desired ranges for older adults. 297 community-dwelling older adults (61.3% female) 60–88 years (72.1 ± 6.5) completed the PASE and were measured for body composition, cardiovascular and blood parameters, flexibility, and handgrip strength. Significant regression models using PASE were produced for the health-related measures, but the relationships were not meaningful due to low predictive capacity. However, correlational data suggested that a minimum PASE score of ~140 for males and ~120 for females predicted a favorable waist circumference. In conclusion, findings demonstrated that PASE scores cannot be used to predict healthy physical measures, although the relationships between PASE and WC could be used to encourage older adults to become more physically active.","container-title":"International Journal of Environmental Research and Public Health","DOI":"10.3390/ijerph10093967","ISSN":"1661-7827","issue":"9","journalAbbreviation":"Int J Environ Res Public Health","note":"PMID: 23999546\nPMCID: PMC3799529","page":"3967-3986","source":"PubMed Central","title":"The Physical Activity Scale for the Elderly (PASE) Questionnaire; Does It Predict Physical Health?","volume":"10","author":[{"family":"Logan","given":"Samantha L."},{"family":"Gottlieb","given":"Benjamin H."},{"family":"Maitland","given":"Scott B."},{"family":"Meegan","given":"Dan"},{"family":"Spriet","given":"Lawrence L."}],"issued":{"date-parts":[["2013",9]]}}}],"schema":"https://github.com/citation-style-language/schema/raw/master/csl-citation.json"} </w:instrText>
      </w:r>
      <w:r w:rsidRPr="0099399C">
        <w:rPr>
          <w:rFonts w:ascii="Times New Roman" w:hAnsi="Times New Roman" w:cs="Times New Roman"/>
          <w:i/>
          <w:iCs/>
          <w:sz w:val="22"/>
          <w:szCs w:val="22"/>
          <w:vertAlign w:val="subscript"/>
          <w:lang w:val="en-GB"/>
        </w:rPr>
        <w:fldChar w:fldCharType="separate"/>
      </w:r>
      <w:r w:rsidRPr="0099399C">
        <w:rPr>
          <w:rFonts w:ascii="Times New Roman" w:hAnsi="Times New Roman" w:cs="Times New Roman"/>
          <w:sz w:val="22"/>
          <w:vertAlign w:val="superscript"/>
        </w:rPr>
        <w:t>52</w:t>
      </w:r>
      <w:r w:rsidRPr="0099399C">
        <w:rPr>
          <w:rFonts w:ascii="Times New Roman" w:hAnsi="Times New Roman" w:cs="Times New Roman"/>
          <w:i/>
          <w:iCs/>
          <w:sz w:val="22"/>
          <w:szCs w:val="22"/>
          <w:vertAlign w:val="subscript"/>
          <w:lang w:val="en-GB"/>
        </w:rPr>
        <w:fldChar w:fldCharType="end"/>
      </w:r>
      <w:r w:rsidRPr="0099399C">
        <w:rPr>
          <w:rFonts w:ascii="Times New Roman" w:hAnsi="Times New Roman" w:cs="Times New Roman"/>
          <w:i/>
          <w:iCs/>
          <w:sz w:val="22"/>
          <w:szCs w:val="22"/>
          <w:lang w:val="en-GB"/>
        </w:rPr>
        <w:t xml:space="preserve">, </w:t>
      </w:r>
      <w:r w:rsidRPr="0099399C">
        <w:rPr>
          <w:rFonts w:ascii="Times New Roman" w:hAnsi="Times New Roman" w:cs="Times New Roman"/>
          <w:sz w:val="22"/>
          <w:szCs w:val="22"/>
          <w:lang w:val="en-GB"/>
        </w:rPr>
        <w:t xml:space="preserve">a validated 12-item questionnaire for assessing the frequency, duration, and intensity level of physical activities for ageing adults will be administered via an interview mode both immediately prior to and following the intervention to measure potential changes in physical activities. The </w:t>
      </w:r>
      <w:r w:rsidRPr="0099399C">
        <w:rPr>
          <w:rFonts w:ascii="Times New Roman" w:hAnsi="Times New Roman" w:cs="Times New Roman"/>
          <w:i/>
          <w:iCs/>
          <w:sz w:val="22"/>
          <w:szCs w:val="22"/>
          <w:lang w:val="en-GB"/>
        </w:rPr>
        <w:t>UCLA Loneliness Scale</w:t>
      </w:r>
      <w:r w:rsidRPr="0099399C">
        <w:rPr>
          <w:rFonts w:ascii="Times New Roman" w:hAnsi="Times New Roman" w:cs="Times New Roman"/>
          <w:sz w:val="22"/>
          <w:szCs w:val="22"/>
          <w:lang w:val="en-GB"/>
        </w:rPr>
        <w:t xml:space="preserve"> </w:t>
      </w:r>
      <w:r w:rsidRPr="0099399C">
        <w:rPr>
          <w:rFonts w:ascii="Times New Roman" w:hAnsi="Times New Roman" w:cs="Times New Roman"/>
          <w:sz w:val="22"/>
          <w:szCs w:val="22"/>
          <w:vertAlign w:val="subscript"/>
          <w:lang w:val="en-GB"/>
        </w:rPr>
        <w:fldChar w:fldCharType="begin"/>
      </w:r>
      <w:r w:rsidRPr="0099399C">
        <w:rPr>
          <w:rFonts w:ascii="Times New Roman" w:hAnsi="Times New Roman" w:cs="Times New Roman"/>
          <w:sz w:val="22"/>
          <w:szCs w:val="22"/>
          <w:vertAlign w:val="subscript"/>
          <w:lang w:val="en-GB"/>
        </w:rPr>
        <w:instrText xml:space="preserve"> ADDIN ZOTERO_ITEM CSL_CITATION {"citationID":"XdsXF8ix","properties":{"formattedCitation":"\\super 53\\nosupersub{}","plainCitation":"53","noteIndex":0},"citationItems":[{"id":5180,"uris":["http://zotero.org/users/8326170/items/NNW9HG6L"],"uri":["http://zotero.org/users/8326170/items/NNW9HG6L"],"itemData":{"id":5180,"type":"report","language":"en","note":"type: dataset\nDOI: 10.1037/t01011-000","publisher":"American Psychological Association","source":"DOI.org (Crossref)","title":"Revised UCLA Loneliness Scale","URL":"http://doi.apa.org/getdoi.cfm?doi=10.1037/t01011-000","author":[{"family":"Russell","given":"Dan"},{"family":"Peplau","given":"Letitia A."},{"family":"Cutrona","given":"Carolyn E."}],"accessed":{"date-parts":[["2021",12,6]]},"issued":{"date-parts":[["2011",9,12]]}}}],"schema":"https://github.com/citation-style-language/schema/raw/master/csl-citation.json"} </w:instrText>
      </w:r>
      <w:r w:rsidRPr="0099399C">
        <w:rPr>
          <w:rFonts w:ascii="Times New Roman" w:hAnsi="Times New Roman" w:cs="Times New Roman"/>
          <w:sz w:val="22"/>
          <w:szCs w:val="22"/>
          <w:vertAlign w:val="subscript"/>
          <w:lang w:val="en-GB"/>
        </w:rPr>
        <w:fldChar w:fldCharType="separate"/>
      </w:r>
      <w:r w:rsidRPr="0099399C">
        <w:rPr>
          <w:rFonts w:ascii="Times New Roman" w:hAnsi="Times New Roman" w:cs="Times New Roman"/>
          <w:sz w:val="22"/>
          <w:vertAlign w:val="superscript"/>
        </w:rPr>
        <w:t>53</w:t>
      </w:r>
      <w:r w:rsidRPr="0099399C">
        <w:rPr>
          <w:rFonts w:ascii="Times New Roman" w:hAnsi="Times New Roman" w:cs="Times New Roman"/>
          <w:sz w:val="22"/>
          <w:szCs w:val="22"/>
          <w:vertAlign w:val="subscript"/>
          <w:lang w:val="en-GB"/>
        </w:rPr>
        <w:fldChar w:fldCharType="end"/>
      </w:r>
      <w:r w:rsidRPr="0099399C">
        <w:rPr>
          <w:rFonts w:ascii="Times New Roman" w:hAnsi="Times New Roman" w:cs="Times New Roman"/>
          <w:sz w:val="22"/>
          <w:szCs w:val="22"/>
          <w:vertAlign w:val="subscript"/>
          <w:lang w:val="en-GB"/>
        </w:rPr>
        <w:t>,</w:t>
      </w:r>
      <w:r w:rsidRPr="0099399C">
        <w:rPr>
          <w:rFonts w:ascii="Times New Roman" w:hAnsi="Times New Roman" w:cs="Times New Roman"/>
          <w:sz w:val="22"/>
          <w:szCs w:val="22"/>
        </w:rPr>
        <w:t xml:space="preserve"> is a 20-item scale, that</w:t>
      </w:r>
      <w:r w:rsidRPr="0099399C">
        <w:rPr>
          <w:rFonts w:ascii="Times New Roman" w:hAnsi="Times New Roman" w:cs="Times New Roman"/>
          <w:sz w:val="22"/>
          <w:szCs w:val="22"/>
          <w:lang w:val="en-GB"/>
        </w:rPr>
        <w:t xml:space="preserve"> will be administered both pre- and post-intervention to evaluate the effect of Nao on the </w:t>
      </w:r>
      <w:r w:rsidRPr="0099399C">
        <w:rPr>
          <w:rFonts w:ascii="Times New Roman" w:hAnsi="Times New Roman" w:cs="Times New Roman"/>
          <w:sz w:val="22"/>
          <w:szCs w:val="22"/>
        </w:rPr>
        <w:t>feelings of loneliness</w:t>
      </w:r>
      <w:r w:rsidRPr="0099399C">
        <w:rPr>
          <w:rFonts w:ascii="Times New Roman" w:hAnsi="Times New Roman" w:cs="Times New Roman"/>
          <w:sz w:val="22"/>
          <w:szCs w:val="22"/>
          <w:lang w:val="en-GB"/>
        </w:rPr>
        <w:t xml:space="preserve">. The </w:t>
      </w:r>
      <w:r w:rsidRPr="0099399C">
        <w:rPr>
          <w:rFonts w:ascii="Times New Roman" w:hAnsi="Times New Roman" w:cs="Times New Roman"/>
          <w:i/>
          <w:iCs/>
          <w:sz w:val="22"/>
          <w:szCs w:val="22"/>
          <w:lang w:val="en-GB"/>
        </w:rPr>
        <w:t>Bangor Goal-Setting Interview (BGSI)</w:t>
      </w:r>
      <w:r w:rsidRPr="0099399C">
        <w:rPr>
          <w:rFonts w:ascii="Times New Roman" w:hAnsi="Times New Roman" w:cs="Times New Roman"/>
          <w:sz w:val="22"/>
          <w:szCs w:val="22"/>
          <w:lang w:val="en-GB"/>
        </w:rPr>
        <w:fldChar w:fldCharType="begin"/>
      </w:r>
      <w:r w:rsidRPr="0099399C">
        <w:rPr>
          <w:rFonts w:ascii="Times New Roman" w:hAnsi="Times New Roman" w:cs="Times New Roman"/>
          <w:sz w:val="22"/>
          <w:szCs w:val="22"/>
          <w:lang w:val="en-GB"/>
        </w:rPr>
        <w:instrText xml:space="preserve"> ADDIN ZOTERO_ITEM CSL_CITATION {"citationID":"0qgJTIE6","properties":{"formattedCitation":"\\super 26\\nosupersub{}","plainCitation":"26","noteIndex":0},"citationItems":[{"id":17242,"uris":["http://zotero.org/users/8326170/items/B8R3XYKA"],"uri":["http://zotero.org/users/8326170/items/B8R3XYKA"],"itemData":{"id":17242,"type":"article-journal","abstract":"Lifestyle factors playing a role in the development of late-life disability may be modifiable. There is a need for robust evidence about the potential for prevention of disability through behavior change interventions.","container-title":"Trials","DOI":"10.1186/1745-6215-13-115","ISSN":"1745-6215","issue":"1","journalAbbreviation":"Trials","page":"115","source":"BioMed Central","title":"The AgeWell study of behavior change to promote health and wellbeing in later life: study protocol for a randomized controlled trial","title-short":"The AgeWell study of behavior change to promote health and wellbeing in later life","volume":"13","author":[{"family":"Clare","given":"Linda"},{"family":"Hindle","given":"John V."},{"family":"Jones","given":"Ian R."},{"family":"Thom","given":"Jeanette M."},{"family":"Nelis","given":"Sharon M."},{"family":"Hounsome","given":"Barry"},{"family":"Whitaker","given":"Christopher J."}],"issued":{"date-parts":[["2012",7,24]]}}}],"schema":"https://github.com/citation-style-language/schema/raw/master/csl-citation.json"} </w:instrText>
      </w:r>
      <w:r w:rsidRPr="0099399C">
        <w:rPr>
          <w:rFonts w:ascii="Times New Roman" w:hAnsi="Times New Roman" w:cs="Times New Roman"/>
          <w:sz w:val="22"/>
          <w:szCs w:val="22"/>
          <w:lang w:val="en-GB"/>
        </w:rPr>
        <w:fldChar w:fldCharType="separate"/>
      </w:r>
      <w:r w:rsidRPr="0099399C">
        <w:rPr>
          <w:rFonts w:ascii="Times New Roman" w:hAnsi="Times New Roman" w:cs="Times New Roman"/>
          <w:sz w:val="22"/>
          <w:vertAlign w:val="superscript"/>
        </w:rPr>
        <w:t>26</w:t>
      </w:r>
      <w:r w:rsidRPr="0099399C">
        <w:rPr>
          <w:rFonts w:ascii="Times New Roman" w:hAnsi="Times New Roman" w:cs="Times New Roman"/>
          <w:sz w:val="22"/>
          <w:szCs w:val="22"/>
          <w:lang w:val="en-GB"/>
        </w:rPr>
        <w:fldChar w:fldCharType="end"/>
      </w:r>
      <w:r w:rsidRPr="0099399C">
        <w:rPr>
          <w:rFonts w:ascii="Times New Roman" w:hAnsi="Times New Roman" w:cs="Times New Roman"/>
          <w:sz w:val="22"/>
          <w:szCs w:val="22"/>
          <w:lang w:val="en-GB"/>
        </w:rPr>
        <w:t xml:space="preserve">, a structured interview, will be conducted </w:t>
      </w:r>
      <w:del w:id="17" w:author="Maryam Mahmoudi" w:date="2022-05-07T18:18:00Z">
        <w:r w:rsidRPr="0099399C" w:rsidDel="0099399C">
          <w:rPr>
            <w:rFonts w:ascii="Times New Roman" w:hAnsi="Times New Roman" w:cs="Times New Roman"/>
            <w:sz w:val="22"/>
            <w:szCs w:val="22"/>
            <w:lang w:val="en-GB"/>
          </w:rPr>
          <w:delText xml:space="preserve">before and after </w:delText>
        </w:r>
      </w:del>
      <w:ins w:id="18" w:author="Maryam Mahmoudi" w:date="2022-05-07T18:18:00Z">
        <w:r w:rsidR="0099399C" w:rsidRPr="0099399C">
          <w:rPr>
            <w:rFonts w:ascii="Times New Roman" w:hAnsi="Times New Roman" w:cs="Times New Roman"/>
            <w:sz w:val="22"/>
            <w:szCs w:val="22"/>
            <w:lang w:val="en-GB"/>
          </w:rPr>
          <w:t xml:space="preserve">during </w:t>
        </w:r>
      </w:ins>
      <w:r w:rsidRPr="0099399C">
        <w:rPr>
          <w:rFonts w:ascii="Times New Roman" w:hAnsi="Times New Roman" w:cs="Times New Roman"/>
          <w:sz w:val="22"/>
          <w:szCs w:val="22"/>
          <w:lang w:val="en-GB"/>
        </w:rPr>
        <w:t xml:space="preserve">the intervention and in a two-month follow up. </w:t>
      </w:r>
      <w:ins w:id="19" w:author="Maryam Mahmoudi" w:date="2022-05-07T18:18:00Z">
        <w:r w:rsidR="0099399C" w:rsidRPr="0099399C">
          <w:rPr>
            <w:rFonts w:ascii="Times New Roman" w:hAnsi="Times New Roman" w:cs="Times New Roman"/>
            <w:sz w:val="22"/>
            <w:szCs w:val="22"/>
          </w:rPr>
          <w:t>Human robot interaction</w:t>
        </w:r>
      </w:ins>
      <w:ins w:id="20" w:author="Maryam Mahmoudi" w:date="2022-05-07T18:19:00Z">
        <w:r w:rsidR="0099399C">
          <w:rPr>
            <w:rFonts w:ascii="Times New Roman" w:hAnsi="Times New Roman" w:cs="Times New Roman"/>
            <w:sz w:val="22"/>
            <w:szCs w:val="22"/>
          </w:rPr>
          <w:t xml:space="preserve"> will be</w:t>
        </w:r>
      </w:ins>
      <w:ins w:id="21" w:author="Maryam Mahmoudi" w:date="2022-05-07T18:18:00Z">
        <w:r w:rsidR="0099399C" w:rsidRPr="0099399C">
          <w:rPr>
            <w:rFonts w:ascii="Times New Roman" w:hAnsi="Times New Roman" w:cs="Times New Roman"/>
            <w:sz w:val="22"/>
            <w:szCs w:val="22"/>
          </w:rPr>
          <w:t xml:space="preserve"> recorded by camera </w:t>
        </w:r>
      </w:ins>
      <w:ins w:id="22" w:author="Maryam Mahmoudi" w:date="2022-05-07T18:19:00Z">
        <w:r w:rsidR="0099399C">
          <w:rPr>
            <w:rFonts w:ascii="Times New Roman" w:hAnsi="Times New Roman" w:cs="Times New Roman"/>
            <w:sz w:val="22"/>
            <w:szCs w:val="22"/>
          </w:rPr>
          <w:t>in the second phase, as well.</w:t>
        </w:r>
        <w:r w:rsidR="0099399C">
          <w:rPr>
            <w:rFonts w:asciiTheme="majorBidi" w:eastAsia="Calibri" w:hAnsiTheme="majorBidi" w:cstheme="majorBidi"/>
          </w:rPr>
          <w:t xml:space="preserve"> </w:t>
        </w:r>
      </w:ins>
      <w:r w:rsidRPr="007055C8">
        <w:rPr>
          <w:rFonts w:ascii="Times New Roman" w:hAnsi="Times New Roman" w:cs="Times New Roman"/>
          <w:sz w:val="22"/>
          <w:szCs w:val="22"/>
          <w:lang w:val="en-GB"/>
        </w:rPr>
        <w:t>In addition, we will use the Consolidated Standards of Reporting Trials (CONSORT) fidelity checklist to monitor the intervention implementation.</w:t>
      </w:r>
    </w:p>
    <w:p w14:paraId="195464A1" w14:textId="3A1547DB" w:rsidR="007055C8" w:rsidRDefault="007055C8" w:rsidP="007055C8">
      <w:pPr>
        <w:spacing w:after="100" w:afterAutospacing="1"/>
        <w:ind w:firstLine="432"/>
        <w:contextualSpacing/>
        <w:rPr>
          <w:rFonts w:ascii="Times New Roman" w:hAnsi="Times New Roman" w:cs="Times New Roman"/>
          <w:sz w:val="22"/>
          <w:szCs w:val="22"/>
          <w:lang w:val="en-GB"/>
        </w:rPr>
      </w:pPr>
      <w:r w:rsidRPr="007B4E56">
        <w:rPr>
          <w:rFonts w:ascii="Times New Roman" w:hAnsi="Times New Roman" w:cs="Times New Roman"/>
          <w:i/>
          <w:iCs/>
          <w:sz w:val="22"/>
          <w:szCs w:val="22"/>
          <w:u w:val="single"/>
          <w:lang w:val="en-GB"/>
        </w:rPr>
        <w:t>SAR</w:t>
      </w:r>
      <w:r w:rsidR="00065F1D" w:rsidRPr="007B4E56">
        <w:rPr>
          <w:rFonts w:ascii="Times New Roman" w:hAnsi="Times New Roman" w:cs="Times New Roman"/>
          <w:i/>
          <w:iCs/>
          <w:sz w:val="22"/>
          <w:szCs w:val="22"/>
          <w:u w:val="single"/>
          <w:lang w:val="en-GB"/>
        </w:rPr>
        <w:t xml:space="preserve"> for both phases of the study</w:t>
      </w:r>
      <w:r w:rsidRPr="004C47BC">
        <w:rPr>
          <w:rFonts w:ascii="Times New Roman" w:hAnsi="Times New Roman" w:cs="Times New Roman"/>
          <w:sz w:val="22"/>
          <w:szCs w:val="22"/>
          <w:lang w:val="en-GB"/>
        </w:rPr>
        <w:t>.</w:t>
      </w:r>
      <w:r w:rsidR="007146F7">
        <w:rPr>
          <w:rFonts w:ascii="Times New Roman" w:hAnsi="Times New Roman" w:cs="Times New Roman"/>
          <w:sz w:val="22"/>
          <w:szCs w:val="22"/>
          <w:lang w:val="en-GB"/>
        </w:rPr>
        <w:t xml:space="preserve"> The Nao robot (Figure 1) is the</w:t>
      </w:r>
      <w:r w:rsidRPr="004C47BC">
        <w:rPr>
          <w:rFonts w:ascii="Times New Roman" w:hAnsi="Times New Roman" w:cs="Times New Roman"/>
          <w:sz w:val="22"/>
          <w:szCs w:val="22"/>
          <w:lang w:val="en-GB"/>
        </w:rPr>
        <w:t xml:space="preserve"> SAR for our project. Nao was created by Softbank robotics and is an advanced, programmable, human-like robot with 22.8 inches in height and 25 degree of freedom to move, turn his head, hands, sit, and walk. Nao can dance, speak, and recognize faces, objects and speech in 20 languages. We will obtain the robot from the UMN’s engineering department and afford one using equipment budget. Programming will also be conducted by them.</w:t>
      </w:r>
      <w:r>
        <w:rPr>
          <w:rFonts w:ascii="Times New Roman" w:hAnsi="Times New Roman" w:cs="Times New Roman"/>
          <w:sz w:val="22"/>
          <w:szCs w:val="22"/>
          <w:lang w:val="en-GB"/>
        </w:rPr>
        <w:t xml:space="preserve"> In case during the study we experience lack of robot capacity to fully carry out the study, the PI will purchase an additional robot via her ICR account.</w:t>
      </w:r>
    </w:p>
    <w:p w14:paraId="55A52E55" w14:textId="77777777" w:rsidR="007055C8" w:rsidRDefault="007055C8" w:rsidP="007055C8">
      <w:pPr>
        <w:spacing w:after="100" w:afterAutospacing="1"/>
        <w:ind w:firstLine="432"/>
        <w:contextualSpacing/>
        <w:rPr>
          <w:rFonts w:ascii="Times New Roman" w:hAnsi="Times New Roman" w:cs="Times New Roman"/>
          <w:sz w:val="22"/>
          <w:szCs w:val="22"/>
          <w:lang w:val="en-GB"/>
        </w:rPr>
      </w:pPr>
    </w:p>
    <w:p w14:paraId="3CEF5569" w14:textId="77777777" w:rsidR="007055C8" w:rsidRDefault="007055C8" w:rsidP="007055C8">
      <w:pPr>
        <w:spacing w:after="100" w:afterAutospacing="1"/>
        <w:ind w:firstLine="432"/>
        <w:contextualSpacing/>
        <w:rPr>
          <w:rFonts w:ascii="Times New Roman" w:hAnsi="Times New Roman" w:cs="Times New Roman"/>
          <w:sz w:val="22"/>
          <w:szCs w:val="22"/>
          <w:lang w:val="en-GB"/>
        </w:rPr>
      </w:pPr>
    </w:p>
    <w:tbl>
      <w:tblPr>
        <w:tblStyle w:val="TableGrid"/>
        <w:tblW w:w="91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6"/>
        <w:gridCol w:w="2239"/>
        <w:gridCol w:w="2353"/>
        <w:gridCol w:w="2298"/>
      </w:tblGrid>
      <w:tr w:rsidR="007055C8" w:rsidRPr="004C47BC" w14:paraId="2EA36C7F" w14:textId="77777777" w:rsidTr="003A79F6">
        <w:trPr>
          <w:trHeight w:val="2592"/>
          <w:jc w:val="center"/>
        </w:trPr>
        <w:tc>
          <w:tcPr>
            <w:tcW w:w="2304" w:type="dxa"/>
          </w:tcPr>
          <w:p w14:paraId="44AC7184" w14:textId="77777777" w:rsidR="007055C8" w:rsidRPr="004C47BC" w:rsidRDefault="007055C8" w:rsidP="003A79F6">
            <w:pPr>
              <w:contextualSpacing/>
              <w:rPr>
                <w:rFonts w:ascii="Times New Roman" w:hAnsi="Times New Roman" w:cs="Times New Roman"/>
                <w:lang w:val="en-GB"/>
              </w:rPr>
            </w:pPr>
            <w:r w:rsidRPr="004C47BC">
              <w:rPr>
                <w:rFonts w:ascii="Times New Roman" w:hAnsi="Times New Roman" w:cs="Times New Roman"/>
                <w:noProof/>
              </w:rPr>
              <w:lastRenderedPageBreak/>
              <w:drawing>
                <wp:inline distT="0" distB="0" distL="0" distR="0" wp14:anchorId="1204B1AC" wp14:editId="5920BF04">
                  <wp:extent cx="1273216" cy="1563599"/>
                  <wp:effectExtent l="0" t="0" r="3175" b="0"/>
                  <wp:docPr id="2" name="Picture 2" descr="NAO Robot V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O Robot V6 "/>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88914" cy="1582878"/>
                          </a:xfrm>
                          <a:prstGeom prst="rect">
                            <a:avLst/>
                          </a:prstGeom>
                          <a:noFill/>
                          <a:ln>
                            <a:noFill/>
                          </a:ln>
                        </pic:spPr>
                      </pic:pic>
                    </a:graphicData>
                  </a:graphic>
                </wp:inline>
              </w:drawing>
            </w:r>
          </w:p>
        </w:tc>
        <w:tc>
          <w:tcPr>
            <w:tcW w:w="2220" w:type="dxa"/>
          </w:tcPr>
          <w:p w14:paraId="268B9CA9" w14:textId="77777777" w:rsidR="007055C8" w:rsidRPr="004C47BC" w:rsidRDefault="007055C8" w:rsidP="003A79F6">
            <w:pPr>
              <w:contextualSpacing/>
              <w:rPr>
                <w:rFonts w:ascii="Times New Roman" w:hAnsi="Times New Roman" w:cs="Times New Roman"/>
                <w:lang w:val="en-GB"/>
              </w:rPr>
            </w:pPr>
            <w:r w:rsidRPr="004C47BC">
              <w:rPr>
                <w:rFonts w:ascii="Times New Roman" w:hAnsi="Times New Roman" w:cs="Times New Roman"/>
                <w:noProof/>
              </w:rPr>
              <w:drawing>
                <wp:inline distT="0" distB="0" distL="0" distR="0" wp14:anchorId="584CEABF" wp14:editId="19D6899D">
                  <wp:extent cx="1284790" cy="157966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O_1_0.jpg.webp"/>
                          <pic:cNvPicPr/>
                        </pic:nvPicPr>
                        <pic:blipFill>
                          <a:blip r:embed="rId43">
                            <a:extLst>
                              <a:ext uri="{28A0092B-C50C-407E-A947-70E740481C1C}">
                                <a14:useLocalDpi xmlns:a14="http://schemas.microsoft.com/office/drawing/2010/main" val="0"/>
                              </a:ext>
                            </a:extLst>
                          </a:blip>
                          <a:stretch>
                            <a:fillRect/>
                          </a:stretch>
                        </pic:blipFill>
                        <pic:spPr>
                          <a:xfrm>
                            <a:off x="0" y="0"/>
                            <a:ext cx="1305317" cy="1604899"/>
                          </a:xfrm>
                          <a:prstGeom prst="rect">
                            <a:avLst/>
                          </a:prstGeom>
                        </pic:spPr>
                      </pic:pic>
                    </a:graphicData>
                  </a:graphic>
                </wp:inline>
              </w:drawing>
            </w:r>
          </w:p>
        </w:tc>
        <w:tc>
          <w:tcPr>
            <w:tcW w:w="2237" w:type="dxa"/>
          </w:tcPr>
          <w:p w14:paraId="5505D2B7" w14:textId="77777777" w:rsidR="007055C8" w:rsidRPr="004C47BC" w:rsidRDefault="007055C8" w:rsidP="003A79F6">
            <w:pPr>
              <w:contextualSpacing/>
              <w:rPr>
                <w:rFonts w:ascii="Times New Roman" w:hAnsi="Times New Roman" w:cs="Times New Roman"/>
                <w:lang w:val="en-GB"/>
              </w:rPr>
            </w:pPr>
            <w:r w:rsidRPr="004C47BC">
              <w:rPr>
                <w:rFonts w:ascii="Times New Roman" w:hAnsi="Times New Roman" w:cs="Times New Roman"/>
                <w:noProof/>
              </w:rPr>
              <w:drawing>
                <wp:inline distT="0" distB="0" distL="0" distR="0" wp14:anchorId="566A18E9" wp14:editId="3F4A8A6C">
                  <wp:extent cx="1357360" cy="1579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O_3_0.jpg.webp"/>
                          <pic:cNvPicPr/>
                        </pic:nvPicPr>
                        <pic:blipFill>
                          <a:blip r:embed="rId44">
                            <a:extLst>
                              <a:ext uri="{28A0092B-C50C-407E-A947-70E740481C1C}">
                                <a14:useLocalDpi xmlns:a14="http://schemas.microsoft.com/office/drawing/2010/main" val="0"/>
                              </a:ext>
                            </a:extLst>
                          </a:blip>
                          <a:stretch>
                            <a:fillRect/>
                          </a:stretch>
                        </pic:blipFill>
                        <pic:spPr>
                          <a:xfrm>
                            <a:off x="0" y="0"/>
                            <a:ext cx="1387591" cy="1614418"/>
                          </a:xfrm>
                          <a:prstGeom prst="rect">
                            <a:avLst/>
                          </a:prstGeom>
                        </pic:spPr>
                      </pic:pic>
                    </a:graphicData>
                  </a:graphic>
                </wp:inline>
              </w:drawing>
            </w:r>
          </w:p>
        </w:tc>
        <w:tc>
          <w:tcPr>
            <w:tcW w:w="2395" w:type="dxa"/>
          </w:tcPr>
          <w:p w14:paraId="5B718FB8" w14:textId="77777777" w:rsidR="007055C8" w:rsidRPr="004C47BC" w:rsidRDefault="007055C8" w:rsidP="003A79F6">
            <w:pPr>
              <w:contextualSpacing/>
              <w:rPr>
                <w:rFonts w:ascii="Times New Roman" w:hAnsi="Times New Roman" w:cs="Times New Roman"/>
                <w:lang w:val="en-GB"/>
              </w:rPr>
            </w:pPr>
            <w:r w:rsidRPr="004C47BC">
              <w:rPr>
                <w:rFonts w:ascii="Times New Roman" w:hAnsi="Times New Roman" w:cs="Times New Roman"/>
                <w:noProof/>
              </w:rPr>
              <w:drawing>
                <wp:inline distT="0" distB="0" distL="0" distR="0" wp14:anchorId="29AD1AAA" wp14:editId="70E4C5E5">
                  <wp:extent cx="1255854" cy="154408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O_6_0.jpg.webp"/>
                          <pic:cNvPicPr/>
                        </pic:nvPicPr>
                        <pic:blipFill>
                          <a:blip r:embed="rId45">
                            <a:extLst>
                              <a:ext uri="{28A0092B-C50C-407E-A947-70E740481C1C}">
                                <a14:useLocalDpi xmlns:a14="http://schemas.microsoft.com/office/drawing/2010/main" val="0"/>
                              </a:ext>
                            </a:extLst>
                          </a:blip>
                          <a:stretch>
                            <a:fillRect/>
                          </a:stretch>
                        </pic:blipFill>
                        <pic:spPr>
                          <a:xfrm>
                            <a:off x="0" y="0"/>
                            <a:ext cx="1281806" cy="1575992"/>
                          </a:xfrm>
                          <a:prstGeom prst="rect">
                            <a:avLst/>
                          </a:prstGeom>
                        </pic:spPr>
                      </pic:pic>
                    </a:graphicData>
                  </a:graphic>
                </wp:inline>
              </w:drawing>
            </w:r>
          </w:p>
        </w:tc>
      </w:tr>
    </w:tbl>
    <w:p w14:paraId="4E861821" w14:textId="77777777" w:rsidR="007055C8" w:rsidRDefault="007055C8" w:rsidP="007055C8">
      <w:pPr>
        <w:pStyle w:val="Caption"/>
        <w:jc w:val="center"/>
        <w:rPr>
          <w:rFonts w:ascii="Times New Roman" w:hAnsi="Times New Roman" w:cs="Times New Roman"/>
          <w:sz w:val="18"/>
          <w:szCs w:val="18"/>
          <w:lang w:val="en-US"/>
        </w:rPr>
      </w:pPr>
      <w:r w:rsidRPr="004C47BC">
        <w:rPr>
          <w:rFonts w:ascii="Times New Roman" w:hAnsi="Times New Roman" w:cs="Times New Roman"/>
          <w:sz w:val="18"/>
          <w:szCs w:val="18"/>
        </w:rPr>
        <w:t xml:space="preserve">Figure </w:t>
      </w:r>
      <w:r w:rsidRPr="004C47BC">
        <w:rPr>
          <w:rFonts w:ascii="Times New Roman" w:hAnsi="Times New Roman" w:cs="Times New Roman"/>
          <w:sz w:val="18"/>
          <w:szCs w:val="18"/>
        </w:rPr>
        <w:fldChar w:fldCharType="begin"/>
      </w:r>
      <w:r w:rsidRPr="004C47BC">
        <w:rPr>
          <w:rFonts w:ascii="Times New Roman" w:hAnsi="Times New Roman" w:cs="Times New Roman"/>
          <w:sz w:val="18"/>
          <w:szCs w:val="18"/>
        </w:rPr>
        <w:instrText xml:space="preserve"> SEQ Figure \* ARABIC </w:instrText>
      </w:r>
      <w:r w:rsidRPr="004C47BC">
        <w:rPr>
          <w:rFonts w:ascii="Times New Roman" w:hAnsi="Times New Roman" w:cs="Times New Roman"/>
          <w:sz w:val="18"/>
          <w:szCs w:val="18"/>
        </w:rPr>
        <w:fldChar w:fldCharType="separate"/>
      </w:r>
      <w:r w:rsidRPr="004C47BC">
        <w:rPr>
          <w:rFonts w:ascii="Times New Roman" w:hAnsi="Times New Roman" w:cs="Times New Roman"/>
          <w:noProof/>
          <w:sz w:val="18"/>
          <w:szCs w:val="18"/>
        </w:rPr>
        <w:t>1</w:t>
      </w:r>
      <w:r w:rsidRPr="004C47BC">
        <w:rPr>
          <w:rFonts w:ascii="Times New Roman" w:hAnsi="Times New Roman" w:cs="Times New Roman"/>
          <w:noProof/>
          <w:sz w:val="18"/>
          <w:szCs w:val="18"/>
        </w:rPr>
        <w:fldChar w:fldCharType="end"/>
      </w:r>
      <w:r w:rsidRPr="004C47BC">
        <w:rPr>
          <w:rFonts w:ascii="Times New Roman" w:hAnsi="Times New Roman" w:cs="Times New Roman"/>
          <w:sz w:val="18"/>
          <w:szCs w:val="18"/>
          <w:lang w:val="en-US"/>
        </w:rPr>
        <w:t>. Nao robot</w:t>
      </w:r>
    </w:p>
    <w:p w14:paraId="09589B95" w14:textId="77777777" w:rsidR="007055C8" w:rsidRPr="003D21DA" w:rsidRDefault="007055C8" w:rsidP="007055C8">
      <w:pPr>
        <w:rPr>
          <w:sz w:val="8"/>
          <w:szCs w:val="8"/>
        </w:rPr>
      </w:pPr>
    </w:p>
    <w:p w14:paraId="275564B1" w14:textId="77777777" w:rsidR="007055C8" w:rsidRPr="00795FB0" w:rsidRDefault="007055C8" w:rsidP="007055C8">
      <w:pPr>
        <w:spacing w:after="100" w:afterAutospacing="1"/>
        <w:ind w:firstLine="432"/>
        <w:contextualSpacing/>
        <w:rPr>
          <w:rFonts w:ascii="Times New Roman" w:hAnsi="Times New Roman" w:cs="Times New Roman"/>
          <w:sz w:val="22"/>
          <w:szCs w:val="22"/>
          <w:lang w:val="en-GB"/>
        </w:rPr>
      </w:pPr>
    </w:p>
    <w:p w14:paraId="29AE9B38" w14:textId="759EC7E5" w:rsidR="00065F1D" w:rsidRDefault="007055C8" w:rsidP="00065F1D">
      <w:pPr>
        <w:spacing w:after="100" w:afterAutospacing="1"/>
        <w:ind w:firstLine="432"/>
        <w:contextualSpacing/>
        <w:rPr>
          <w:rFonts w:ascii="Times New Roman" w:hAnsi="Times New Roman" w:cs="Times New Roman"/>
          <w:sz w:val="22"/>
          <w:szCs w:val="22"/>
          <w:lang w:val="en-GB"/>
        </w:rPr>
      </w:pPr>
      <w:r w:rsidRPr="007055C8">
        <w:rPr>
          <w:rFonts w:ascii="Times New Roman" w:hAnsi="Times New Roman" w:cs="Times New Roman"/>
          <w:b/>
          <w:bCs/>
          <w:sz w:val="22"/>
          <w:szCs w:val="22"/>
          <w:lang w:val="en-GB"/>
        </w:rPr>
        <w:t>Data analysis</w:t>
      </w:r>
      <w:r>
        <w:rPr>
          <w:rFonts w:ascii="Times New Roman" w:hAnsi="Times New Roman" w:cs="Times New Roman"/>
          <w:sz w:val="22"/>
          <w:szCs w:val="22"/>
          <w:lang w:val="en-GB"/>
        </w:rPr>
        <w:t xml:space="preserve">. </w:t>
      </w:r>
      <w:r w:rsidRPr="00C85874">
        <w:rPr>
          <w:rFonts w:ascii="Times New Roman" w:hAnsi="Times New Roman" w:cs="Times New Roman"/>
          <w:sz w:val="22"/>
          <w:szCs w:val="22"/>
          <w:lang w:val="en-GB"/>
        </w:rPr>
        <w:t>Data collection and management process</w:t>
      </w:r>
      <w:r w:rsidR="00065F1D">
        <w:rPr>
          <w:rFonts w:ascii="Times New Roman" w:hAnsi="Times New Roman" w:cs="Times New Roman"/>
          <w:sz w:val="22"/>
          <w:szCs w:val="22"/>
          <w:lang w:val="en-GB"/>
        </w:rPr>
        <w:t xml:space="preserve"> both</w:t>
      </w:r>
      <w:r w:rsidRPr="00C85874">
        <w:rPr>
          <w:rFonts w:ascii="Times New Roman" w:hAnsi="Times New Roman" w:cs="Times New Roman"/>
          <w:sz w:val="22"/>
          <w:szCs w:val="22"/>
          <w:lang w:val="en-GB"/>
        </w:rPr>
        <w:t xml:space="preserve"> will be conducted securely and the informati</w:t>
      </w:r>
      <w:r w:rsidR="00065F1D">
        <w:rPr>
          <w:rFonts w:ascii="Times New Roman" w:hAnsi="Times New Roman" w:cs="Times New Roman"/>
          <w:sz w:val="22"/>
          <w:szCs w:val="22"/>
          <w:lang w:val="en-GB"/>
        </w:rPr>
        <w:t>on will be stored in a confidential manner.</w:t>
      </w:r>
      <w:r w:rsidR="00762BDE">
        <w:rPr>
          <w:rFonts w:ascii="Times New Roman" w:hAnsi="Times New Roman" w:cs="Times New Roman"/>
          <w:sz w:val="22"/>
          <w:szCs w:val="22"/>
          <w:lang w:val="en-GB"/>
        </w:rPr>
        <w:t xml:space="preserve"> </w:t>
      </w:r>
    </w:p>
    <w:p w14:paraId="36E33508" w14:textId="77777777" w:rsidR="007146F7" w:rsidRDefault="007146F7" w:rsidP="00065F1D">
      <w:pPr>
        <w:spacing w:after="100" w:afterAutospacing="1"/>
        <w:ind w:firstLine="432"/>
        <w:contextualSpacing/>
        <w:rPr>
          <w:rFonts w:ascii="Times New Roman" w:hAnsi="Times New Roman" w:cs="Times New Roman"/>
          <w:i/>
          <w:iCs/>
          <w:sz w:val="22"/>
          <w:szCs w:val="22"/>
          <w:u w:val="single"/>
          <w:lang w:val="en-GB"/>
        </w:rPr>
      </w:pPr>
    </w:p>
    <w:p w14:paraId="497F736A" w14:textId="21752326" w:rsidR="00065F1D" w:rsidRPr="00065F1D" w:rsidRDefault="00065F1D" w:rsidP="00A55942">
      <w:pPr>
        <w:spacing w:after="100" w:afterAutospacing="1"/>
        <w:ind w:firstLine="432"/>
        <w:contextualSpacing/>
        <w:rPr>
          <w:rFonts w:ascii="Times New Roman" w:hAnsi="Times New Roman" w:cs="Times New Roman"/>
          <w:sz w:val="22"/>
          <w:szCs w:val="22"/>
          <w:lang w:val="en-GB"/>
        </w:rPr>
      </w:pPr>
      <w:r w:rsidRPr="007B4E56">
        <w:rPr>
          <w:rFonts w:ascii="Times New Roman" w:hAnsi="Times New Roman" w:cs="Times New Roman"/>
          <w:i/>
          <w:iCs/>
          <w:sz w:val="22"/>
          <w:szCs w:val="22"/>
          <w:u w:val="single"/>
          <w:lang w:val="en-GB"/>
        </w:rPr>
        <w:t>First phase of study.</w:t>
      </w:r>
      <w:r>
        <w:rPr>
          <w:rFonts w:ascii="Times New Roman" w:hAnsi="Times New Roman" w:cs="Times New Roman"/>
          <w:sz w:val="22"/>
          <w:szCs w:val="22"/>
          <w:lang w:val="en-GB"/>
        </w:rPr>
        <w:t xml:space="preserve"> </w:t>
      </w:r>
      <w:r w:rsidRPr="00C85874">
        <w:rPr>
          <w:sz w:val="22"/>
          <w:szCs w:val="22"/>
          <w:lang w:val="en-GB"/>
        </w:rPr>
        <w:t>All</w:t>
      </w:r>
      <w:r>
        <w:rPr>
          <w:sz w:val="22"/>
          <w:szCs w:val="22"/>
          <w:lang w:val="en-GB"/>
        </w:rPr>
        <w:t xml:space="preserve"> interactions </w:t>
      </w:r>
      <w:r w:rsidRPr="00C85874">
        <w:rPr>
          <w:sz w:val="22"/>
          <w:szCs w:val="22"/>
          <w:lang w:val="en-GB"/>
        </w:rPr>
        <w:t xml:space="preserve">between the participants and Nao as well as focus group </w:t>
      </w:r>
      <w:r w:rsidR="00E8406E" w:rsidRPr="00C85874">
        <w:rPr>
          <w:sz w:val="22"/>
          <w:szCs w:val="22"/>
          <w:lang w:val="en-GB"/>
        </w:rPr>
        <w:t>information</w:t>
      </w:r>
      <w:r w:rsidRPr="00C85874">
        <w:rPr>
          <w:sz w:val="22"/>
          <w:szCs w:val="22"/>
          <w:lang w:val="en-GB"/>
        </w:rPr>
        <w:t xml:space="preserve"> will be analysed qualitatively for</w:t>
      </w:r>
      <w:r>
        <w:rPr>
          <w:sz w:val="22"/>
          <w:szCs w:val="22"/>
          <w:lang w:val="en-GB"/>
        </w:rPr>
        <w:t xml:space="preserve"> themes (e.g., grounded theory) u</w:t>
      </w:r>
      <w:r w:rsidRPr="00C85874">
        <w:rPr>
          <w:sz w:val="22"/>
          <w:szCs w:val="22"/>
          <w:lang w:val="en-GB"/>
        </w:rPr>
        <w:t>sing Nvivo software</w:t>
      </w:r>
      <w:r>
        <w:rPr>
          <w:sz w:val="22"/>
          <w:szCs w:val="22"/>
          <w:lang w:val="en-GB"/>
        </w:rPr>
        <w:t>,</w:t>
      </w:r>
      <w:r w:rsidRPr="00C85874">
        <w:rPr>
          <w:sz w:val="22"/>
          <w:szCs w:val="22"/>
          <w:lang w:val="en-GB"/>
        </w:rPr>
        <w:t xml:space="preserve"> </w:t>
      </w:r>
      <w:r>
        <w:rPr>
          <w:sz w:val="22"/>
          <w:szCs w:val="22"/>
          <w:lang w:val="en-GB"/>
        </w:rPr>
        <w:t>f</w:t>
      </w:r>
      <w:r w:rsidRPr="00C85874">
        <w:rPr>
          <w:sz w:val="22"/>
          <w:szCs w:val="22"/>
          <w:lang w:val="en-GB"/>
        </w:rPr>
        <w:t>requency of codes, themes and sentences are computed using axial coding (assigning numbers to themes)</w:t>
      </w:r>
      <w:r w:rsidRPr="00C85874">
        <w:rPr>
          <w:sz w:val="22"/>
          <w:szCs w:val="22"/>
          <w:lang w:val="en-GB"/>
        </w:rPr>
        <w:fldChar w:fldCharType="begin"/>
      </w:r>
      <w:r>
        <w:rPr>
          <w:sz w:val="22"/>
          <w:szCs w:val="22"/>
          <w:lang w:val="en-GB"/>
        </w:rPr>
        <w:instrText xml:space="preserve"> ADDIN ZOTERO_ITEM CSL_CITATION {"citationID":"jiS6kYrD","properties":{"formattedCitation":"\\super 44\\nosupersub{}","plainCitation":"44","noteIndex":0},"citationItems":[{"id":16888,"uris":["http://zotero.org/users/8326170/items/WF3YKY9B"],"uri":["http://zotero.org/users/8326170/items/WF3YKY9B"],"itemData":{"id":16888,"type":"article-journal","abstract":"This article guides readers through the decisions and considerations involved in conducting focus-group research investigations into students’ learning experiences. One previously published focus-group study is used as an illustrative example, along with other examples from the ﬁeld of pedagogic research in geography higher education. An approach to deciding whether to use focus groups is suggested, which includes a consideration of when focus groups are preferred over one-to-one interviews. Guidelines for setting up and designing focus-group studies are outlined, ethical issues are highlighted, the purpose of a pilot study is reviewed, and common focus-group analysis and reporting styles are outlined.","container-title":"Journal of Geography in Higher Education","DOI":"10.1080/03098260600927575","ISSN":"0309-8265, 1466-1845","issue":"3","journalAbbreviation":"Journal of Geography in Higher Education","language":"en","page":"463-475","source":"DOI.org (Crossref)","title":"A Practical Guide to Focus-Group Research","volume":"30","author":[{"family":"Breen","given":"Rosanna L."}],"issued":{"date-parts":[["2006",11]]}}}],"schema":"https://github.com/citation-style-language/schema/raw/master/csl-citation.json"} </w:instrText>
      </w:r>
      <w:r w:rsidRPr="00C85874">
        <w:rPr>
          <w:sz w:val="22"/>
          <w:szCs w:val="22"/>
          <w:lang w:val="en-GB"/>
        </w:rPr>
        <w:fldChar w:fldCharType="separate"/>
      </w:r>
      <w:r w:rsidRPr="00ED215D">
        <w:rPr>
          <w:sz w:val="22"/>
          <w:vertAlign w:val="superscript"/>
        </w:rPr>
        <w:t>44</w:t>
      </w:r>
      <w:r w:rsidRPr="00C85874">
        <w:rPr>
          <w:sz w:val="22"/>
          <w:szCs w:val="22"/>
          <w:lang w:val="en-GB"/>
        </w:rPr>
        <w:fldChar w:fldCharType="end"/>
      </w:r>
      <w:r w:rsidRPr="00C85874">
        <w:rPr>
          <w:sz w:val="22"/>
          <w:szCs w:val="22"/>
          <w:lang w:val="en-GB"/>
        </w:rPr>
        <w:t xml:space="preserve">. Further, a reliability check will be done by an independent researcher to match </w:t>
      </w:r>
      <w:r w:rsidRPr="00DA17FE">
        <w:rPr>
          <w:color w:val="000000" w:themeColor="text1"/>
          <w:sz w:val="22"/>
          <w:szCs w:val="22"/>
          <w:lang w:val="en-GB"/>
        </w:rPr>
        <w:t>the sentences with codes. An 80% agreement is considered as a high reliability</w:t>
      </w:r>
      <w:r w:rsidRPr="00DA17FE">
        <w:rPr>
          <w:color w:val="000000" w:themeColor="text1"/>
          <w:sz w:val="22"/>
          <w:szCs w:val="22"/>
          <w:lang w:val="en-GB"/>
        </w:rPr>
        <w:fldChar w:fldCharType="begin"/>
      </w:r>
      <w:r w:rsidRPr="00DA17FE">
        <w:rPr>
          <w:color w:val="000000" w:themeColor="text1"/>
          <w:sz w:val="22"/>
          <w:szCs w:val="22"/>
          <w:lang w:val="en-GB"/>
        </w:rPr>
        <w:instrText xml:space="preserve"> ADDIN ZOTERO_ITEM CSL_CITATION {"citationID":"luJck4Am","properties":{"formattedCitation":"\\super 44\\nosupersub{}","plainCitation":"44","noteIndex":0},"citationItems":[{"id":16888,"uris":["http://zotero.org/users/8326170/items/WF3YKY9B"],"uri":["http://zotero.org/users/8326170/items/WF3YKY9B"],"itemData":{"id":16888,"type":"article-journal","abstract":"This article guides readers through the decisions and considerations involved in conducting focus-group research investigations into students’ learning experiences. One previously published focus-group study is used as an illustrative example, along with other examples from the ﬁeld of pedagogic research in geography higher education. An approach to deciding whether to use focus groups is suggested, which includes a consideration of when focus groups are preferred over one-to-one interviews. Guidelines for setting up and designing focus-group studies are outlined, ethical issues are highlighted, the purpose of a pilot study is reviewed, and common focus-group analysis and reporting styles are outlined.","container-title":"Journal of Geography in Higher Education","DOI":"10.1080/03098260600927575","ISSN":"0309-8265, 1466-1845","issue":"3","journalAbbreviation":"Journal of Geography in Higher Education","language":"en","page":"463-475","source":"DOI.org (Crossref)","title":"A Practical Guide to Focus-Group Research","volume":"30","author":[{"family":"Breen","given":"Rosanna L."}],"issued":{"date-parts":[["2006",11]]}}}],"schema":"https://github.com/citation-style-language/schema/raw/master/csl-citation.json"} </w:instrText>
      </w:r>
      <w:r w:rsidRPr="00DA17FE">
        <w:rPr>
          <w:color w:val="000000" w:themeColor="text1"/>
          <w:sz w:val="22"/>
          <w:szCs w:val="22"/>
          <w:lang w:val="en-GB"/>
        </w:rPr>
        <w:fldChar w:fldCharType="separate"/>
      </w:r>
      <w:r w:rsidRPr="00DA17FE">
        <w:rPr>
          <w:color w:val="000000" w:themeColor="text1"/>
          <w:sz w:val="22"/>
          <w:vertAlign w:val="superscript"/>
        </w:rPr>
        <w:t>44</w:t>
      </w:r>
      <w:r w:rsidRPr="00DA17FE">
        <w:rPr>
          <w:color w:val="000000" w:themeColor="text1"/>
          <w:sz w:val="22"/>
          <w:szCs w:val="22"/>
          <w:lang w:val="en-GB"/>
        </w:rPr>
        <w:fldChar w:fldCharType="end"/>
      </w:r>
      <w:r w:rsidRPr="00DA17FE">
        <w:rPr>
          <w:color w:val="000000" w:themeColor="text1"/>
          <w:sz w:val="22"/>
          <w:szCs w:val="22"/>
          <w:lang w:val="en-GB"/>
        </w:rPr>
        <w:t xml:space="preserve">. In addition, the data from </w:t>
      </w:r>
      <w:ins w:id="23" w:author="Maryam Mahmoudi" w:date="2022-05-07T18:44:00Z">
        <w:r w:rsidR="00A55942" w:rsidRPr="00595B8E">
          <w:rPr>
            <w:rFonts w:asciiTheme="majorBidi" w:hAnsiTheme="majorBidi" w:cstheme="majorBidi"/>
            <w:i/>
            <w:sz w:val="22"/>
            <w:szCs w:val="22"/>
            <w:lang w:val="en-GB"/>
          </w:rPr>
          <w:t>Users’ Needs, Requirements, and Abilities Questionnaire</w:t>
        </w:r>
        <w:r w:rsidR="00A55942">
          <w:rPr>
            <w:rFonts w:asciiTheme="majorBidi" w:hAnsiTheme="majorBidi" w:cstheme="majorBidi"/>
            <w:i/>
            <w:sz w:val="22"/>
            <w:szCs w:val="22"/>
            <w:lang w:val="en-GB"/>
          </w:rPr>
          <w:t xml:space="preserve"> </w:t>
        </w:r>
        <w:r w:rsidR="00A55942" w:rsidRPr="00595B8E">
          <w:rPr>
            <w:rFonts w:asciiTheme="majorBidi" w:hAnsiTheme="majorBidi" w:cstheme="majorBidi"/>
            <w:sz w:val="22"/>
            <w:szCs w:val="22"/>
          </w:rPr>
          <w:t>(</w:t>
        </w:r>
        <w:r w:rsidR="00A55942" w:rsidRPr="00595B8E">
          <w:rPr>
            <w:rFonts w:asciiTheme="majorBidi" w:hAnsiTheme="majorBidi" w:cstheme="majorBidi"/>
            <w:i/>
            <w:iCs/>
            <w:sz w:val="22"/>
            <w:szCs w:val="22"/>
          </w:rPr>
          <w:t>UNRAQ</w:t>
        </w:r>
        <w:r w:rsidR="00A55942" w:rsidRPr="00595B8E">
          <w:rPr>
            <w:rFonts w:asciiTheme="majorBidi" w:hAnsiTheme="majorBidi" w:cstheme="majorBidi"/>
            <w:sz w:val="22"/>
            <w:szCs w:val="22"/>
          </w:rPr>
          <w:t xml:space="preserve">) </w:t>
        </w:r>
      </w:ins>
      <w:del w:id="24" w:author="Maryam Mahmoudi" w:date="2022-05-07T18:44:00Z">
        <w:r w:rsidRPr="00DA17FE" w:rsidDel="00A55942">
          <w:rPr>
            <w:i/>
            <w:iCs/>
            <w:color w:val="000000" w:themeColor="text1"/>
            <w:sz w:val="22"/>
            <w:szCs w:val="22"/>
          </w:rPr>
          <w:delText xml:space="preserve">UNRAQ </w:delText>
        </w:r>
      </w:del>
      <w:r w:rsidRPr="00DA17FE">
        <w:rPr>
          <w:color w:val="000000" w:themeColor="text1"/>
          <w:sz w:val="22"/>
          <w:szCs w:val="22"/>
        </w:rPr>
        <w:t>will be analyzed descriptively</w:t>
      </w:r>
      <w:r w:rsidRPr="00DA17FE">
        <w:rPr>
          <w:color w:val="000000" w:themeColor="text1"/>
        </w:rPr>
        <w:t>.</w:t>
      </w:r>
    </w:p>
    <w:p w14:paraId="6F14775C" w14:textId="11258943" w:rsidR="007055C8" w:rsidRDefault="00065F1D" w:rsidP="009368DB">
      <w:pPr>
        <w:spacing w:after="100" w:afterAutospacing="1"/>
        <w:ind w:firstLine="432"/>
        <w:contextualSpacing/>
        <w:rPr>
          <w:rFonts w:ascii="Times New Roman" w:hAnsi="Times New Roman" w:cs="Times New Roman"/>
          <w:sz w:val="22"/>
          <w:szCs w:val="22"/>
          <w:lang w:val="en-GB"/>
        </w:rPr>
      </w:pPr>
      <w:r w:rsidRPr="007B4E56">
        <w:rPr>
          <w:rFonts w:ascii="Times New Roman" w:hAnsi="Times New Roman" w:cs="Times New Roman"/>
          <w:i/>
          <w:iCs/>
          <w:sz w:val="22"/>
          <w:szCs w:val="22"/>
          <w:u w:val="single"/>
          <w:lang w:val="en-GB"/>
        </w:rPr>
        <w:t>Second phase of study</w:t>
      </w:r>
      <w:r>
        <w:rPr>
          <w:rFonts w:ascii="Times New Roman" w:hAnsi="Times New Roman" w:cs="Times New Roman"/>
          <w:sz w:val="22"/>
          <w:szCs w:val="22"/>
          <w:lang w:val="en-GB"/>
        </w:rPr>
        <w:t>.</w:t>
      </w:r>
      <w:r w:rsidR="007055C8" w:rsidRPr="00C85874">
        <w:rPr>
          <w:rFonts w:ascii="Times New Roman" w:hAnsi="Times New Roman" w:cs="Times New Roman"/>
          <w:sz w:val="22"/>
          <w:szCs w:val="22"/>
          <w:lang w:val="en-GB"/>
        </w:rPr>
        <w:t xml:space="preserve"> The </w:t>
      </w:r>
      <w:r w:rsidR="007055C8">
        <w:rPr>
          <w:rFonts w:ascii="Times New Roman" w:hAnsi="Times New Roman" w:cs="Times New Roman"/>
          <w:sz w:val="22"/>
          <w:szCs w:val="22"/>
          <w:lang w:val="en-GB"/>
        </w:rPr>
        <w:t xml:space="preserve">outcome </w:t>
      </w:r>
      <w:r w:rsidR="007055C8" w:rsidRPr="00C85874">
        <w:rPr>
          <w:rFonts w:ascii="Times New Roman" w:hAnsi="Times New Roman" w:cs="Times New Roman"/>
          <w:sz w:val="22"/>
          <w:szCs w:val="22"/>
          <w:lang w:val="en-GB"/>
        </w:rPr>
        <w:t>variables for the second phase of study are goal attainment, physical activities, and</w:t>
      </w:r>
      <w:r w:rsidR="007055C8">
        <w:rPr>
          <w:rFonts w:ascii="Times New Roman" w:hAnsi="Times New Roman" w:cs="Times New Roman"/>
          <w:sz w:val="22"/>
          <w:szCs w:val="22"/>
          <w:lang w:val="en-GB"/>
        </w:rPr>
        <w:t xml:space="preserve"> feeling of loneliness</w:t>
      </w:r>
      <w:r w:rsidR="007055C8" w:rsidRPr="00C85874">
        <w:rPr>
          <w:rFonts w:ascii="Times New Roman" w:hAnsi="Times New Roman" w:cs="Times New Roman"/>
          <w:sz w:val="22"/>
          <w:szCs w:val="22"/>
          <w:lang w:val="en-GB"/>
        </w:rPr>
        <w:t>. The data from BGSI are both qualitative and quantitative. Descriptive content analysis is performed for qualitative data of BGSI. The quantitative variables, goal attainment (gained from BGSI), physical activities (from</w:t>
      </w:r>
      <w:r w:rsidR="007055C8">
        <w:rPr>
          <w:rFonts w:ascii="Times New Roman" w:hAnsi="Times New Roman" w:cs="Times New Roman"/>
          <w:sz w:val="22"/>
          <w:szCs w:val="22"/>
          <w:lang w:val="en-GB"/>
        </w:rPr>
        <w:t xml:space="preserve"> PASE</w:t>
      </w:r>
      <w:r w:rsidR="007055C8" w:rsidRPr="00C85874">
        <w:rPr>
          <w:rFonts w:ascii="Times New Roman" w:hAnsi="Times New Roman" w:cs="Times New Roman"/>
          <w:sz w:val="22"/>
          <w:szCs w:val="22"/>
          <w:lang w:val="en-GB"/>
        </w:rPr>
        <w:t xml:space="preserve">) and </w:t>
      </w:r>
      <w:r w:rsidR="007055C8">
        <w:rPr>
          <w:rFonts w:ascii="Times New Roman" w:hAnsi="Times New Roman" w:cs="Times New Roman"/>
          <w:sz w:val="22"/>
          <w:szCs w:val="22"/>
          <w:lang w:val="en-GB"/>
        </w:rPr>
        <w:t xml:space="preserve">loneliness </w:t>
      </w:r>
      <w:r w:rsidR="007055C8" w:rsidRPr="00C85874">
        <w:rPr>
          <w:rFonts w:ascii="Times New Roman" w:hAnsi="Times New Roman" w:cs="Times New Roman"/>
          <w:sz w:val="22"/>
          <w:szCs w:val="22"/>
          <w:lang w:val="en-GB"/>
        </w:rPr>
        <w:t>(from</w:t>
      </w:r>
      <w:r w:rsidR="007055C8">
        <w:rPr>
          <w:rFonts w:ascii="Times New Roman" w:hAnsi="Times New Roman" w:cs="Times New Roman"/>
          <w:i/>
          <w:iCs/>
          <w:sz w:val="22"/>
          <w:szCs w:val="22"/>
          <w:lang w:val="en-GB"/>
        </w:rPr>
        <w:t xml:space="preserve"> </w:t>
      </w:r>
      <w:r w:rsidR="007055C8" w:rsidRPr="00F25032">
        <w:rPr>
          <w:rFonts w:ascii="Times New Roman" w:hAnsi="Times New Roman" w:cs="Times New Roman"/>
          <w:iCs/>
          <w:sz w:val="22"/>
          <w:szCs w:val="22"/>
          <w:lang w:val="en-GB"/>
        </w:rPr>
        <w:t>UCLA loneliness scale</w:t>
      </w:r>
      <w:r w:rsidR="007055C8" w:rsidRPr="00C85874">
        <w:rPr>
          <w:rFonts w:ascii="Times New Roman" w:hAnsi="Times New Roman" w:cs="Times New Roman"/>
          <w:sz w:val="22"/>
          <w:szCs w:val="22"/>
          <w:lang w:val="en-GB"/>
        </w:rPr>
        <w:t>) will be analysed quantitatively, comparing means</w:t>
      </w:r>
      <w:r w:rsidR="007055C8">
        <w:rPr>
          <w:rFonts w:ascii="Times New Roman" w:hAnsi="Times New Roman" w:cs="Times New Roman"/>
          <w:sz w:val="22"/>
          <w:szCs w:val="22"/>
          <w:lang w:val="en-GB"/>
        </w:rPr>
        <w:t xml:space="preserve"> using a paired t-test </w:t>
      </w:r>
      <w:r w:rsidR="007055C8" w:rsidRPr="00C85874">
        <w:rPr>
          <w:rFonts w:ascii="Times New Roman" w:hAnsi="Times New Roman" w:cs="Times New Roman"/>
          <w:sz w:val="22"/>
          <w:szCs w:val="22"/>
          <w:lang w:val="en-GB"/>
        </w:rPr>
        <w:t xml:space="preserve">before and after intervention using R. </w:t>
      </w:r>
    </w:p>
    <w:p w14:paraId="680F958C" w14:textId="77777777" w:rsidR="003A79F6" w:rsidRDefault="003A79F6" w:rsidP="009368DB">
      <w:pPr>
        <w:spacing w:after="100" w:afterAutospacing="1"/>
        <w:ind w:firstLine="432"/>
        <w:contextualSpacing/>
        <w:rPr>
          <w:rFonts w:ascii="Times New Roman" w:hAnsi="Times New Roman" w:cs="Times New Roman"/>
          <w:sz w:val="22"/>
          <w:szCs w:val="22"/>
          <w:lang w:val="en-GB"/>
        </w:rPr>
      </w:pPr>
    </w:p>
    <w:p w14:paraId="000000F9" w14:textId="5B737E6D" w:rsidR="006A244E" w:rsidRPr="007055C8"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Follow-Up: </w:t>
      </w:r>
      <w:r w:rsidRPr="002271CA">
        <w:rPr>
          <w:rFonts w:asciiTheme="majorBidi" w:eastAsia="Calibri" w:hAnsiTheme="majorBidi" w:cstheme="majorBidi"/>
          <w:color w:val="FF0000"/>
        </w:rPr>
        <w:t>The data to be collected, including long-term follow-up data.</w:t>
      </w:r>
    </w:p>
    <w:p w14:paraId="78C611FB" w14:textId="745AA6A5" w:rsidR="007055C8" w:rsidRPr="009368DB" w:rsidRDefault="007055C8" w:rsidP="0099399C">
      <w:pPr>
        <w:spacing w:after="100" w:afterAutospacing="1"/>
        <w:rPr>
          <w:rFonts w:ascii="Times New Roman" w:hAnsi="Times New Roman" w:cs="Times New Roman"/>
          <w:sz w:val="22"/>
          <w:szCs w:val="22"/>
          <w:lang w:val="en-GB"/>
        </w:rPr>
      </w:pPr>
      <w:r>
        <w:rPr>
          <w:rFonts w:ascii="Times New Roman" w:hAnsi="Times New Roman" w:cs="Times New Roman"/>
          <w:sz w:val="22"/>
          <w:szCs w:val="22"/>
          <w:lang w:val="en-GB"/>
        </w:rPr>
        <w:t xml:space="preserve">We will conduct one </w:t>
      </w:r>
      <w:r w:rsidRPr="007055C8">
        <w:rPr>
          <w:rFonts w:ascii="Times New Roman" w:hAnsi="Times New Roman" w:cs="Times New Roman"/>
          <w:sz w:val="22"/>
          <w:szCs w:val="22"/>
          <w:lang w:val="en-GB"/>
        </w:rPr>
        <w:t xml:space="preserve">bi-monthly </w:t>
      </w:r>
      <w:del w:id="25" w:author="Maryam Mahmoudi" w:date="2022-05-07T18:12:00Z">
        <w:r w:rsidRPr="007055C8" w:rsidDel="0099399C">
          <w:rPr>
            <w:rFonts w:ascii="Times New Roman" w:hAnsi="Times New Roman" w:cs="Times New Roman"/>
            <w:sz w:val="22"/>
            <w:szCs w:val="22"/>
            <w:lang w:val="en-GB"/>
          </w:rPr>
          <w:delText>one-hour-</w:delText>
        </w:r>
      </w:del>
      <w:r w:rsidRPr="007055C8">
        <w:rPr>
          <w:rFonts w:ascii="Times New Roman" w:hAnsi="Times New Roman" w:cs="Times New Roman"/>
          <w:sz w:val="22"/>
          <w:szCs w:val="22"/>
          <w:lang w:val="en-GB"/>
        </w:rPr>
        <w:t>follow-up session</w:t>
      </w:r>
      <w:r>
        <w:rPr>
          <w:rFonts w:ascii="Times New Roman" w:hAnsi="Times New Roman" w:cs="Times New Roman"/>
          <w:sz w:val="22"/>
          <w:szCs w:val="22"/>
          <w:lang w:val="en-GB"/>
        </w:rPr>
        <w:t xml:space="preserve"> with the same measures</w:t>
      </w:r>
      <w:r w:rsidR="007B4E56">
        <w:rPr>
          <w:rFonts w:ascii="Times New Roman" w:hAnsi="Times New Roman" w:cs="Times New Roman"/>
          <w:sz w:val="22"/>
          <w:szCs w:val="22"/>
          <w:lang w:val="en-GB"/>
        </w:rPr>
        <w:t xml:space="preserve"> of phase 2</w:t>
      </w:r>
      <w:r w:rsidRPr="007055C8">
        <w:rPr>
          <w:rFonts w:ascii="Times New Roman" w:hAnsi="Times New Roman" w:cs="Times New Roman"/>
          <w:sz w:val="22"/>
          <w:szCs w:val="22"/>
          <w:lang w:val="en-GB"/>
        </w:rPr>
        <w:t>.</w:t>
      </w:r>
    </w:p>
    <w:p w14:paraId="000000FA" w14:textId="77777777" w:rsidR="006A244E" w:rsidRPr="002271CA" w:rsidRDefault="00EC58C8">
      <w:pPr>
        <w:numPr>
          <w:ilvl w:val="1"/>
          <w:numId w:val="1"/>
        </w:numPr>
        <w:pBdr>
          <w:top w:val="nil"/>
          <w:left w:val="nil"/>
          <w:bottom w:val="nil"/>
          <w:right w:val="nil"/>
          <w:between w:val="nil"/>
        </w:pBdr>
        <w:spacing w:before="120" w:after="120"/>
        <w:ind w:left="1350" w:hanging="630"/>
        <w:rPr>
          <w:rFonts w:asciiTheme="majorBidi" w:eastAsia="Calibri" w:hAnsiTheme="majorBidi" w:cstheme="majorBidi"/>
        </w:rPr>
      </w:pPr>
      <w:r w:rsidRPr="002271CA">
        <w:rPr>
          <w:rFonts w:asciiTheme="majorBidi" w:eastAsia="Calibri" w:hAnsiTheme="majorBidi" w:cstheme="majorBidi"/>
          <w:color w:val="000000"/>
        </w:rPr>
        <w:t xml:space="preserve">Individually Identifiable Health Information: </w:t>
      </w:r>
      <w:r w:rsidRPr="002271CA">
        <w:rPr>
          <w:rFonts w:asciiTheme="majorBidi" w:eastAsia="Calibri" w:hAnsiTheme="majorBidi" w:cstheme="majorBidi"/>
          <w:color w:val="FF0000"/>
        </w:rPr>
        <w:t xml:space="preserve">If this research will involve the use of individually identifiable health information, either collecting or having access to, and including Protected Health Information complete and submit the </w:t>
      </w:r>
      <w:hyperlink r:id="rId46">
        <w:r w:rsidRPr="002271CA">
          <w:rPr>
            <w:rFonts w:asciiTheme="majorBidi" w:eastAsia="Calibri" w:hAnsiTheme="majorBidi" w:cstheme="majorBidi"/>
            <w:color w:val="4F81BD"/>
            <w:u w:val="single"/>
          </w:rPr>
          <w:t>University’s Privacy Office</w:t>
        </w:r>
      </w:hyperlink>
      <w:r w:rsidRPr="002271CA">
        <w:rPr>
          <w:rFonts w:asciiTheme="majorBidi" w:eastAsia="Calibri" w:hAnsiTheme="majorBidi" w:cstheme="majorBidi"/>
          <w:color w:val="4F81BD"/>
        </w:rPr>
        <w:t xml:space="preserve"> </w:t>
      </w:r>
      <w:hyperlink r:id="rId47">
        <w:r w:rsidRPr="002271CA">
          <w:rPr>
            <w:rFonts w:asciiTheme="majorBidi" w:eastAsia="Calibri" w:hAnsiTheme="majorBidi" w:cstheme="majorBidi"/>
            <w:color w:val="4F81BD"/>
            <w:u w:val="single"/>
          </w:rPr>
          <w:t>online application</w:t>
        </w:r>
      </w:hyperlink>
      <w:r w:rsidRPr="002271CA">
        <w:rPr>
          <w:rFonts w:asciiTheme="majorBidi" w:eastAsia="Calibri" w:hAnsiTheme="majorBidi" w:cstheme="majorBidi"/>
          <w:color w:val="FF0000"/>
        </w:rPr>
        <w:t xml:space="preserve"> for data privacy and security review. Print and upload the application with this protocol in Supporting Documents in the ETHOS SmartForm. Complete and submit a HIPAA authorization form if applicable in Supporting Documents in ETHOS: </w:t>
      </w:r>
      <w:hyperlink r:id="rId48">
        <w:r w:rsidRPr="002271CA">
          <w:rPr>
            <w:rFonts w:asciiTheme="majorBidi" w:eastAsia="Calibri" w:hAnsiTheme="majorBidi" w:cstheme="majorBidi"/>
            <w:color w:val="4F81BD"/>
            <w:u w:val="single"/>
          </w:rPr>
          <w:t>UMN Privacy Office Policies</w:t>
        </w:r>
      </w:hyperlink>
      <w:r w:rsidRPr="002271CA">
        <w:rPr>
          <w:rFonts w:asciiTheme="majorBidi" w:eastAsia="Calibri" w:hAnsiTheme="majorBidi" w:cstheme="majorBidi"/>
          <w:color w:val="FF0000"/>
        </w:rPr>
        <w:t xml:space="preserve"> and/or </w:t>
      </w:r>
      <w:hyperlink r:id="rId49">
        <w:r w:rsidRPr="002271CA">
          <w:rPr>
            <w:rFonts w:asciiTheme="majorBidi" w:eastAsia="Calibri" w:hAnsiTheme="majorBidi" w:cstheme="majorBidi"/>
            <w:color w:val="4F81BD"/>
            <w:u w:val="single"/>
          </w:rPr>
          <w:t>Fairview Health Services Privacy Policies</w:t>
        </w:r>
      </w:hyperlink>
      <w:r w:rsidRPr="002271CA">
        <w:rPr>
          <w:rFonts w:asciiTheme="majorBidi" w:eastAsia="Calibri" w:hAnsiTheme="majorBidi" w:cstheme="majorBidi"/>
          <w:color w:val="FF0000"/>
        </w:rPr>
        <w:t xml:space="preserve">, and </w:t>
      </w:r>
      <w:hyperlink r:id="rId50">
        <w:r w:rsidRPr="002271CA">
          <w:rPr>
            <w:rFonts w:asciiTheme="majorBidi" w:eastAsia="Calibri" w:hAnsiTheme="majorBidi" w:cstheme="majorBidi"/>
            <w:color w:val="4F81BD"/>
            <w:u w:val="single"/>
          </w:rPr>
          <w:t>UMN HIPAA Agreement Templates</w:t>
        </w:r>
      </w:hyperlink>
      <w:r w:rsidRPr="002271CA">
        <w:rPr>
          <w:rFonts w:asciiTheme="majorBidi" w:eastAsia="Calibri" w:hAnsiTheme="majorBidi" w:cstheme="majorBidi"/>
          <w:color w:val="FF0000"/>
        </w:rPr>
        <w:t xml:space="preserve">. For research conducted at Gillette Children’s Specialty Healthcare refer to </w:t>
      </w:r>
      <w:hyperlink r:id="rId51">
        <w:r w:rsidRPr="002271CA">
          <w:rPr>
            <w:rFonts w:asciiTheme="majorBidi" w:eastAsia="Calibri" w:hAnsiTheme="majorBidi" w:cstheme="majorBidi"/>
            <w:color w:val="4F81BD"/>
            <w:u w:val="single"/>
          </w:rPr>
          <w:t>Gillette Research Administration</w:t>
        </w:r>
      </w:hyperlink>
      <w:r w:rsidRPr="002271CA">
        <w:rPr>
          <w:rFonts w:asciiTheme="majorBidi" w:eastAsia="Calibri" w:hAnsiTheme="majorBidi" w:cstheme="majorBidi"/>
          <w:color w:val="FF0000"/>
        </w:rPr>
        <w:t xml:space="preserve"> for guidance.</w:t>
      </w:r>
    </w:p>
    <w:p w14:paraId="000000FB"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26" w:name="_Toc68115619"/>
      <w:r w:rsidRPr="002271CA">
        <w:rPr>
          <w:rFonts w:asciiTheme="majorBidi" w:eastAsia="Calibri" w:hAnsiTheme="majorBidi" w:cstheme="majorBidi"/>
          <w:sz w:val="24"/>
          <w:szCs w:val="24"/>
        </w:rPr>
        <w:t>Data Banking</w:t>
      </w:r>
      <w:bookmarkEnd w:id="26"/>
    </w:p>
    <w:p w14:paraId="1D040C75" w14:textId="77777777" w:rsidR="00607629" w:rsidRPr="00607629" w:rsidRDefault="00EC58C8" w:rsidP="00446273">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607629">
        <w:rPr>
          <w:rFonts w:asciiTheme="majorBidi" w:eastAsia="Calibri" w:hAnsiTheme="majorBidi" w:cstheme="majorBidi"/>
          <w:color w:val="000000"/>
        </w:rPr>
        <w:t xml:space="preserve">Storage and Access: </w:t>
      </w:r>
    </w:p>
    <w:p w14:paraId="4B4865BE" w14:textId="621B151E" w:rsidR="009622D7" w:rsidRPr="00607629" w:rsidRDefault="007146F7" w:rsidP="00607629">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The data will be stored o</w:t>
      </w:r>
      <w:r w:rsidR="003A79F6" w:rsidRPr="00607629">
        <w:rPr>
          <w:rFonts w:asciiTheme="majorBidi" w:eastAsia="Calibri" w:hAnsiTheme="majorBidi" w:cstheme="majorBidi"/>
        </w:rPr>
        <w:t xml:space="preserve">n Box subscribed by the </w:t>
      </w:r>
      <w:r w:rsidR="00793C5B" w:rsidRPr="00607629">
        <w:rPr>
          <w:rFonts w:asciiTheme="majorBidi" w:eastAsia="Calibri" w:hAnsiTheme="majorBidi" w:cstheme="majorBidi"/>
        </w:rPr>
        <w:t>University</w:t>
      </w:r>
      <w:r w:rsidR="003A79F6" w:rsidRPr="00607629">
        <w:rPr>
          <w:rFonts w:asciiTheme="majorBidi" w:eastAsia="Calibri" w:hAnsiTheme="majorBidi" w:cstheme="majorBidi"/>
        </w:rPr>
        <w:t xml:space="preserve"> of Minnesota. Once the data are collected</w:t>
      </w:r>
      <w:r w:rsidR="00E8569E" w:rsidRPr="00607629">
        <w:rPr>
          <w:rFonts w:asciiTheme="majorBidi" w:eastAsia="Calibri" w:hAnsiTheme="majorBidi" w:cstheme="majorBidi"/>
        </w:rPr>
        <w:t xml:space="preserve"> after each session,</w:t>
      </w:r>
      <w:r w:rsidR="003A79F6" w:rsidRPr="00607629">
        <w:rPr>
          <w:rFonts w:asciiTheme="majorBidi" w:eastAsia="Calibri" w:hAnsiTheme="majorBidi" w:cstheme="majorBidi"/>
        </w:rPr>
        <w:t xml:space="preserve"> </w:t>
      </w:r>
      <w:r w:rsidR="00793C5B" w:rsidRPr="00607629">
        <w:rPr>
          <w:rFonts w:asciiTheme="majorBidi" w:eastAsia="Calibri" w:hAnsiTheme="majorBidi" w:cstheme="majorBidi"/>
        </w:rPr>
        <w:t>the sensitive information</w:t>
      </w:r>
      <w:r w:rsidR="00E8569E" w:rsidRPr="00607629">
        <w:rPr>
          <w:rFonts w:asciiTheme="majorBidi" w:eastAsia="Calibri" w:hAnsiTheme="majorBidi" w:cstheme="majorBidi"/>
        </w:rPr>
        <w:t xml:space="preserve"> that could be identifying of people’s identity</w:t>
      </w:r>
      <w:r>
        <w:rPr>
          <w:rFonts w:asciiTheme="majorBidi" w:eastAsia="Calibri" w:hAnsiTheme="majorBidi" w:cstheme="majorBidi"/>
        </w:rPr>
        <w:t>,</w:t>
      </w:r>
      <w:r w:rsidR="00793C5B" w:rsidRPr="00607629">
        <w:rPr>
          <w:rFonts w:asciiTheme="majorBidi" w:eastAsia="Calibri" w:hAnsiTheme="majorBidi" w:cstheme="majorBidi"/>
        </w:rPr>
        <w:t xml:space="preserve"> such as name of the participants</w:t>
      </w:r>
      <w:r>
        <w:rPr>
          <w:rFonts w:asciiTheme="majorBidi" w:eastAsia="Calibri" w:hAnsiTheme="majorBidi" w:cstheme="majorBidi"/>
        </w:rPr>
        <w:t>, will be replaced with</w:t>
      </w:r>
      <w:r w:rsidR="00793C5B" w:rsidRPr="00607629">
        <w:rPr>
          <w:rFonts w:asciiTheme="majorBidi" w:eastAsia="Calibri" w:hAnsiTheme="majorBidi" w:cstheme="majorBidi"/>
        </w:rPr>
        <w:t xml:space="preserve"> </w:t>
      </w:r>
      <w:r w:rsidR="00607629">
        <w:rPr>
          <w:rFonts w:asciiTheme="majorBidi" w:eastAsia="Calibri" w:hAnsiTheme="majorBidi" w:cstheme="majorBidi"/>
        </w:rPr>
        <w:t xml:space="preserve">ID </w:t>
      </w:r>
      <w:r>
        <w:rPr>
          <w:rFonts w:asciiTheme="majorBidi" w:eastAsia="Calibri" w:hAnsiTheme="majorBidi" w:cstheme="majorBidi"/>
        </w:rPr>
        <w:t>numbers</w:t>
      </w:r>
      <w:r w:rsidR="00793C5B" w:rsidRPr="00607629">
        <w:rPr>
          <w:rFonts w:asciiTheme="majorBidi" w:eastAsia="Calibri" w:hAnsiTheme="majorBidi" w:cstheme="majorBidi"/>
        </w:rPr>
        <w:t xml:space="preserve">. </w:t>
      </w:r>
      <w:r>
        <w:rPr>
          <w:rFonts w:asciiTheme="majorBidi" w:eastAsia="Calibri" w:hAnsiTheme="majorBidi" w:cstheme="majorBidi"/>
        </w:rPr>
        <w:t xml:space="preserve">The ID numbers and rest of the </w:t>
      </w:r>
      <w:r>
        <w:rPr>
          <w:rFonts w:asciiTheme="majorBidi" w:eastAsia="Calibri" w:hAnsiTheme="majorBidi" w:cstheme="majorBidi"/>
        </w:rPr>
        <w:lastRenderedPageBreak/>
        <w:t xml:space="preserve">data will stored in separate file from the data identifiers. </w:t>
      </w:r>
      <w:r w:rsidR="00E8569E" w:rsidRPr="00607629">
        <w:rPr>
          <w:rFonts w:asciiTheme="majorBidi" w:eastAsia="Calibri" w:hAnsiTheme="majorBidi" w:cstheme="majorBidi"/>
        </w:rPr>
        <w:t>Only the research coordinator and PI</w:t>
      </w:r>
      <w:r>
        <w:rPr>
          <w:rFonts w:asciiTheme="majorBidi" w:eastAsia="Calibri" w:hAnsiTheme="majorBidi" w:cstheme="majorBidi"/>
        </w:rPr>
        <w:t>s</w:t>
      </w:r>
      <w:r w:rsidR="00E8569E" w:rsidRPr="00607629">
        <w:rPr>
          <w:rFonts w:asciiTheme="majorBidi" w:eastAsia="Calibri" w:hAnsiTheme="majorBidi" w:cstheme="majorBidi"/>
        </w:rPr>
        <w:t xml:space="preserve"> </w:t>
      </w:r>
      <w:r>
        <w:rPr>
          <w:rFonts w:asciiTheme="majorBidi" w:eastAsia="Calibri" w:hAnsiTheme="majorBidi" w:cstheme="majorBidi"/>
        </w:rPr>
        <w:t xml:space="preserve">will </w:t>
      </w:r>
      <w:r w:rsidR="00E8569E" w:rsidRPr="00607629">
        <w:rPr>
          <w:rFonts w:asciiTheme="majorBidi" w:eastAsia="Calibri" w:hAnsiTheme="majorBidi" w:cstheme="majorBidi"/>
        </w:rPr>
        <w:t xml:space="preserve">have access to demographic information. </w:t>
      </w:r>
    </w:p>
    <w:p w14:paraId="69B92737" w14:textId="3663C709" w:rsidR="00202A7A" w:rsidRDefault="00202A7A" w:rsidP="00202A7A">
      <w:pPr>
        <w:pBdr>
          <w:top w:val="nil"/>
          <w:left w:val="nil"/>
          <w:bottom w:val="nil"/>
          <w:right w:val="nil"/>
          <w:between w:val="nil"/>
        </w:pBdr>
        <w:spacing w:before="120" w:after="120"/>
        <w:rPr>
          <w:rFonts w:ascii="Times New Roman" w:eastAsia="Calibri" w:hAnsi="Times New Roman" w:cs="Times New Roman"/>
        </w:rPr>
      </w:pPr>
      <w:r>
        <w:rPr>
          <w:rFonts w:ascii="Times New Roman" w:eastAsia="Calibri" w:hAnsi="Times New Roman" w:cs="Times New Roman"/>
        </w:rPr>
        <w:t>All data will be encrypted and stored on secure UMN servers (i.e., Box) that can be accessed only b</w:t>
      </w:r>
      <w:r w:rsidR="007146F7">
        <w:rPr>
          <w:rFonts w:ascii="Times New Roman" w:eastAsia="Calibri" w:hAnsi="Times New Roman" w:cs="Times New Roman"/>
        </w:rPr>
        <w:t>y the Project PI, Co-PI, and project coordinator</w:t>
      </w:r>
      <w:r>
        <w:rPr>
          <w:rFonts w:ascii="Times New Roman" w:eastAsia="Calibri" w:hAnsi="Times New Roman" w:cs="Times New Roman"/>
        </w:rPr>
        <w:t xml:space="preserve"> through use of a secure passcode. </w:t>
      </w:r>
    </w:p>
    <w:p w14:paraId="3C2ED120" w14:textId="77777777" w:rsidR="007146F7" w:rsidRPr="007146F7" w:rsidRDefault="007146F7" w:rsidP="007146F7">
      <w:pPr>
        <w:pBdr>
          <w:top w:val="nil"/>
          <w:left w:val="nil"/>
          <w:bottom w:val="nil"/>
          <w:right w:val="nil"/>
          <w:between w:val="nil"/>
        </w:pBdr>
        <w:spacing w:before="120" w:after="120"/>
        <w:ind w:left="1260"/>
        <w:rPr>
          <w:rFonts w:asciiTheme="majorBidi" w:eastAsia="Calibri" w:hAnsiTheme="majorBidi" w:cstheme="majorBidi"/>
        </w:rPr>
      </w:pPr>
    </w:p>
    <w:p w14:paraId="000000FE" w14:textId="69F6CD4C" w:rsidR="006A244E" w:rsidRPr="003A79F6" w:rsidRDefault="00EC58C8" w:rsidP="00202A7A">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Data: </w:t>
      </w:r>
    </w:p>
    <w:p w14:paraId="553D7925" w14:textId="30361087" w:rsidR="00202A7A" w:rsidRPr="00202A7A" w:rsidRDefault="00202A7A" w:rsidP="00202A7A">
      <w:pPr>
        <w:pBdr>
          <w:top w:val="nil"/>
          <w:left w:val="nil"/>
          <w:bottom w:val="nil"/>
          <w:right w:val="nil"/>
          <w:between w:val="nil"/>
        </w:pBdr>
        <w:spacing w:before="120" w:after="120"/>
        <w:rPr>
          <w:rFonts w:asciiTheme="majorBidi" w:eastAsia="Calibri" w:hAnsiTheme="majorBidi" w:cstheme="majorBidi"/>
          <w:b/>
          <w:bCs/>
          <w:u w:val="single"/>
        </w:rPr>
      </w:pPr>
      <w:r w:rsidRPr="00202A7A">
        <w:rPr>
          <w:rFonts w:asciiTheme="majorBidi" w:eastAsia="Calibri" w:hAnsiTheme="majorBidi" w:cstheme="majorBidi"/>
          <w:b/>
          <w:bCs/>
          <w:u w:val="single"/>
        </w:rPr>
        <w:t>Phase 1</w:t>
      </w:r>
    </w:p>
    <w:p w14:paraId="7C3A8D8F" w14:textId="6340A13C" w:rsidR="00202A7A" w:rsidRPr="00202A7A" w:rsidDel="0099399C" w:rsidRDefault="00202A7A" w:rsidP="00202A7A">
      <w:pPr>
        <w:pStyle w:val="ListParagraph"/>
        <w:numPr>
          <w:ilvl w:val="0"/>
          <w:numId w:val="14"/>
        </w:numPr>
        <w:pBdr>
          <w:top w:val="nil"/>
          <w:left w:val="nil"/>
          <w:bottom w:val="nil"/>
          <w:right w:val="nil"/>
          <w:between w:val="nil"/>
        </w:pBdr>
        <w:spacing w:before="120" w:after="120"/>
        <w:rPr>
          <w:del w:id="27" w:author="Maryam Mahmoudi" w:date="2022-05-07T18:11:00Z"/>
          <w:rFonts w:asciiTheme="majorBidi" w:eastAsia="Calibri" w:hAnsiTheme="majorBidi" w:cstheme="majorBidi"/>
        </w:rPr>
      </w:pPr>
      <w:del w:id="28" w:author="Maryam Mahmoudi" w:date="2022-05-07T18:11:00Z">
        <w:r w:rsidRPr="00202A7A" w:rsidDel="0099399C">
          <w:rPr>
            <w:rFonts w:ascii="Times New Roman" w:hAnsi="Times New Roman" w:cs="Times New Roman"/>
            <w:color w:val="000000" w:themeColor="text1"/>
            <w:sz w:val="22"/>
            <w:szCs w:val="22"/>
            <w:lang w:val="en-GB"/>
          </w:rPr>
          <w:delText>Cognitive activity level assessed by Lifetime of Experiences Questionnaire (</w:delText>
        </w:r>
        <w:r w:rsidR="00F217E5" w:rsidDel="0099399C">
          <w:rPr>
            <w:rFonts w:ascii="Times New Roman" w:hAnsi="Times New Roman" w:cs="Times New Roman"/>
            <w:color w:val="000000" w:themeColor="text1"/>
            <w:sz w:val="22"/>
            <w:szCs w:val="22"/>
            <w:lang w:val="en-GB"/>
          </w:rPr>
          <w:delText>LIFETIME OF EXPERIENCES QUESTIONNAIRE (LEQ)</w:delText>
        </w:r>
        <w:r w:rsidRPr="00202A7A" w:rsidDel="0099399C">
          <w:rPr>
            <w:rFonts w:ascii="Times New Roman" w:hAnsi="Times New Roman" w:cs="Times New Roman"/>
            <w:color w:val="000000" w:themeColor="text1"/>
            <w:sz w:val="22"/>
            <w:szCs w:val="22"/>
            <w:lang w:val="en-GB"/>
          </w:rPr>
          <w:delText>)</w:delText>
        </w:r>
        <w:r w:rsidRPr="00202A7A" w:rsidDel="0099399C">
          <w:rPr>
            <w:rFonts w:asciiTheme="majorBidi" w:eastAsia="Calibri" w:hAnsiTheme="majorBidi" w:cstheme="majorBidi"/>
          </w:rPr>
          <w:delText xml:space="preserve"> </w:delText>
        </w:r>
      </w:del>
    </w:p>
    <w:p w14:paraId="3B054C3D" w14:textId="6BE1B369" w:rsidR="00202A7A" w:rsidRPr="008D1FC5" w:rsidRDefault="00202A7A" w:rsidP="00446273">
      <w:pPr>
        <w:pStyle w:val="ListParagraph"/>
        <w:numPr>
          <w:ilvl w:val="0"/>
          <w:numId w:val="14"/>
        </w:numPr>
        <w:pBdr>
          <w:top w:val="nil"/>
          <w:left w:val="nil"/>
          <w:bottom w:val="nil"/>
          <w:right w:val="nil"/>
          <w:between w:val="nil"/>
        </w:pBdr>
        <w:spacing w:before="120" w:after="120"/>
        <w:rPr>
          <w:rFonts w:asciiTheme="majorBidi" w:eastAsia="Calibri" w:hAnsiTheme="majorBidi" w:cstheme="majorBidi"/>
        </w:rPr>
      </w:pPr>
      <w:r>
        <w:rPr>
          <w:rFonts w:ascii="Times New Roman" w:hAnsi="Times New Roman" w:cs="Times New Roman"/>
          <w:sz w:val="22"/>
          <w:szCs w:val="22"/>
          <w:lang w:val="en-GB"/>
        </w:rPr>
        <w:t xml:space="preserve">Human robot interaction and opinion of participants regarding the robot assessed by </w:t>
      </w:r>
      <w:r w:rsidRPr="003D0ABB">
        <w:rPr>
          <w:rFonts w:ascii="Times New Roman" w:hAnsi="Times New Roman" w:cs="Times New Roman"/>
          <w:sz w:val="22"/>
          <w:szCs w:val="22"/>
          <w:lang w:val="en-GB"/>
        </w:rPr>
        <w:t xml:space="preserve">the </w:t>
      </w:r>
      <w:r w:rsidRPr="003D0ABB">
        <w:rPr>
          <w:rFonts w:ascii="Times New Roman" w:hAnsi="Times New Roman" w:cs="Times New Roman"/>
          <w:i/>
          <w:iCs/>
          <w:sz w:val="22"/>
          <w:szCs w:val="22"/>
        </w:rPr>
        <w:t>Users’ Needs, Requirements, and Abilities Questionnaire</w:t>
      </w:r>
      <w:r w:rsidRPr="003D0ABB">
        <w:rPr>
          <w:rFonts w:ascii="Times New Roman" w:hAnsi="Times New Roman" w:cs="Times New Roman"/>
          <w:sz w:val="22"/>
          <w:szCs w:val="22"/>
        </w:rPr>
        <w:t xml:space="preserve"> (</w:t>
      </w:r>
      <w:r w:rsidRPr="003D0ABB">
        <w:rPr>
          <w:rFonts w:ascii="Times New Roman" w:hAnsi="Times New Roman" w:cs="Times New Roman"/>
          <w:i/>
          <w:iCs/>
          <w:sz w:val="22"/>
          <w:szCs w:val="22"/>
        </w:rPr>
        <w:t>UNRAQ</w:t>
      </w:r>
      <w:r w:rsidRPr="003D0ABB">
        <w:rPr>
          <w:rFonts w:ascii="Times New Roman" w:hAnsi="Times New Roman" w:cs="Times New Roman"/>
          <w:sz w:val="22"/>
          <w:szCs w:val="22"/>
        </w:rPr>
        <w:t>)</w:t>
      </w:r>
    </w:p>
    <w:p w14:paraId="4CACA5AD" w14:textId="74C95AF3" w:rsidR="008D1FC5" w:rsidRPr="00202A7A" w:rsidRDefault="008D1FC5" w:rsidP="008D1FC5">
      <w:pPr>
        <w:pStyle w:val="ListParagraph"/>
        <w:numPr>
          <w:ilvl w:val="0"/>
          <w:numId w:val="14"/>
        </w:numPr>
        <w:pBdr>
          <w:top w:val="nil"/>
          <w:left w:val="nil"/>
          <w:bottom w:val="nil"/>
          <w:right w:val="nil"/>
          <w:between w:val="nil"/>
        </w:pBdr>
        <w:spacing w:before="120" w:after="120"/>
        <w:rPr>
          <w:rFonts w:asciiTheme="majorBidi" w:eastAsia="Calibri" w:hAnsiTheme="majorBidi" w:cstheme="majorBidi"/>
        </w:rPr>
      </w:pPr>
      <w:r>
        <w:rPr>
          <w:rFonts w:ascii="Times New Roman" w:hAnsi="Times New Roman" w:cs="Times New Roman"/>
          <w:sz w:val="22"/>
          <w:szCs w:val="22"/>
        </w:rPr>
        <w:t xml:space="preserve">Human robot interaction recorded by camera </w:t>
      </w:r>
    </w:p>
    <w:p w14:paraId="7A20BBA6" w14:textId="442C879F" w:rsidR="00202A7A" w:rsidRPr="00202A7A" w:rsidRDefault="00202A7A" w:rsidP="00202A7A">
      <w:pPr>
        <w:pBdr>
          <w:top w:val="nil"/>
          <w:left w:val="nil"/>
          <w:bottom w:val="nil"/>
          <w:right w:val="nil"/>
          <w:between w:val="nil"/>
        </w:pBdr>
        <w:spacing w:before="120" w:after="120"/>
        <w:rPr>
          <w:rFonts w:asciiTheme="majorBidi" w:eastAsia="Calibri" w:hAnsiTheme="majorBidi" w:cstheme="majorBidi"/>
          <w:b/>
          <w:bCs/>
          <w:u w:val="single"/>
        </w:rPr>
      </w:pPr>
      <w:r w:rsidRPr="00202A7A">
        <w:rPr>
          <w:rFonts w:asciiTheme="majorBidi" w:eastAsia="Calibri" w:hAnsiTheme="majorBidi" w:cstheme="majorBidi"/>
          <w:b/>
          <w:bCs/>
          <w:u w:val="single"/>
        </w:rPr>
        <w:t>Phase 2</w:t>
      </w:r>
    </w:p>
    <w:p w14:paraId="5970291D" w14:textId="5329DEBC" w:rsidR="00202A7A" w:rsidRPr="00202A7A" w:rsidDel="00E8406E" w:rsidRDefault="00202A7A" w:rsidP="00202A7A">
      <w:pPr>
        <w:pStyle w:val="ListParagraph"/>
        <w:numPr>
          <w:ilvl w:val="0"/>
          <w:numId w:val="14"/>
        </w:numPr>
        <w:pBdr>
          <w:top w:val="nil"/>
          <w:left w:val="nil"/>
          <w:bottom w:val="nil"/>
          <w:right w:val="nil"/>
          <w:between w:val="nil"/>
        </w:pBdr>
        <w:spacing w:before="120" w:after="120"/>
        <w:rPr>
          <w:del w:id="29" w:author="Maryam Mahmoudi" w:date="2022-05-07T18:22:00Z"/>
          <w:rFonts w:asciiTheme="majorBidi" w:eastAsia="Calibri" w:hAnsiTheme="majorBidi" w:cstheme="majorBidi"/>
        </w:rPr>
      </w:pPr>
      <w:del w:id="30" w:author="Maryam Mahmoudi" w:date="2022-05-07T18:22:00Z">
        <w:r w:rsidRPr="00202A7A" w:rsidDel="00E8406E">
          <w:rPr>
            <w:rFonts w:ascii="Times New Roman" w:hAnsi="Times New Roman" w:cs="Times New Roman"/>
            <w:color w:val="000000" w:themeColor="text1"/>
            <w:sz w:val="22"/>
            <w:szCs w:val="22"/>
            <w:lang w:val="en-GB"/>
          </w:rPr>
          <w:delText>Cognitive activity level assessed by Lifetime of Experiences Questionnaire (</w:delText>
        </w:r>
        <w:r w:rsidR="00F217E5" w:rsidDel="00E8406E">
          <w:rPr>
            <w:rFonts w:ascii="Times New Roman" w:hAnsi="Times New Roman" w:cs="Times New Roman"/>
            <w:color w:val="000000" w:themeColor="text1"/>
            <w:sz w:val="22"/>
            <w:szCs w:val="22"/>
            <w:lang w:val="en-GB"/>
          </w:rPr>
          <w:delText>LIFETIME OF EXPERIENCES QUESTIONNAIRE (LEQ)</w:delText>
        </w:r>
        <w:r w:rsidRPr="00202A7A" w:rsidDel="00E8406E">
          <w:rPr>
            <w:rFonts w:ascii="Times New Roman" w:hAnsi="Times New Roman" w:cs="Times New Roman"/>
            <w:color w:val="000000" w:themeColor="text1"/>
            <w:sz w:val="22"/>
            <w:szCs w:val="22"/>
            <w:lang w:val="en-GB"/>
          </w:rPr>
          <w:delText>)</w:delText>
        </w:r>
        <w:r w:rsidRPr="00202A7A" w:rsidDel="00E8406E">
          <w:rPr>
            <w:rFonts w:asciiTheme="majorBidi" w:eastAsia="Calibri" w:hAnsiTheme="majorBidi" w:cstheme="majorBidi"/>
          </w:rPr>
          <w:delText xml:space="preserve"> </w:delText>
        </w:r>
      </w:del>
    </w:p>
    <w:p w14:paraId="653F1476" w14:textId="3AEB7E02" w:rsidR="00E8406E" w:rsidRPr="00A55942" w:rsidRDefault="00E8406E" w:rsidP="008D1FC5">
      <w:pPr>
        <w:pStyle w:val="ListParagraph"/>
        <w:numPr>
          <w:ilvl w:val="0"/>
          <w:numId w:val="14"/>
        </w:numPr>
        <w:pBdr>
          <w:top w:val="nil"/>
          <w:left w:val="nil"/>
          <w:bottom w:val="nil"/>
          <w:right w:val="nil"/>
          <w:between w:val="nil"/>
        </w:pBdr>
        <w:spacing w:before="120" w:after="120"/>
        <w:rPr>
          <w:ins w:id="31" w:author="Maryam Mahmoudi" w:date="2022-05-07T18:22:00Z"/>
          <w:rFonts w:asciiTheme="majorBidi" w:eastAsia="Calibri" w:hAnsiTheme="majorBidi" w:cstheme="majorBidi"/>
        </w:rPr>
      </w:pPr>
      <w:ins w:id="32" w:author="Maryam Mahmoudi" w:date="2022-05-07T18:22:00Z">
        <w:r>
          <w:rPr>
            <w:rFonts w:ascii="Times New Roman" w:hAnsi="Times New Roman" w:cs="Times New Roman"/>
            <w:sz w:val="22"/>
            <w:szCs w:val="22"/>
            <w:lang w:val="en-GB"/>
          </w:rPr>
          <w:t>Demographic information assessed by our</w:t>
        </w:r>
      </w:ins>
      <w:ins w:id="33" w:author="Maryam Mahmoudi" w:date="2022-05-07T18:23:00Z">
        <w:r>
          <w:rPr>
            <w:rFonts w:ascii="Times New Roman" w:hAnsi="Times New Roman" w:cs="Times New Roman"/>
            <w:sz w:val="22"/>
            <w:szCs w:val="22"/>
            <w:lang w:val="en-GB"/>
          </w:rPr>
          <w:t xml:space="preserve"> demographic</w:t>
        </w:r>
      </w:ins>
      <w:ins w:id="34" w:author="Maryam Mahmoudi" w:date="2022-05-07T18:22:00Z">
        <w:r>
          <w:rPr>
            <w:rFonts w:ascii="Times New Roman" w:hAnsi="Times New Roman" w:cs="Times New Roman"/>
            <w:sz w:val="22"/>
            <w:szCs w:val="22"/>
            <w:lang w:val="en-GB"/>
          </w:rPr>
          <w:t xml:space="preserve"> survey</w:t>
        </w:r>
      </w:ins>
    </w:p>
    <w:p w14:paraId="01E8AF03" w14:textId="5350FE78" w:rsidR="008D1FC5" w:rsidRPr="008D1FC5" w:rsidRDefault="008D1FC5" w:rsidP="008D1FC5">
      <w:pPr>
        <w:pStyle w:val="ListParagraph"/>
        <w:numPr>
          <w:ilvl w:val="0"/>
          <w:numId w:val="14"/>
        </w:numPr>
        <w:pBdr>
          <w:top w:val="nil"/>
          <w:left w:val="nil"/>
          <w:bottom w:val="nil"/>
          <w:right w:val="nil"/>
          <w:between w:val="nil"/>
        </w:pBdr>
        <w:spacing w:before="120" w:after="120"/>
        <w:rPr>
          <w:rFonts w:asciiTheme="majorBidi" w:eastAsia="Calibri" w:hAnsiTheme="majorBidi" w:cstheme="majorBidi"/>
        </w:rPr>
      </w:pPr>
      <w:r>
        <w:rPr>
          <w:rFonts w:ascii="Times New Roman" w:hAnsi="Times New Roman" w:cs="Times New Roman"/>
          <w:sz w:val="22"/>
          <w:szCs w:val="22"/>
          <w:lang w:val="en-GB"/>
        </w:rPr>
        <w:t xml:space="preserve">Physical activities assessed by </w:t>
      </w:r>
      <w:r w:rsidRPr="005A11B6">
        <w:rPr>
          <w:rFonts w:ascii="Times New Roman" w:hAnsi="Times New Roman" w:cs="Times New Roman"/>
          <w:i/>
          <w:iCs/>
          <w:sz w:val="22"/>
          <w:szCs w:val="22"/>
          <w:lang w:val="en-GB"/>
        </w:rPr>
        <w:t>Physical Activity Scale for the Elderly (PASE)</w:t>
      </w:r>
    </w:p>
    <w:p w14:paraId="08F2C614" w14:textId="79E9C985" w:rsidR="003A79F6" w:rsidRDefault="008D1FC5" w:rsidP="00246700">
      <w:pPr>
        <w:pStyle w:val="ListParagraph"/>
        <w:numPr>
          <w:ilvl w:val="0"/>
          <w:numId w:val="14"/>
        </w:num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 xml:space="preserve">Loneliness feeling assessed by </w:t>
      </w:r>
      <w:r w:rsidR="00246700" w:rsidRPr="00246700">
        <w:rPr>
          <w:rFonts w:asciiTheme="majorBidi" w:eastAsia="Calibri" w:hAnsiTheme="majorBidi" w:cstheme="majorBidi"/>
        </w:rPr>
        <w:t>UCLA Loneliness Scale</w:t>
      </w:r>
    </w:p>
    <w:p w14:paraId="134DE1D7" w14:textId="78A87E1D" w:rsidR="008D1FC5" w:rsidRDefault="008D1FC5" w:rsidP="008D1FC5">
      <w:pPr>
        <w:pStyle w:val="ListParagraph"/>
        <w:numPr>
          <w:ilvl w:val="0"/>
          <w:numId w:val="14"/>
        </w:num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 xml:space="preserve">The quantity of movements/steps assessed by Fitbit </w:t>
      </w:r>
    </w:p>
    <w:p w14:paraId="72FB1033" w14:textId="44C24F89" w:rsidR="008D1FC5" w:rsidRPr="00246700" w:rsidRDefault="008D1FC5" w:rsidP="008D1FC5">
      <w:pPr>
        <w:pStyle w:val="ListParagraph"/>
        <w:numPr>
          <w:ilvl w:val="0"/>
          <w:numId w:val="14"/>
        </w:num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 xml:space="preserve">Goal attainment and satisfaction assessed by </w:t>
      </w:r>
      <w:r>
        <w:rPr>
          <w:rFonts w:ascii="Times New Roman" w:hAnsi="Times New Roman" w:cs="Times New Roman"/>
          <w:sz w:val="22"/>
          <w:szCs w:val="22"/>
          <w:lang w:val="en-GB"/>
        </w:rPr>
        <w:t>T</w:t>
      </w:r>
      <w:r w:rsidRPr="005A11B6">
        <w:rPr>
          <w:rFonts w:ascii="Times New Roman" w:hAnsi="Times New Roman" w:cs="Times New Roman"/>
          <w:sz w:val="22"/>
          <w:szCs w:val="22"/>
          <w:lang w:val="en-GB"/>
        </w:rPr>
        <w:t>he</w:t>
      </w:r>
      <w:r>
        <w:rPr>
          <w:rFonts w:ascii="Times New Roman" w:hAnsi="Times New Roman" w:cs="Times New Roman"/>
          <w:sz w:val="22"/>
          <w:szCs w:val="22"/>
          <w:lang w:val="en-GB"/>
        </w:rPr>
        <w:t xml:space="preserve"> </w:t>
      </w:r>
      <w:r w:rsidRPr="005A11B6">
        <w:rPr>
          <w:rFonts w:ascii="Times New Roman" w:hAnsi="Times New Roman" w:cs="Times New Roman"/>
          <w:i/>
          <w:iCs/>
          <w:sz w:val="22"/>
          <w:szCs w:val="22"/>
          <w:lang w:val="en-GB"/>
        </w:rPr>
        <w:t>Bangor Goal-Setting Interview (BGSI)</w:t>
      </w:r>
      <w:ins w:id="35" w:author="Maryam Mahmoudi" w:date="2022-05-07T18:24:00Z">
        <w:r w:rsidR="00E8406E">
          <w:rPr>
            <w:rFonts w:ascii="Times New Roman" w:hAnsi="Times New Roman" w:cs="Times New Roman"/>
            <w:i/>
            <w:iCs/>
            <w:sz w:val="22"/>
            <w:szCs w:val="22"/>
            <w:lang w:val="en-GB"/>
          </w:rPr>
          <w:t xml:space="preserve"> during intervention </w:t>
        </w:r>
      </w:ins>
    </w:p>
    <w:p w14:paraId="628A81C1" w14:textId="77777777" w:rsidR="00246700" w:rsidRPr="00202A7A" w:rsidRDefault="00246700" w:rsidP="00246700">
      <w:pPr>
        <w:pStyle w:val="ListParagraph"/>
        <w:pBdr>
          <w:top w:val="nil"/>
          <w:left w:val="nil"/>
          <w:bottom w:val="nil"/>
          <w:right w:val="nil"/>
          <w:between w:val="nil"/>
        </w:pBdr>
        <w:spacing w:before="120" w:after="120"/>
        <w:ind w:left="1440"/>
        <w:rPr>
          <w:rFonts w:asciiTheme="majorBidi" w:eastAsia="Calibri" w:hAnsiTheme="majorBidi" w:cstheme="majorBidi"/>
        </w:rPr>
      </w:pPr>
    </w:p>
    <w:p w14:paraId="000000FF" w14:textId="7F903588" w:rsidR="006A244E" w:rsidRPr="00294182"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Release/Sharing: </w:t>
      </w:r>
      <w:r w:rsidRPr="002271CA">
        <w:rPr>
          <w:rFonts w:asciiTheme="majorBidi" w:eastAsia="Calibri" w:hAnsiTheme="majorBidi" w:cstheme="majorBidi"/>
          <w:color w:val="FF0000"/>
        </w:rPr>
        <w:t xml:space="preserve">Describe the procedures to release data, including: the process to request a release, approvals required for release, who can obtain data, and the data </w:t>
      </w:r>
      <w:r w:rsidRPr="00294182">
        <w:rPr>
          <w:rFonts w:asciiTheme="majorBidi" w:eastAsia="Calibri" w:hAnsiTheme="majorBidi" w:cstheme="majorBidi"/>
          <w:color w:val="FF0000"/>
        </w:rPr>
        <w:t>elements to be provided.</w:t>
      </w:r>
    </w:p>
    <w:p w14:paraId="05D6195F" w14:textId="45C63F09" w:rsidR="00777FBE" w:rsidRDefault="00777FBE" w:rsidP="00777FBE">
      <w:pPr>
        <w:pBdr>
          <w:top w:val="nil"/>
          <w:left w:val="nil"/>
          <w:bottom w:val="nil"/>
          <w:right w:val="nil"/>
          <w:between w:val="nil"/>
        </w:pBdr>
        <w:spacing w:before="120" w:after="120"/>
        <w:rPr>
          <w:rFonts w:ascii="Times New Roman" w:eastAsia="Calibri" w:hAnsi="Times New Roman" w:cs="Times New Roman"/>
        </w:rPr>
      </w:pPr>
      <w:bookmarkStart w:id="36" w:name="_Toc68115620"/>
      <w:r w:rsidRPr="00294182">
        <w:rPr>
          <w:rFonts w:ascii="Times New Roman" w:eastAsia="Calibri" w:hAnsi="Times New Roman" w:cs="Times New Roman"/>
        </w:rPr>
        <w:t>Data will be released</w:t>
      </w:r>
      <w:r w:rsidRPr="00777FBE">
        <w:rPr>
          <w:rFonts w:ascii="Times New Roman" w:eastAsia="Calibri" w:hAnsi="Times New Roman" w:cs="Times New Roman"/>
        </w:rPr>
        <w:t xml:space="preserve"> only in a de-identified format to project collaborators following a written request for access to this data. All staff working on the project have completed </w:t>
      </w:r>
      <w:r w:rsidR="00294182">
        <w:rPr>
          <w:rFonts w:ascii="Times New Roman" w:eastAsia="Calibri" w:hAnsi="Times New Roman" w:cs="Times New Roman"/>
        </w:rPr>
        <w:t>the CITI training and will follow the guidelines for data release provided in this training. A</w:t>
      </w:r>
      <w:r w:rsidRPr="00777FBE">
        <w:rPr>
          <w:rFonts w:ascii="Times New Roman" w:eastAsia="Calibri" w:hAnsi="Times New Roman" w:cs="Times New Roman"/>
        </w:rPr>
        <w:t xml:space="preserve"> request </w:t>
      </w:r>
      <w:r w:rsidR="00294182">
        <w:rPr>
          <w:rFonts w:ascii="Times New Roman" w:eastAsia="Calibri" w:hAnsi="Times New Roman" w:cs="Times New Roman"/>
        </w:rPr>
        <w:t>for de-identified data will be guided</w:t>
      </w:r>
      <w:r w:rsidRPr="00777FBE">
        <w:rPr>
          <w:rFonts w:ascii="Times New Roman" w:eastAsia="Calibri" w:hAnsi="Times New Roman" w:cs="Times New Roman"/>
        </w:rPr>
        <w:t xml:space="preserve"> by responses to questions regarding: (a) the intended use of the data; (b) assurances the data will be stored only in an encrypted fashion on secure computers and/or servers; and (c) agreement that the data will not be shared with other parties without prior approval from the Project PI and UMN. </w:t>
      </w:r>
    </w:p>
    <w:p w14:paraId="616D1EB9" w14:textId="77777777" w:rsidR="006E4D75" w:rsidRDefault="006E4D75" w:rsidP="00777FBE">
      <w:pPr>
        <w:pBdr>
          <w:top w:val="nil"/>
          <w:left w:val="nil"/>
          <w:bottom w:val="nil"/>
          <w:right w:val="nil"/>
          <w:between w:val="nil"/>
        </w:pBdr>
        <w:spacing w:before="120" w:after="120"/>
        <w:rPr>
          <w:rFonts w:ascii="Times New Roman" w:eastAsia="Calibri" w:hAnsi="Times New Roman" w:cs="Times New Roman"/>
        </w:rPr>
      </w:pPr>
    </w:p>
    <w:p w14:paraId="2B7D9D00" w14:textId="77777777" w:rsidR="00567F8B" w:rsidRPr="00777FBE" w:rsidRDefault="00567F8B" w:rsidP="00777FBE">
      <w:pPr>
        <w:pBdr>
          <w:top w:val="nil"/>
          <w:left w:val="nil"/>
          <w:bottom w:val="nil"/>
          <w:right w:val="nil"/>
          <w:between w:val="nil"/>
        </w:pBdr>
        <w:spacing w:before="120" w:after="120"/>
        <w:rPr>
          <w:rFonts w:ascii="Times New Roman" w:eastAsia="Calibri" w:hAnsi="Times New Roman" w:cs="Times New Roman"/>
        </w:rPr>
      </w:pPr>
    </w:p>
    <w:p w14:paraId="00000100"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r w:rsidRPr="002271CA">
        <w:rPr>
          <w:rFonts w:asciiTheme="majorBidi" w:eastAsia="Calibri" w:hAnsiTheme="majorBidi" w:cstheme="majorBidi"/>
          <w:sz w:val="24"/>
          <w:szCs w:val="24"/>
        </w:rPr>
        <w:t>Sharing of Results with Participants</w:t>
      </w:r>
      <w:bookmarkEnd w:id="36"/>
    </w:p>
    <w:p w14:paraId="00000101"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FF0000"/>
        </w:rPr>
        <w:t>Describe whether results (study results or individual participant results, such as survey results) will be shared with participants or others (e.g., participants’ parent or school administrators) and, if so, describe how the results will be shared.</w:t>
      </w:r>
    </w:p>
    <w:sdt>
      <w:sdtPr>
        <w:rPr>
          <w:rFonts w:asciiTheme="majorBidi" w:hAnsiTheme="majorBidi" w:cstheme="majorBidi"/>
        </w:rPr>
        <w:tag w:val="goog_rdk_37"/>
        <w:id w:val="-2033725566"/>
      </w:sdtPr>
      <w:sdtEndPr/>
      <w:sdtContent>
        <w:p w14:paraId="00000102" w14:textId="5936C4F7" w:rsidR="006A244E" w:rsidRDefault="00EC58C8" w:rsidP="004A548C">
          <w:pPr>
            <w:pBdr>
              <w:top w:val="nil"/>
              <w:left w:val="nil"/>
              <w:bottom w:val="nil"/>
              <w:right w:val="nil"/>
              <w:between w:val="nil"/>
            </w:pBdr>
            <w:spacing w:before="120" w:after="120"/>
            <w:ind w:left="1267" w:hanging="7"/>
            <w:rPr>
              <w:rFonts w:asciiTheme="majorBidi" w:hAnsiTheme="majorBidi" w:cstheme="majorBidi"/>
            </w:rPr>
          </w:pPr>
          <w:r w:rsidRPr="002271CA">
            <w:rPr>
              <w:rFonts w:asciiTheme="majorBidi" w:eastAsia="Calibri" w:hAnsiTheme="majorBidi" w:cstheme="majorBidi"/>
              <w:color w:val="FF0000"/>
            </w:rPr>
            <w:t xml:space="preserve">Please see the </w:t>
          </w:r>
          <w:hyperlink r:id="rId52">
            <w:r w:rsidRPr="002271CA">
              <w:rPr>
                <w:rFonts w:asciiTheme="majorBidi" w:eastAsia="Calibri" w:hAnsiTheme="majorBidi" w:cstheme="majorBidi"/>
                <w:color w:val="0070C0"/>
                <w:u w:val="single"/>
              </w:rPr>
              <w:t>Investigator Manual (HRP-103)</w:t>
            </w:r>
          </w:hyperlink>
          <w:r w:rsidRPr="002271CA">
            <w:rPr>
              <w:rFonts w:asciiTheme="majorBidi" w:eastAsia="Calibri" w:hAnsiTheme="majorBidi" w:cstheme="majorBidi"/>
              <w:color w:val="FF0000"/>
            </w:rPr>
            <w:t xml:space="preserve"> for additional information about language that should be included in the consent form related to sharing of results.</w:t>
          </w:r>
        </w:p>
      </w:sdtContent>
    </w:sdt>
    <w:p w14:paraId="252F182A" w14:textId="1961218D" w:rsidR="00E30E43" w:rsidRDefault="00777FBE" w:rsidP="00E30E43">
      <w:pPr>
        <w:pBdr>
          <w:top w:val="nil"/>
          <w:left w:val="nil"/>
          <w:bottom w:val="nil"/>
          <w:right w:val="nil"/>
          <w:between w:val="nil"/>
        </w:pBdr>
        <w:spacing w:before="120" w:after="120"/>
        <w:rPr>
          <w:rFonts w:asciiTheme="majorBidi" w:eastAsia="Calibri" w:hAnsiTheme="majorBidi" w:cstheme="majorBidi"/>
        </w:rPr>
      </w:pPr>
      <w:r w:rsidRPr="00196512">
        <w:rPr>
          <w:rFonts w:asciiTheme="majorBidi" w:eastAsia="Calibri" w:hAnsiTheme="majorBidi" w:cstheme="majorBidi"/>
        </w:rPr>
        <w:t>F</w:t>
      </w:r>
      <w:r w:rsidR="00E30E43" w:rsidRPr="00196512">
        <w:rPr>
          <w:rFonts w:asciiTheme="majorBidi" w:eastAsia="Calibri" w:hAnsiTheme="majorBidi" w:cstheme="majorBidi"/>
        </w:rPr>
        <w:t>or the first phase of study,</w:t>
      </w:r>
      <w:r w:rsidR="00E30E43" w:rsidRPr="00E30E43">
        <w:rPr>
          <w:rFonts w:asciiTheme="majorBidi" w:eastAsia="Calibri" w:hAnsiTheme="majorBidi" w:cstheme="majorBidi"/>
        </w:rPr>
        <w:t xml:space="preserve"> after </w:t>
      </w:r>
      <w:r w:rsidR="00196512">
        <w:rPr>
          <w:rFonts w:asciiTheme="majorBidi" w:eastAsia="Calibri" w:hAnsiTheme="majorBidi" w:cstheme="majorBidi"/>
        </w:rPr>
        <w:t xml:space="preserve">the focus group, summarized </w:t>
      </w:r>
      <w:r w:rsidR="00E30E43" w:rsidRPr="00E30E43">
        <w:rPr>
          <w:rFonts w:asciiTheme="majorBidi" w:eastAsia="Calibri" w:hAnsiTheme="majorBidi" w:cstheme="majorBidi"/>
        </w:rPr>
        <w:t xml:space="preserve">notes gathered from focus group will be shared with the participants to add </w:t>
      </w:r>
      <w:r w:rsidR="00196512">
        <w:rPr>
          <w:rFonts w:asciiTheme="majorBidi" w:eastAsia="Calibri" w:hAnsiTheme="majorBidi" w:cstheme="majorBidi"/>
        </w:rPr>
        <w:t>notes or corrections if there are</w:t>
      </w:r>
      <w:r w:rsidR="00E30E43" w:rsidRPr="00E30E43">
        <w:rPr>
          <w:rFonts w:asciiTheme="majorBidi" w:eastAsia="Calibri" w:hAnsiTheme="majorBidi" w:cstheme="majorBidi"/>
        </w:rPr>
        <w:t xml:space="preserve"> any. </w:t>
      </w:r>
      <w:r w:rsidR="00E30E43">
        <w:rPr>
          <w:rFonts w:asciiTheme="majorBidi" w:eastAsia="Calibri" w:hAnsiTheme="majorBidi" w:cstheme="majorBidi"/>
        </w:rPr>
        <w:t xml:space="preserve">For the second phase of study, we will not share the results with the participants until the termination of </w:t>
      </w:r>
      <w:r w:rsidR="00196512">
        <w:rPr>
          <w:rFonts w:asciiTheme="majorBidi" w:eastAsia="Calibri" w:hAnsiTheme="majorBidi" w:cstheme="majorBidi"/>
        </w:rPr>
        <w:t>the follow up, because sharing the results with</w:t>
      </w:r>
      <w:r w:rsidR="00E30E43">
        <w:rPr>
          <w:rFonts w:asciiTheme="majorBidi" w:eastAsia="Calibri" w:hAnsiTheme="majorBidi" w:cstheme="majorBidi"/>
        </w:rPr>
        <w:t xml:space="preserve"> the participants may </w:t>
      </w:r>
      <w:r w:rsidR="00196512">
        <w:rPr>
          <w:rFonts w:asciiTheme="majorBidi" w:eastAsia="Calibri" w:hAnsiTheme="majorBidi" w:cstheme="majorBidi"/>
        </w:rPr>
        <w:t>interfere with the effect of the</w:t>
      </w:r>
      <w:r w:rsidR="00E30E43">
        <w:rPr>
          <w:rFonts w:asciiTheme="majorBidi" w:eastAsia="Calibri" w:hAnsiTheme="majorBidi" w:cstheme="majorBidi"/>
        </w:rPr>
        <w:t xml:space="preserve"> interventio</w:t>
      </w:r>
      <w:r w:rsidR="00196512">
        <w:rPr>
          <w:rFonts w:asciiTheme="majorBidi" w:eastAsia="Calibri" w:hAnsiTheme="majorBidi" w:cstheme="majorBidi"/>
        </w:rPr>
        <w:t>n. For both phases, results will be shared as a summary with no identifying information</w:t>
      </w:r>
      <w:r w:rsidR="00E30E43">
        <w:rPr>
          <w:rFonts w:asciiTheme="majorBidi" w:eastAsia="Calibri" w:hAnsiTheme="majorBidi" w:cstheme="majorBidi"/>
        </w:rPr>
        <w:t xml:space="preserve"> via mail or email dependent to the preference of the participants with a simple language free of jargon and technical words. </w:t>
      </w:r>
      <w:r w:rsidR="00196512">
        <w:rPr>
          <w:rFonts w:asciiTheme="majorBidi" w:eastAsia="Calibri" w:hAnsiTheme="majorBidi" w:cstheme="majorBidi"/>
        </w:rPr>
        <w:t>T</w:t>
      </w:r>
      <w:r>
        <w:rPr>
          <w:rFonts w:asciiTheme="majorBidi" w:eastAsia="Calibri" w:hAnsiTheme="majorBidi" w:cstheme="majorBidi"/>
        </w:rPr>
        <w:t>he results will share</w:t>
      </w:r>
      <w:r w:rsidR="00196512">
        <w:rPr>
          <w:rFonts w:asciiTheme="majorBidi" w:eastAsia="Calibri" w:hAnsiTheme="majorBidi" w:cstheme="majorBidi"/>
        </w:rPr>
        <w:t>d</w:t>
      </w:r>
      <w:r>
        <w:rPr>
          <w:rFonts w:asciiTheme="majorBidi" w:eastAsia="Calibri" w:hAnsiTheme="majorBidi" w:cstheme="majorBidi"/>
        </w:rPr>
        <w:t xml:space="preserve"> </w:t>
      </w:r>
      <w:r w:rsidR="00196512">
        <w:rPr>
          <w:rFonts w:asciiTheme="majorBidi" w:eastAsia="Calibri" w:hAnsiTheme="majorBidi" w:cstheme="majorBidi"/>
        </w:rPr>
        <w:t xml:space="preserve">with participants at the end of the study </w:t>
      </w:r>
      <w:r>
        <w:rPr>
          <w:rFonts w:asciiTheme="majorBidi" w:eastAsia="Calibri" w:hAnsiTheme="majorBidi" w:cstheme="majorBidi"/>
        </w:rPr>
        <w:t>in several forms:</w:t>
      </w:r>
    </w:p>
    <w:p w14:paraId="4A447DB7" w14:textId="2F6BEF92" w:rsidR="00777FBE" w:rsidRDefault="00777FBE" w:rsidP="00777FBE">
      <w:pPr>
        <w:pStyle w:val="ListParagraph"/>
        <w:numPr>
          <w:ilvl w:val="0"/>
          <w:numId w:val="15"/>
        </w:numPr>
        <w:pBdr>
          <w:top w:val="nil"/>
          <w:left w:val="nil"/>
          <w:bottom w:val="nil"/>
          <w:right w:val="nil"/>
          <w:between w:val="nil"/>
        </w:pBdr>
        <w:spacing w:before="120" w:after="120"/>
        <w:rPr>
          <w:rFonts w:ascii="Times New Roman" w:eastAsia="Calibri" w:hAnsi="Times New Roman" w:cs="Times New Roman"/>
        </w:rPr>
      </w:pPr>
      <w:r>
        <w:rPr>
          <w:rFonts w:ascii="Times New Roman" w:eastAsia="Calibri" w:hAnsi="Times New Roman" w:cs="Times New Roman"/>
        </w:rPr>
        <w:t xml:space="preserve">A brief 3-5 Executive Summary Report using non-technical language and easy to read graphics will be prepared and distributed to all organizations </w:t>
      </w:r>
      <w:r w:rsidR="00196512">
        <w:rPr>
          <w:rFonts w:ascii="Times New Roman" w:eastAsia="Calibri" w:hAnsi="Times New Roman" w:cs="Times New Roman"/>
        </w:rPr>
        <w:t xml:space="preserve">that </w:t>
      </w:r>
      <w:r>
        <w:rPr>
          <w:rFonts w:ascii="Times New Roman" w:eastAsia="Calibri" w:hAnsi="Times New Roman" w:cs="Times New Roman"/>
        </w:rPr>
        <w:t xml:space="preserve">assisted </w:t>
      </w:r>
      <w:r w:rsidR="00196512">
        <w:rPr>
          <w:rFonts w:ascii="Times New Roman" w:eastAsia="Calibri" w:hAnsi="Times New Roman" w:cs="Times New Roman"/>
        </w:rPr>
        <w:t>with the project.</w:t>
      </w:r>
    </w:p>
    <w:p w14:paraId="17A07DC8" w14:textId="620139E5" w:rsidR="00777FBE" w:rsidRPr="00741F4A" w:rsidRDefault="00777FBE" w:rsidP="00741F4A">
      <w:pPr>
        <w:pStyle w:val="ListParagraph"/>
        <w:numPr>
          <w:ilvl w:val="0"/>
          <w:numId w:val="15"/>
        </w:numPr>
        <w:pBdr>
          <w:top w:val="nil"/>
          <w:left w:val="nil"/>
          <w:bottom w:val="nil"/>
          <w:right w:val="nil"/>
          <w:between w:val="nil"/>
        </w:pBdr>
        <w:spacing w:before="120" w:after="120"/>
        <w:rPr>
          <w:rFonts w:ascii="Times New Roman" w:eastAsia="Calibri" w:hAnsi="Times New Roman" w:cs="Times New Roman"/>
        </w:rPr>
      </w:pPr>
      <w:r>
        <w:rPr>
          <w:rFonts w:ascii="Times New Roman" w:eastAsia="Calibri" w:hAnsi="Times New Roman" w:cs="Times New Roman"/>
        </w:rPr>
        <w:t xml:space="preserve">Based on </w:t>
      </w:r>
      <w:r w:rsidR="00196512">
        <w:rPr>
          <w:rFonts w:ascii="Times New Roman" w:eastAsia="Calibri" w:hAnsi="Times New Roman" w:cs="Times New Roman"/>
        </w:rPr>
        <w:t>this report, a presentation</w:t>
      </w:r>
      <w:r w:rsidR="00741F4A">
        <w:rPr>
          <w:rFonts w:ascii="Times New Roman" w:eastAsia="Calibri" w:hAnsi="Times New Roman" w:cs="Times New Roman"/>
        </w:rPr>
        <w:t xml:space="preserve"> will be prepared for</w:t>
      </w:r>
      <w:r>
        <w:rPr>
          <w:rFonts w:ascii="Times New Roman" w:eastAsia="Calibri" w:hAnsi="Times New Roman" w:cs="Times New Roman"/>
        </w:rPr>
        <w:t xml:space="preserve"> participants from a</w:t>
      </w:r>
      <w:r w:rsidR="00741F4A">
        <w:rPr>
          <w:rFonts w:ascii="Times New Roman" w:eastAsia="Calibri" w:hAnsi="Times New Roman" w:cs="Times New Roman"/>
        </w:rPr>
        <w:t>ll partner organizations by project staff.</w:t>
      </w:r>
    </w:p>
    <w:p w14:paraId="03061A28" w14:textId="7908DC8D" w:rsidR="00777FBE" w:rsidRDefault="00777FBE" w:rsidP="00777FBE">
      <w:pPr>
        <w:pStyle w:val="ListParagraph"/>
        <w:numPr>
          <w:ilvl w:val="0"/>
          <w:numId w:val="15"/>
        </w:numPr>
        <w:pBdr>
          <w:top w:val="nil"/>
          <w:left w:val="nil"/>
          <w:bottom w:val="nil"/>
          <w:right w:val="nil"/>
          <w:between w:val="nil"/>
        </w:pBdr>
        <w:spacing w:before="120" w:after="120"/>
        <w:rPr>
          <w:rFonts w:ascii="Times New Roman" w:eastAsia="Calibri" w:hAnsi="Times New Roman" w:cs="Times New Roman"/>
        </w:rPr>
      </w:pPr>
      <w:r>
        <w:rPr>
          <w:rFonts w:ascii="Times New Roman" w:eastAsia="Calibri" w:hAnsi="Times New Roman" w:cs="Times New Roman"/>
        </w:rPr>
        <w:t>Results will be submitted and presented at statewide and nationwide conferences.</w:t>
      </w:r>
    </w:p>
    <w:p w14:paraId="4347BC8A" w14:textId="77777777" w:rsidR="00777FBE" w:rsidRPr="00E30E43" w:rsidRDefault="00777FBE" w:rsidP="00E30E43">
      <w:pPr>
        <w:pBdr>
          <w:top w:val="nil"/>
          <w:left w:val="nil"/>
          <w:bottom w:val="nil"/>
          <w:right w:val="nil"/>
          <w:between w:val="nil"/>
        </w:pBdr>
        <w:spacing w:before="120" w:after="120"/>
        <w:rPr>
          <w:rFonts w:asciiTheme="majorBidi" w:eastAsia="Calibri" w:hAnsiTheme="majorBidi" w:cstheme="majorBidi"/>
        </w:rPr>
      </w:pPr>
    </w:p>
    <w:p w14:paraId="00000103"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37" w:name="_Toc68115621"/>
      <w:r w:rsidRPr="002271CA">
        <w:rPr>
          <w:rFonts w:asciiTheme="majorBidi" w:eastAsia="Calibri" w:hAnsiTheme="majorBidi" w:cstheme="majorBidi"/>
          <w:sz w:val="24"/>
          <w:szCs w:val="24"/>
        </w:rPr>
        <w:t>Study Duration</w:t>
      </w:r>
      <w:bookmarkEnd w:id="37"/>
    </w:p>
    <w:p w14:paraId="00000104"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FF0000"/>
        </w:rPr>
        <w:t>Describe:</w:t>
      </w:r>
    </w:p>
    <w:p w14:paraId="00000105" w14:textId="10ED56CC" w:rsidR="006A244E" w:rsidRPr="006F298C"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The duration anticipated for an individual participant’s participation in the study.</w:t>
      </w:r>
    </w:p>
    <w:p w14:paraId="0C758A96" w14:textId="77777777" w:rsidR="006F298C" w:rsidRPr="006F298C" w:rsidRDefault="006F298C" w:rsidP="006F298C">
      <w:pPr>
        <w:pBdr>
          <w:top w:val="nil"/>
          <w:left w:val="nil"/>
          <w:bottom w:val="nil"/>
          <w:right w:val="nil"/>
          <w:between w:val="nil"/>
        </w:pBdr>
        <w:spacing w:before="120"/>
        <w:rPr>
          <w:rFonts w:asciiTheme="majorBidi" w:eastAsia="Calibri" w:hAnsiTheme="majorBidi" w:cstheme="majorBidi"/>
          <w:i/>
          <w:iCs/>
          <w:u w:val="single"/>
        </w:rPr>
      </w:pPr>
      <w:r w:rsidRPr="006F298C">
        <w:rPr>
          <w:rFonts w:asciiTheme="majorBidi" w:eastAsia="Calibri" w:hAnsiTheme="majorBidi" w:cstheme="majorBidi"/>
          <w:i/>
          <w:iCs/>
          <w:u w:val="single"/>
        </w:rPr>
        <w:t xml:space="preserve">First phase:  </w:t>
      </w:r>
    </w:p>
    <w:p w14:paraId="00B55D10" w14:textId="2F6E7364" w:rsidR="006F298C" w:rsidRPr="00F0019C" w:rsidDel="00D06C37" w:rsidRDefault="006F298C" w:rsidP="0011775A">
      <w:pPr>
        <w:pStyle w:val="ListParagraph"/>
        <w:numPr>
          <w:ilvl w:val="0"/>
          <w:numId w:val="11"/>
        </w:numPr>
        <w:pBdr>
          <w:top w:val="nil"/>
          <w:left w:val="nil"/>
          <w:bottom w:val="nil"/>
          <w:right w:val="nil"/>
          <w:between w:val="nil"/>
        </w:pBdr>
        <w:spacing w:before="120"/>
        <w:rPr>
          <w:del w:id="38" w:author="Maryam Mahmoudi" w:date="2022-05-07T18:37:00Z"/>
          <w:rFonts w:asciiTheme="majorBidi" w:eastAsia="Calibri" w:hAnsiTheme="majorBidi" w:cstheme="majorBidi"/>
        </w:rPr>
      </w:pPr>
      <w:del w:id="39" w:author="Maryam Mahmoudi" w:date="2022-05-07T18:37:00Z">
        <w:r w:rsidRPr="00F0019C" w:rsidDel="00D06C37">
          <w:rPr>
            <w:rFonts w:asciiTheme="majorBidi" w:eastAsia="Calibri" w:hAnsiTheme="majorBidi" w:cstheme="majorBidi"/>
          </w:rPr>
          <w:delText xml:space="preserve">Every participant will fill the </w:delText>
        </w:r>
        <w:r w:rsidR="00F217E5" w:rsidDel="00D06C37">
          <w:rPr>
            <w:rFonts w:asciiTheme="majorBidi" w:eastAsia="Calibri" w:hAnsiTheme="majorBidi" w:cstheme="majorBidi"/>
          </w:rPr>
          <w:delText>LIFETIME OF EXPERIENCES QUESTIONNAIRE (LEQ)</w:delText>
        </w:r>
        <w:r w:rsidRPr="00F0019C" w:rsidDel="00D06C37">
          <w:rPr>
            <w:rFonts w:asciiTheme="majorBidi" w:eastAsia="Calibri" w:hAnsiTheme="majorBidi" w:cstheme="majorBidi"/>
          </w:rPr>
          <w:delText xml:space="preserve"> that could take </w:delText>
        </w:r>
        <w:r w:rsidR="00741F4A" w:rsidDel="00D06C37">
          <w:rPr>
            <w:rFonts w:asciiTheme="majorBidi" w:eastAsia="Calibri" w:hAnsiTheme="majorBidi" w:cstheme="majorBidi"/>
          </w:rPr>
          <w:delText xml:space="preserve">up to </w:delText>
        </w:r>
        <w:r w:rsidR="0011775A" w:rsidDel="00D06C37">
          <w:rPr>
            <w:rFonts w:asciiTheme="majorBidi" w:eastAsia="Calibri" w:hAnsiTheme="majorBidi" w:cstheme="majorBidi"/>
          </w:rPr>
          <w:delText>60 minutes</w:delText>
        </w:r>
        <w:r w:rsidRPr="00F0019C" w:rsidDel="00D06C37">
          <w:rPr>
            <w:rFonts w:asciiTheme="majorBidi" w:eastAsia="Calibri" w:hAnsiTheme="majorBidi" w:cstheme="majorBidi"/>
          </w:rPr>
          <w:delText xml:space="preserve">. </w:delText>
        </w:r>
      </w:del>
    </w:p>
    <w:p w14:paraId="16772EDD" w14:textId="6C2E5FC9" w:rsidR="00540E13" w:rsidRDefault="00741F4A" w:rsidP="00042563">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E</w:t>
      </w:r>
      <w:r w:rsidR="006F298C" w:rsidRPr="00F0019C">
        <w:rPr>
          <w:rFonts w:asciiTheme="majorBidi" w:eastAsia="Calibri" w:hAnsiTheme="majorBidi" w:cstheme="majorBidi"/>
        </w:rPr>
        <w:t xml:space="preserve">very participant </w:t>
      </w:r>
      <w:r>
        <w:rPr>
          <w:rFonts w:asciiTheme="majorBidi" w:eastAsia="Calibri" w:hAnsiTheme="majorBidi" w:cstheme="majorBidi"/>
        </w:rPr>
        <w:t xml:space="preserve">will </w:t>
      </w:r>
      <w:r w:rsidR="006F298C" w:rsidRPr="00F0019C">
        <w:rPr>
          <w:rFonts w:asciiTheme="majorBidi" w:eastAsia="Calibri" w:hAnsiTheme="majorBidi" w:cstheme="majorBidi"/>
        </w:rPr>
        <w:t xml:space="preserve">attend </w:t>
      </w:r>
      <w:del w:id="40" w:author="Maryam Mahmoudi" w:date="2022-05-09T16:13:00Z">
        <w:r w:rsidR="006F298C" w:rsidRPr="00F0019C" w:rsidDel="00042563">
          <w:rPr>
            <w:rFonts w:asciiTheme="majorBidi" w:eastAsia="Calibri" w:hAnsiTheme="majorBidi" w:cstheme="majorBidi"/>
          </w:rPr>
          <w:delText xml:space="preserve">10 </w:delText>
        </w:r>
      </w:del>
      <w:ins w:id="41" w:author="Maryam Mahmoudi" w:date="2022-05-09T16:13:00Z">
        <w:r w:rsidR="00042563">
          <w:rPr>
            <w:rFonts w:asciiTheme="majorBidi" w:eastAsia="Calibri" w:hAnsiTheme="majorBidi" w:cstheme="majorBidi"/>
          </w:rPr>
          <w:t>2</w:t>
        </w:r>
        <w:r w:rsidR="00042563" w:rsidRPr="00F0019C">
          <w:rPr>
            <w:rFonts w:asciiTheme="majorBidi" w:eastAsia="Calibri" w:hAnsiTheme="majorBidi" w:cstheme="majorBidi"/>
          </w:rPr>
          <w:t xml:space="preserve"> </w:t>
        </w:r>
      </w:ins>
      <w:r w:rsidR="006F298C" w:rsidRPr="00F0019C">
        <w:rPr>
          <w:rFonts w:asciiTheme="majorBidi" w:eastAsia="Calibri" w:hAnsiTheme="majorBidi" w:cstheme="majorBidi"/>
        </w:rPr>
        <w:t>30-minute interaction sessions that will be he</w:t>
      </w:r>
      <w:r>
        <w:rPr>
          <w:rFonts w:asciiTheme="majorBidi" w:eastAsia="Calibri" w:hAnsiTheme="majorBidi" w:cstheme="majorBidi"/>
        </w:rPr>
        <w:t xml:space="preserve">ld over one </w:t>
      </w:r>
      <w:del w:id="42" w:author="Maryam Mahmoudi" w:date="2022-05-09T16:15:00Z">
        <w:r w:rsidDel="00042563">
          <w:rPr>
            <w:rFonts w:asciiTheme="majorBidi" w:eastAsia="Calibri" w:hAnsiTheme="majorBidi" w:cstheme="majorBidi"/>
          </w:rPr>
          <w:delText>month</w:delText>
        </w:r>
        <w:r w:rsidR="00540E13" w:rsidDel="00042563">
          <w:rPr>
            <w:rFonts w:asciiTheme="majorBidi" w:eastAsia="Calibri" w:hAnsiTheme="majorBidi" w:cstheme="majorBidi"/>
          </w:rPr>
          <w:delText xml:space="preserve"> </w:delText>
        </w:r>
      </w:del>
      <w:ins w:id="43" w:author="Maryam Mahmoudi" w:date="2022-05-09T16:15:00Z">
        <w:r w:rsidR="00042563">
          <w:rPr>
            <w:rFonts w:asciiTheme="majorBidi" w:eastAsia="Calibri" w:hAnsiTheme="majorBidi" w:cstheme="majorBidi"/>
          </w:rPr>
          <w:t xml:space="preserve">week </w:t>
        </w:r>
      </w:ins>
      <w:r w:rsidR="00540E13">
        <w:rPr>
          <w:rFonts w:asciiTheme="majorBidi" w:eastAsia="Calibri" w:hAnsiTheme="majorBidi" w:cstheme="majorBidi"/>
        </w:rPr>
        <w:t>(</w:t>
      </w:r>
      <w:del w:id="44" w:author="Maryam Mahmoudi" w:date="2022-05-07T19:24:00Z">
        <w:r w:rsidR="00540E13" w:rsidDel="00F010FB">
          <w:rPr>
            <w:rFonts w:asciiTheme="majorBidi" w:eastAsia="Calibri" w:hAnsiTheme="majorBidi" w:cstheme="majorBidi"/>
          </w:rPr>
          <w:delText>300 minutes</w:delText>
        </w:r>
      </w:del>
      <w:ins w:id="45" w:author="Maryam Mahmoudi" w:date="2022-05-09T16:15:00Z">
        <w:r w:rsidR="00042563">
          <w:rPr>
            <w:rFonts w:asciiTheme="majorBidi" w:eastAsia="Calibri" w:hAnsiTheme="majorBidi" w:cstheme="majorBidi"/>
          </w:rPr>
          <w:t>1</w:t>
        </w:r>
      </w:ins>
      <w:ins w:id="46" w:author="Maryam Mahmoudi" w:date="2022-05-07T19:24:00Z">
        <w:r w:rsidR="00F010FB">
          <w:rPr>
            <w:rFonts w:asciiTheme="majorBidi" w:eastAsia="Calibri" w:hAnsiTheme="majorBidi" w:cstheme="majorBidi"/>
          </w:rPr>
          <w:t xml:space="preserve"> hour</w:t>
        </w:r>
      </w:ins>
      <w:r w:rsidR="00540E13">
        <w:rPr>
          <w:rFonts w:asciiTheme="majorBidi" w:eastAsia="Calibri" w:hAnsiTheme="majorBidi" w:cstheme="majorBidi"/>
        </w:rPr>
        <w:t>)</w:t>
      </w:r>
      <w:r w:rsidR="006F298C" w:rsidRPr="00F0019C">
        <w:rPr>
          <w:rFonts w:asciiTheme="majorBidi" w:eastAsia="Calibri" w:hAnsiTheme="majorBidi" w:cstheme="majorBidi"/>
        </w:rPr>
        <w:t xml:space="preserve">. </w:t>
      </w:r>
    </w:p>
    <w:p w14:paraId="5EB80441" w14:textId="7DF3259E" w:rsidR="006F298C" w:rsidRDefault="00741F4A" w:rsidP="00042563">
      <w:pPr>
        <w:pStyle w:val="ListParagraph"/>
        <w:numPr>
          <w:ilvl w:val="0"/>
          <w:numId w:val="11"/>
        </w:numPr>
        <w:pBdr>
          <w:top w:val="nil"/>
          <w:left w:val="nil"/>
          <w:bottom w:val="nil"/>
          <w:right w:val="nil"/>
          <w:between w:val="nil"/>
        </w:pBdr>
        <w:spacing w:before="120"/>
        <w:rPr>
          <w:ins w:id="47" w:author="Maryam Mahmoudi" w:date="2022-05-07T20:11:00Z"/>
          <w:rFonts w:asciiTheme="majorBidi" w:eastAsia="Calibri" w:hAnsiTheme="majorBidi" w:cstheme="majorBidi"/>
        </w:rPr>
      </w:pPr>
      <w:r>
        <w:rPr>
          <w:rFonts w:asciiTheme="majorBidi" w:eastAsia="Calibri" w:hAnsiTheme="majorBidi" w:cstheme="majorBidi"/>
        </w:rPr>
        <w:t>E</w:t>
      </w:r>
      <w:r w:rsidR="006F298C" w:rsidRPr="00F0019C">
        <w:rPr>
          <w:rFonts w:asciiTheme="majorBidi" w:eastAsia="Calibri" w:hAnsiTheme="majorBidi" w:cstheme="majorBidi"/>
        </w:rPr>
        <w:t>very participant</w:t>
      </w:r>
      <w:ins w:id="48" w:author="Maryam Mahmoudi" w:date="2022-05-07T18:38:00Z">
        <w:r w:rsidR="00D06C37">
          <w:rPr>
            <w:rFonts w:asciiTheme="majorBidi" w:eastAsia="Calibri" w:hAnsiTheme="majorBidi" w:cstheme="majorBidi"/>
          </w:rPr>
          <w:t xml:space="preserve">’s </w:t>
        </w:r>
      </w:ins>
      <w:ins w:id="49" w:author="Maryam Mahmoudi" w:date="2022-05-09T16:14:00Z">
        <w:r w:rsidR="00042563">
          <w:rPr>
            <w:rFonts w:asciiTheme="majorBidi" w:eastAsia="Calibri" w:hAnsiTheme="majorBidi" w:cstheme="majorBidi"/>
          </w:rPr>
          <w:t>a close person</w:t>
        </w:r>
      </w:ins>
      <w:ins w:id="50" w:author="Maryam Mahmoudi" w:date="2022-05-07T18:38:00Z">
        <w:r w:rsidR="00D06C37">
          <w:rPr>
            <w:rFonts w:asciiTheme="majorBidi" w:eastAsia="Calibri" w:hAnsiTheme="majorBidi" w:cstheme="majorBidi"/>
          </w:rPr>
          <w:t>/family member/friend</w:t>
        </w:r>
      </w:ins>
      <w:r w:rsidR="006F298C" w:rsidRPr="00F0019C">
        <w:rPr>
          <w:rFonts w:asciiTheme="majorBidi" w:eastAsia="Calibri" w:hAnsiTheme="majorBidi" w:cstheme="majorBidi"/>
        </w:rPr>
        <w:t xml:space="preserve"> </w:t>
      </w:r>
      <w:r>
        <w:rPr>
          <w:rFonts w:asciiTheme="majorBidi" w:eastAsia="Calibri" w:hAnsiTheme="majorBidi" w:cstheme="majorBidi"/>
        </w:rPr>
        <w:t xml:space="preserve">will </w:t>
      </w:r>
      <w:r w:rsidR="006F298C" w:rsidRPr="00F0019C">
        <w:rPr>
          <w:rFonts w:asciiTheme="majorBidi" w:eastAsia="Calibri" w:hAnsiTheme="majorBidi" w:cstheme="majorBidi"/>
        </w:rPr>
        <w:t xml:space="preserve">fill </w:t>
      </w:r>
      <w:ins w:id="51" w:author="Maryam Mahmoudi" w:date="2022-05-07T18:45:00Z">
        <w:r w:rsidR="00A55942" w:rsidRPr="00595B8E">
          <w:rPr>
            <w:rFonts w:asciiTheme="majorBidi" w:hAnsiTheme="majorBidi" w:cstheme="majorBidi"/>
            <w:i/>
            <w:sz w:val="22"/>
            <w:szCs w:val="22"/>
            <w:lang w:val="en-GB"/>
          </w:rPr>
          <w:t>Users’ Needs, Requirements, and Abilities Questionnaire</w:t>
        </w:r>
        <w:r w:rsidR="00A55942">
          <w:rPr>
            <w:rFonts w:asciiTheme="majorBidi" w:hAnsiTheme="majorBidi" w:cstheme="majorBidi"/>
            <w:i/>
            <w:sz w:val="22"/>
            <w:szCs w:val="22"/>
            <w:lang w:val="en-GB"/>
          </w:rPr>
          <w:t xml:space="preserve"> </w:t>
        </w:r>
        <w:r w:rsidR="00A55942" w:rsidRPr="00595B8E">
          <w:rPr>
            <w:rFonts w:asciiTheme="majorBidi" w:hAnsiTheme="majorBidi" w:cstheme="majorBidi"/>
            <w:sz w:val="22"/>
            <w:szCs w:val="22"/>
          </w:rPr>
          <w:t>(</w:t>
        </w:r>
        <w:r w:rsidR="00A55942" w:rsidRPr="00595B8E">
          <w:rPr>
            <w:rFonts w:asciiTheme="majorBidi" w:hAnsiTheme="majorBidi" w:cstheme="majorBidi"/>
            <w:i/>
            <w:iCs/>
            <w:sz w:val="22"/>
            <w:szCs w:val="22"/>
          </w:rPr>
          <w:t>UNRAQ</w:t>
        </w:r>
        <w:r w:rsidR="00A55942" w:rsidRPr="00595B8E">
          <w:rPr>
            <w:rFonts w:asciiTheme="majorBidi" w:hAnsiTheme="majorBidi" w:cstheme="majorBidi"/>
            <w:sz w:val="22"/>
            <w:szCs w:val="22"/>
          </w:rPr>
          <w:t xml:space="preserve">) </w:t>
        </w:r>
      </w:ins>
      <w:del w:id="52" w:author="Maryam Mahmoudi" w:date="2022-05-07T18:45:00Z">
        <w:r w:rsidR="006F298C" w:rsidRPr="00F0019C" w:rsidDel="00A55942">
          <w:rPr>
            <w:rFonts w:asciiTheme="majorBidi" w:eastAsia="Calibri" w:hAnsiTheme="majorBidi" w:cstheme="majorBidi"/>
          </w:rPr>
          <w:delText xml:space="preserve">UNRAQ </w:delText>
        </w:r>
      </w:del>
      <w:r w:rsidR="006F298C" w:rsidRPr="00F0019C">
        <w:rPr>
          <w:rFonts w:asciiTheme="majorBidi" w:eastAsia="Calibri" w:hAnsiTheme="majorBidi" w:cstheme="majorBidi"/>
        </w:rPr>
        <w:t xml:space="preserve">that could take </w:t>
      </w:r>
      <w:r>
        <w:rPr>
          <w:rFonts w:asciiTheme="majorBidi" w:eastAsia="Calibri" w:hAnsiTheme="majorBidi" w:cstheme="majorBidi"/>
        </w:rPr>
        <w:t xml:space="preserve">up to </w:t>
      </w:r>
      <w:del w:id="53" w:author="Maryam Mahmoudi" w:date="2022-05-07T18:39:00Z">
        <w:r w:rsidR="0011775A" w:rsidDel="00D06C37">
          <w:rPr>
            <w:rFonts w:asciiTheme="majorBidi" w:eastAsia="Calibri" w:hAnsiTheme="majorBidi" w:cstheme="majorBidi"/>
          </w:rPr>
          <w:delText xml:space="preserve">60 </w:delText>
        </w:r>
      </w:del>
      <w:ins w:id="54" w:author="Maryam Mahmoudi" w:date="2022-05-09T16:14:00Z">
        <w:r w:rsidR="00042563">
          <w:rPr>
            <w:rFonts w:asciiTheme="majorBidi" w:eastAsia="Calibri" w:hAnsiTheme="majorBidi" w:cstheme="majorBidi"/>
          </w:rPr>
          <w:t>20</w:t>
        </w:r>
      </w:ins>
      <w:ins w:id="55" w:author="Maryam Mahmoudi" w:date="2022-05-07T18:39:00Z">
        <w:r w:rsidR="00D06C37">
          <w:rPr>
            <w:rFonts w:asciiTheme="majorBidi" w:eastAsia="Calibri" w:hAnsiTheme="majorBidi" w:cstheme="majorBidi"/>
          </w:rPr>
          <w:t xml:space="preserve"> </w:t>
        </w:r>
      </w:ins>
      <w:r w:rsidR="0011775A">
        <w:rPr>
          <w:rFonts w:asciiTheme="majorBidi" w:eastAsia="Calibri" w:hAnsiTheme="majorBidi" w:cstheme="majorBidi"/>
        </w:rPr>
        <w:t>minutes</w:t>
      </w:r>
      <w:r w:rsidR="006F298C" w:rsidRPr="00F0019C">
        <w:rPr>
          <w:rFonts w:asciiTheme="majorBidi" w:eastAsia="Calibri" w:hAnsiTheme="majorBidi" w:cstheme="majorBidi"/>
        </w:rPr>
        <w:t>.</w:t>
      </w:r>
    </w:p>
    <w:p w14:paraId="29D2242A" w14:textId="4EEB8C1B" w:rsidR="00D82D4B" w:rsidRPr="00D82D4B" w:rsidRDefault="00D82D4B" w:rsidP="00042563">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ins w:id="56" w:author="Maryam Mahmoudi" w:date="2022-05-07T20:11:00Z">
        <w:r>
          <w:rPr>
            <w:rFonts w:asciiTheme="majorBidi" w:eastAsia="Calibri" w:hAnsiTheme="majorBidi" w:cstheme="majorBidi"/>
          </w:rPr>
          <w:t>E</w:t>
        </w:r>
        <w:r w:rsidRPr="00F0019C">
          <w:rPr>
            <w:rFonts w:asciiTheme="majorBidi" w:eastAsia="Calibri" w:hAnsiTheme="majorBidi" w:cstheme="majorBidi"/>
          </w:rPr>
          <w:t xml:space="preserve">very participant </w:t>
        </w:r>
        <w:r>
          <w:rPr>
            <w:rFonts w:asciiTheme="majorBidi" w:eastAsia="Calibri" w:hAnsiTheme="majorBidi" w:cstheme="majorBidi"/>
          </w:rPr>
          <w:t xml:space="preserve">will </w:t>
        </w:r>
      </w:ins>
      <w:ins w:id="57" w:author="Maryam Mahmoudi" w:date="2022-05-07T20:12:00Z">
        <w:r>
          <w:rPr>
            <w:rFonts w:asciiTheme="majorBidi" w:eastAsia="Calibri" w:hAnsiTheme="majorBidi" w:cstheme="majorBidi"/>
          </w:rPr>
          <w:t xml:space="preserve">a demographic survey that could take up to </w:t>
        </w:r>
      </w:ins>
      <w:ins w:id="58" w:author="Maryam Mahmoudi" w:date="2022-05-09T16:15:00Z">
        <w:r w:rsidR="00042563">
          <w:rPr>
            <w:rFonts w:asciiTheme="majorBidi" w:eastAsia="Calibri" w:hAnsiTheme="majorBidi" w:cstheme="majorBidi"/>
          </w:rPr>
          <w:t>20</w:t>
        </w:r>
      </w:ins>
      <w:ins w:id="59" w:author="Maryam Mahmoudi" w:date="2022-05-07T20:12:00Z">
        <w:r>
          <w:rPr>
            <w:rFonts w:asciiTheme="majorBidi" w:eastAsia="Calibri" w:hAnsiTheme="majorBidi" w:cstheme="majorBidi"/>
          </w:rPr>
          <w:t xml:space="preserve"> minutes.</w:t>
        </w:r>
      </w:ins>
    </w:p>
    <w:p w14:paraId="65A29DF3" w14:textId="71B25115" w:rsidR="006F298C" w:rsidRPr="00F0019C" w:rsidRDefault="00741F4A" w:rsidP="00F0019C">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E</w:t>
      </w:r>
      <w:r w:rsidR="006F298C" w:rsidRPr="00F0019C">
        <w:rPr>
          <w:rFonts w:asciiTheme="majorBidi" w:eastAsia="Calibri" w:hAnsiTheme="majorBidi" w:cstheme="majorBidi"/>
        </w:rPr>
        <w:t xml:space="preserve">very participant </w:t>
      </w:r>
      <w:r>
        <w:rPr>
          <w:rFonts w:asciiTheme="majorBidi" w:eastAsia="Calibri" w:hAnsiTheme="majorBidi" w:cstheme="majorBidi"/>
        </w:rPr>
        <w:t>will attend a 90-</w:t>
      </w:r>
      <w:r w:rsidR="006F298C" w:rsidRPr="00F0019C">
        <w:rPr>
          <w:rFonts w:asciiTheme="majorBidi" w:eastAsia="Calibri" w:hAnsiTheme="majorBidi" w:cstheme="majorBidi"/>
        </w:rPr>
        <w:t>min focus group (two 45 minute session</w:t>
      </w:r>
      <w:r>
        <w:rPr>
          <w:rFonts w:asciiTheme="majorBidi" w:eastAsia="Calibri" w:hAnsiTheme="majorBidi" w:cstheme="majorBidi"/>
        </w:rPr>
        <w:t>s</w:t>
      </w:r>
      <w:r w:rsidR="006F298C" w:rsidRPr="00F0019C">
        <w:rPr>
          <w:rFonts w:asciiTheme="majorBidi" w:eastAsia="Calibri" w:hAnsiTheme="majorBidi" w:cstheme="majorBidi"/>
        </w:rPr>
        <w:t xml:space="preserve"> with a 15 minute break between two sessions).</w:t>
      </w:r>
    </w:p>
    <w:p w14:paraId="7C279304" w14:textId="24930196" w:rsidR="006F298C" w:rsidRPr="006F298C" w:rsidRDefault="006F298C" w:rsidP="006F298C">
      <w:pPr>
        <w:pBdr>
          <w:top w:val="nil"/>
          <w:left w:val="nil"/>
          <w:bottom w:val="nil"/>
          <w:right w:val="nil"/>
          <w:between w:val="nil"/>
        </w:pBdr>
        <w:spacing w:before="120"/>
        <w:rPr>
          <w:rFonts w:asciiTheme="majorBidi" w:eastAsia="Calibri" w:hAnsiTheme="majorBidi" w:cstheme="majorBidi"/>
          <w:i/>
          <w:iCs/>
          <w:u w:val="single"/>
        </w:rPr>
      </w:pPr>
      <w:r w:rsidRPr="006F298C">
        <w:rPr>
          <w:rFonts w:asciiTheme="majorBidi" w:eastAsia="Calibri" w:hAnsiTheme="majorBidi" w:cstheme="majorBidi"/>
          <w:i/>
          <w:iCs/>
        </w:rPr>
        <w:t xml:space="preserve"> </w:t>
      </w:r>
      <w:r w:rsidRPr="006F298C">
        <w:rPr>
          <w:rFonts w:asciiTheme="majorBidi" w:eastAsia="Calibri" w:hAnsiTheme="majorBidi" w:cstheme="majorBidi"/>
          <w:i/>
          <w:iCs/>
          <w:u w:val="single"/>
        </w:rPr>
        <w:t xml:space="preserve">Second phase: </w:t>
      </w:r>
    </w:p>
    <w:p w14:paraId="5E25BBDE" w14:textId="4E9852F6" w:rsidR="00F74D5E" w:rsidDel="00D82D4B" w:rsidRDefault="00F74D5E" w:rsidP="005C54CF">
      <w:pPr>
        <w:pStyle w:val="ListParagraph"/>
        <w:numPr>
          <w:ilvl w:val="0"/>
          <w:numId w:val="11"/>
        </w:numPr>
        <w:pBdr>
          <w:top w:val="nil"/>
          <w:left w:val="nil"/>
          <w:bottom w:val="nil"/>
          <w:right w:val="nil"/>
          <w:between w:val="nil"/>
        </w:pBdr>
        <w:spacing w:before="120"/>
        <w:rPr>
          <w:del w:id="60" w:author="Maryam Mahmoudi" w:date="2022-05-07T18:37:00Z"/>
          <w:rFonts w:asciiTheme="majorBidi" w:eastAsia="Calibri" w:hAnsiTheme="majorBidi" w:cstheme="majorBidi"/>
        </w:rPr>
      </w:pPr>
      <w:del w:id="61" w:author="Maryam Mahmoudi" w:date="2022-05-07T18:37:00Z">
        <w:r w:rsidRPr="00F0019C" w:rsidDel="00D06C37">
          <w:rPr>
            <w:rFonts w:asciiTheme="majorBidi" w:eastAsia="Calibri" w:hAnsiTheme="majorBidi" w:cstheme="majorBidi"/>
          </w:rPr>
          <w:delText xml:space="preserve">Every participant will fill the </w:delText>
        </w:r>
        <w:r w:rsidR="00F217E5" w:rsidDel="00D06C37">
          <w:rPr>
            <w:rFonts w:asciiTheme="majorBidi" w:eastAsia="Calibri" w:hAnsiTheme="majorBidi" w:cstheme="majorBidi"/>
          </w:rPr>
          <w:delText>LIFETIME OF EXPERIENCES QUESTIONNAIRE (LEQ)</w:delText>
        </w:r>
        <w:r w:rsidRPr="00F0019C" w:rsidDel="00D06C37">
          <w:rPr>
            <w:rFonts w:asciiTheme="majorBidi" w:eastAsia="Calibri" w:hAnsiTheme="majorBidi" w:cstheme="majorBidi"/>
          </w:rPr>
          <w:delText xml:space="preserve"> that could take </w:delText>
        </w:r>
        <w:r w:rsidR="005C54CF" w:rsidDel="00D06C37">
          <w:rPr>
            <w:rFonts w:asciiTheme="majorBidi" w:eastAsia="Calibri" w:hAnsiTheme="majorBidi" w:cstheme="majorBidi"/>
          </w:rPr>
          <w:delText>20</w:delText>
        </w:r>
        <w:r w:rsidR="0011775A" w:rsidDel="00D06C37">
          <w:rPr>
            <w:rFonts w:asciiTheme="majorBidi" w:eastAsia="Calibri" w:hAnsiTheme="majorBidi" w:cstheme="majorBidi"/>
          </w:rPr>
          <w:delText xml:space="preserve"> minutes</w:delText>
        </w:r>
        <w:r w:rsidRPr="00F0019C" w:rsidDel="00D06C37">
          <w:rPr>
            <w:rFonts w:asciiTheme="majorBidi" w:eastAsia="Calibri" w:hAnsiTheme="majorBidi" w:cstheme="majorBidi"/>
          </w:rPr>
          <w:delText xml:space="preserve">. </w:delText>
        </w:r>
      </w:del>
    </w:p>
    <w:p w14:paraId="44B377D7" w14:textId="187D02D0" w:rsidR="00D82D4B" w:rsidRPr="00D82D4B" w:rsidRDefault="00D82D4B" w:rsidP="00D82D4B">
      <w:pPr>
        <w:pStyle w:val="ListParagraph"/>
        <w:numPr>
          <w:ilvl w:val="0"/>
          <w:numId w:val="11"/>
        </w:numPr>
        <w:pBdr>
          <w:top w:val="nil"/>
          <w:left w:val="nil"/>
          <w:bottom w:val="nil"/>
          <w:right w:val="nil"/>
          <w:between w:val="nil"/>
        </w:pBdr>
        <w:spacing w:before="120"/>
        <w:rPr>
          <w:ins w:id="62" w:author="Maryam Mahmoudi" w:date="2022-05-07T20:13:00Z"/>
          <w:rFonts w:asciiTheme="majorBidi" w:eastAsia="Calibri" w:hAnsiTheme="majorBidi" w:cstheme="majorBidi"/>
        </w:rPr>
      </w:pPr>
      <w:ins w:id="63" w:author="Maryam Mahmoudi" w:date="2022-05-07T20:13:00Z">
        <w:r>
          <w:rPr>
            <w:rFonts w:asciiTheme="majorBidi" w:eastAsia="Calibri" w:hAnsiTheme="majorBidi" w:cstheme="majorBidi"/>
          </w:rPr>
          <w:t>E</w:t>
        </w:r>
        <w:r w:rsidRPr="00F0019C">
          <w:rPr>
            <w:rFonts w:asciiTheme="majorBidi" w:eastAsia="Calibri" w:hAnsiTheme="majorBidi" w:cstheme="majorBidi"/>
          </w:rPr>
          <w:t xml:space="preserve">very participant </w:t>
        </w:r>
        <w:r>
          <w:rPr>
            <w:rFonts w:asciiTheme="majorBidi" w:eastAsia="Calibri" w:hAnsiTheme="majorBidi" w:cstheme="majorBidi"/>
          </w:rPr>
          <w:t>will a demographic survey that could take up to 30 minutes.</w:t>
        </w:r>
      </w:ins>
    </w:p>
    <w:p w14:paraId="151671B8" w14:textId="03CEF554" w:rsidR="00F74D5E" w:rsidRPr="003E49F5" w:rsidRDefault="00794A5E" w:rsidP="003E49F5">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sidRPr="00F0019C">
        <w:rPr>
          <w:rFonts w:asciiTheme="majorBidi" w:eastAsia="Calibri" w:hAnsiTheme="majorBidi" w:cstheme="majorBidi"/>
        </w:rPr>
        <w:t xml:space="preserve">Every participant will fill the </w:t>
      </w:r>
      <w:ins w:id="64" w:author="Maryam Mahmoudi" w:date="2022-05-07T18:36:00Z">
        <w:r w:rsidR="00D06C37">
          <w:rPr>
            <w:rFonts w:asciiTheme="majorBidi" w:eastAsia="Calibri" w:hAnsiTheme="majorBidi" w:cstheme="majorBidi"/>
          </w:rPr>
          <w:t xml:space="preserve">physical activity </w:t>
        </w:r>
      </w:ins>
      <w:ins w:id="65" w:author="Maryam Mahmoudi" w:date="2022-05-07T18:37:00Z">
        <w:r w:rsidR="00D06C37">
          <w:rPr>
            <w:rFonts w:asciiTheme="majorBidi" w:eastAsia="Calibri" w:hAnsiTheme="majorBidi" w:cstheme="majorBidi"/>
          </w:rPr>
          <w:t xml:space="preserve">scale for the elderly </w:t>
        </w:r>
      </w:ins>
      <w:ins w:id="66" w:author="Maryam Mahmoudi" w:date="2022-05-07T20:06:00Z">
        <w:r w:rsidR="00D82D4B">
          <w:rPr>
            <w:rFonts w:asciiTheme="majorBidi" w:eastAsia="Calibri" w:hAnsiTheme="majorBidi" w:cstheme="majorBidi"/>
          </w:rPr>
          <w:t>(</w:t>
        </w:r>
      </w:ins>
      <w:r>
        <w:rPr>
          <w:rFonts w:asciiTheme="majorBidi" w:eastAsia="Calibri" w:hAnsiTheme="majorBidi" w:cstheme="majorBidi"/>
        </w:rPr>
        <w:t>PASE</w:t>
      </w:r>
      <w:ins w:id="67" w:author="Maryam Mahmoudi" w:date="2022-05-07T20:06:00Z">
        <w:r w:rsidR="00D82D4B">
          <w:rPr>
            <w:rFonts w:asciiTheme="majorBidi" w:eastAsia="Calibri" w:hAnsiTheme="majorBidi" w:cstheme="majorBidi"/>
          </w:rPr>
          <w:t>)</w:t>
        </w:r>
      </w:ins>
      <w:r>
        <w:rPr>
          <w:rFonts w:asciiTheme="majorBidi" w:eastAsia="Calibri" w:hAnsiTheme="majorBidi" w:cstheme="majorBidi"/>
        </w:rPr>
        <w:t xml:space="preserve"> that could take up to 15</w:t>
      </w:r>
      <w:r w:rsidR="003E49F5">
        <w:rPr>
          <w:rFonts w:asciiTheme="majorBidi" w:eastAsia="Calibri" w:hAnsiTheme="majorBidi" w:cstheme="majorBidi"/>
        </w:rPr>
        <w:t xml:space="preserve"> </w:t>
      </w:r>
      <w:r>
        <w:rPr>
          <w:rFonts w:asciiTheme="majorBidi" w:eastAsia="Calibri" w:hAnsiTheme="majorBidi" w:cstheme="majorBidi"/>
        </w:rPr>
        <w:t>minutes</w:t>
      </w:r>
      <w:r w:rsidR="003E49F5">
        <w:rPr>
          <w:rFonts w:asciiTheme="majorBidi" w:eastAsia="Calibri" w:hAnsiTheme="majorBidi" w:cstheme="majorBidi"/>
        </w:rPr>
        <w:t xml:space="preserve"> (</w:t>
      </w:r>
      <w:r w:rsidR="00741F4A">
        <w:rPr>
          <w:rFonts w:asciiTheme="majorBidi" w:eastAsia="Calibri" w:hAnsiTheme="majorBidi" w:cstheme="majorBidi"/>
        </w:rPr>
        <w:t>overall: 45 minutes for pre-test measure</w:t>
      </w:r>
      <w:ins w:id="68" w:author="Maryam Mahmoudi" w:date="2022-05-07T20:10:00Z">
        <w:r w:rsidR="00D82D4B">
          <w:rPr>
            <w:rFonts w:asciiTheme="majorBidi" w:eastAsia="Calibri" w:hAnsiTheme="majorBidi" w:cstheme="majorBidi"/>
          </w:rPr>
          <w:t>s</w:t>
        </w:r>
      </w:ins>
      <w:r w:rsidR="003E49F5">
        <w:rPr>
          <w:rFonts w:asciiTheme="majorBidi" w:eastAsia="Calibri" w:hAnsiTheme="majorBidi" w:cstheme="majorBidi"/>
        </w:rPr>
        <w:t xml:space="preserve"> and a follow up)</w:t>
      </w:r>
      <w:r w:rsidRPr="003E49F5">
        <w:rPr>
          <w:rFonts w:asciiTheme="majorBidi" w:eastAsia="Calibri" w:hAnsiTheme="majorBidi" w:cstheme="majorBidi"/>
        </w:rPr>
        <w:t>.</w:t>
      </w:r>
    </w:p>
    <w:p w14:paraId="37D68AEE" w14:textId="1CC5F047" w:rsidR="003E49F5" w:rsidRDefault="003E49F5" w:rsidP="003E49F5">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sidRPr="00F0019C">
        <w:rPr>
          <w:rFonts w:asciiTheme="majorBidi" w:eastAsia="Calibri" w:hAnsiTheme="majorBidi" w:cstheme="majorBidi"/>
        </w:rPr>
        <w:t xml:space="preserve">Every participant will fill the </w:t>
      </w:r>
      <w:r>
        <w:rPr>
          <w:rFonts w:asciiTheme="majorBidi" w:eastAsia="Calibri" w:hAnsiTheme="majorBidi" w:cstheme="majorBidi"/>
        </w:rPr>
        <w:t>UCLA that could take up to 15 minutes (overall: 45</w:t>
      </w:r>
      <w:r w:rsidR="00741F4A">
        <w:rPr>
          <w:rFonts w:asciiTheme="majorBidi" w:eastAsia="Calibri" w:hAnsiTheme="majorBidi" w:cstheme="majorBidi"/>
        </w:rPr>
        <w:t xml:space="preserve"> minutes for pre-test measure</w:t>
      </w:r>
      <w:r>
        <w:rPr>
          <w:rFonts w:asciiTheme="majorBidi" w:eastAsia="Calibri" w:hAnsiTheme="majorBidi" w:cstheme="majorBidi"/>
        </w:rPr>
        <w:t xml:space="preserve"> and a follow up).</w:t>
      </w:r>
    </w:p>
    <w:p w14:paraId="36B0A3B2" w14:textId="7CEB622E" w:rsidR="006F298C" w:rsidRDefault="003E49F5" w:rsidP="00D06C37">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sidRPr="00F0019C">
        <w:rPr>
          <w:rFonts w:asciiTheme="majorBidi" w:eastAsia="Calibri" w:hAnsiTheme="majorBidi" w:cstheme="majorBidi"/>
        </w:rPr>
        <w:lastRenderedPageBreak/>
        <w:t xml:space="preserve">Every participant will </w:t>
      </w:r>
      <w:r>
        <w:rPr>
          <w:rFonts w:asciiTheme="majorBidi" w:eastAsia="Calibri" w:hAnsiTheme="majorBidi" w:cstheme="majorBidi"/>
        </w:rPr>
        <w:t xml:space="preserve">be interviewed via </w:t>
      </w:r>
      <w:ins w:id="69" w:author="Maryam Mahmoudi" w:date="2022-05-07T18:36:00Z">
        <w:r w:rsidR="00D06C37" w:rsidRPr="002271CA">
          <w:rPr>
            <w:rFonts w:asciiTheme="majorBidi" w:hAnsiTheme="majorBidi" w:cstheme="majorBidi"/>
            <w:sz w:val="22"/>
            <w:szCs w:val="22"/>
            <w:lang w:val="en-GB"/>
          </w:rPr>
          <w:t>the Bangor Goal-Setting Interview</w:t>
        </w:r>
        <w:r w:rsidR="00D06C37" w:rsidDel="00D06C37">
          <w:rPr>
            <w:rFonts w:asciiTheme="majorBidi" w:eastAsia="Calibri" w:hAnsiTheme="majorBidi" w:cstheme="majorBidi"/>
          </w:rPr>
          <w:t xml:space="preserve"> </w:t>
        </w:r>
      </w:ins>
      <w:del w:id="70" w:author="Maryam Mahmoudi" w:date="2022-05-07T18:36:00Z">
        <w:r w:rsidDel="00D06C37">
          <w:rPr>
            <w:rFonts w:asciiTheme="majorBidi" w:eastAsia="Calibri" w:hAnsiTheme="majorBidi" w:cstheme="majorBidi"/>
          </w:rPr>
          <w:delText>Bangor</w:delText>
        </w:r>
        <w:r w:rsidRPr="00F0019C" w:rsidDel="00D06C37">
          <w:rPr>
            <w:rFonts w:asciiTheme="majorBidi" w:eastAsia="Calibri" w:hAnsiTheme="majorBidi" w:cstheme="majorBidi"/>
          </w:rPr>
          <w:delText xml:space="preserve"> </w:delText>
        </w:r>
      </w:del>
      <w:r>
        <w:rPr>
          <w:rFonts w:asciiTheme="majorBidi" w:eastAsia="Calibri" w:hAnsiTheme="majorBidi" w:cstheme="majorBidi"/>
        </w:rPr>
        <w:t xml:space="preserve">that could take up to </w:t>
      </w:r>
      <w:ins w:id="71" w:author="Maryam Mahmoudi" w:date="2022-05-07T20:07:00Z">
        <w:r w:rsidR="00D82D4B">
          <w:rPr>
            <w:rFonts w:asciiTheme="majorBidi" w:eastAsia="Calibri" w:hAnsiTheme="majorBidi" w:cstheme="majorBidi"/>
          </w:rPr>
          <w:t>60-</w:t>
        </w:r>
      </w:ins>
      <w:r>
        <w:rPr>
          <w:rFonts w:asciiTheme="majorBidi" w:eastAsia="Calibri" w:hAnsiTheme="majorBidi" w:cstheme="majorBidi"/>
        </w:rPr>
        <w:t xml:space="preserve">90 minutes (overall: </w:t>
      </w:r>
      <w:r w:rsidR="00720BCD">
        <w:rPr>
          <w:rFonts w:asciiTheme="majorBidi" w:eastAsia="Calibri" w:hAnsiTheme="majorBidi" w:cstheme="majorBidi"/>
        </w:rPr>
        <w:t>maximum 270 minutes for pre-test measure</w:t>
      </w:r>
      <w:r>
        <w:rPr>
          <w:rFonts w:asciiTheme="majorBidi" w:eastAsia="Calibri" w:hAnsiTheme="majorBidi" w:cstheme="majorBidi"/>
        </w:rPr>
        <w:t xml:space="preserve"> and a follow up).</w:t>
      </w:r>
    </w:p>
    <w:p w14:paraId="1B5E8BCF" w14:textId="2B8A6F05" w:rsidR="0011775A" w:rsidRPr="003E49F5" w:rsidRDefault="00720BCD" w:rsidP="00D06C37">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Daily i</w:t>
      </w:r>
      <w:r w:rsidR="0011775A">
        <w:rPr>
          <w:rFonts w:asciiTheme="majorBidi" w:eastAsia="Calibri" w:hAnsiTheme="majorBidi" w:cstheme="majorBidi"/>
        </w:rPr>
        <w:t xml:space="preserve">ntervention: </w:t>
      </w:r>
      <w:del w:id="72" w:author="Maryam Mahmoudi" w:date="2022-05-07T18:34:00Z">
        <w:r w:rsidR="0011775A" w:rsidDel="00D06C37">
          <w:rPr>
            <w:rFonts w:asciiTheme="majorBidi" w:eastAsia="Calibri" w:hAnsiTheme="majorBidi" w:cstheme="majorBidi"/>
          </w:rPr>
          <w:delText xml:space="preserve">20 </w:delText>
        </w:r>
      </w:del>
      <w:ins w:id="73" w:author="Maryam Mahmoudi" w:date="2022-05-07T18:34:00Z">
        <w:r w:rsidR="00D06C37">
          <w:rPr>
            <w:rFonts w:asciiTheme="majorBidi" w:eastAsia="Calibri" w:hAnsiTheme="majorBidi" w:cstheme="majorBidi"/>
          </w:rPr>
          <w:t xml:space="preserve">30 </w:t>
        </w:r>
      </w:ins>
      <w:r w:rsidR="0011775A">
        <w:rPr>
          <w:rFonts w:asciiTheme="majorBidi" w:eastAsia="Calibri" w:hAnsiTheme="majorBidi" w:cstheme="majorBidi"/>
        </w:rPr>
        <w:t>minute</w:t>
      </w:r>
      <w:ins w:id="74" w:author="Maryam Mahmoudi" w:date="2022-05-07T20:07:00Z">
        <w:r w:rsidR="00D82D4B">
          <w:rPr>
            <w:rFonts w:asciiTheme="majorBidi" w:eastAsia="Calibri" w:hAnsiTheme="majorBidi" w:cstheme="majorBidi"/>
          </w:rPr>
          <w:t>s</w:t>
        </w:r>
      </w:ins>
      <w:r w:rsidR="0011775A">
        <w:rPr>
          <w:rFonts w:asciiTheme="majorBidi" w:eastAsia="Calibri" w:hAnsiTheme="majorBidi" w:cstheme="majorBidi"/>
        </w:rPr>
        <w:t xml:space="preserve"> per day, overall: </w:t>
      </w:r>
      <w:del w:id="75" w:author="Maryam Mahmoudi" w:date="2022-05-07T18:34:00Z">
        <w:r w:rsidR="0011775A" w:rsidDel="00D06C37">
          <w:rPr>
            <w:rFonts w:asciiTheme="majorBidi" w:eastAsia="Calibri" w:hAnsiTheme="majorBidi" w:cstheme="majorBidi"/>
          </w:rPr>
          <w:delText xml:space="preserve">400 </w:delText>
        </w:r>
      </w:del>
      <w:ins w:id="76" w:author="Maryam Mahmoudi" w:date="2022-05-07T18:34:00Z">
        <w:r w:rsidR="00D06C37">
          <w:rPr>
            <w:rFonts w:asciiTheme="majorBidi" w:eastAsia="Calibri" w:hAnsiTheme="majorBidi" w:cstheme="majorBidi"/>
          </w:rPr>
          <w:t xml:space="preserve">300 </w:t>
        </w:r>
      </w:ins>
      <w:r w:rsidR="0011775A">
        <w:rPr>
          <w:rFonts w:asciiTheme="majorBidi" w:eastAsia="Calibri" w:hAnsiTheme="majorBidi" w:cstheme="majorBidi"/>
        </w:rPr>
        <w:t>minutes</w:t>
      </w:r>
      <w:ins w:id="77" w:author="Maryam Mahmoudi" w:date="2022-05-07T20:14:00Z">
        <w:r w:rsidR="00614C27">
          <w:rPr>
            <w:rFonts w:asciiTheme="majorBidi" w:eastAsia="Calibri" w:hAnsiTheme="majorBidi" w:cstheme="majorBidi"/>
          </w:rPr>
          <w:t xml:space="preserve"> for total 10 sessions</w:t>
        </w:r>
      </w:ins>
      <w:r w:rsidR="0011775A">
        <w:rPr>
          <w:rFonts w:asciiTheme="majorBidi" w:eastAsia="Calibri" w:hAnsiTheme="majorBidi" w:cstheme="majorBidi"/>
        </w:rPr>
        <w:t xml:space="preserve">. </w:t>
      </w:r>
    </w:p>
    <w:p w14:paraId="00000106" w14:textId="68E5EE6F" w:rsidR="006A244E" w:rsidRPr="00AB4042"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The duration anticipated to enroll all study participants.</w:t>
      </w:r>
    </w:p>
    <w:p w14:paraId="57F9099D" w14:textId="2B3F53E6" w:rsidR="00AB4042" w:rsidRPr="005A3340" w:rsidRDefault="00AB4042" w:rsidP="00AB4042">
      <w:pPr>
        <w:pBdr>
          <w:top w:val="nil"/>
          <w:left w:val="nil"/>
          <w:bottom w:val="nil"/>
          <w:right w:val="nil"/>
          <w:between w:val="nil"/>
        </w:pBdr>
        <w:spacing w:before="120"/>
        <w:rPr>
          <w:rFonts w:asciiTheme="majorBidi" w:eastAsia="Calibri" w:hAnsiTheme="majorBidi" w:cstheme="majorBidi"/>
          <w:i/>
          <w:iCs/>
          <w:u w:val="single"/>
        </w:rPr>
      </w:pPr>
      <w:r w:rsidRPr="005A3340">
        <w:rPr>
          <w:rFonts w:asciiTheme="majorBidi" w:eastAsia="Calibri" w:hAnsiTheme="majorBidi" w:cstheme="majorBidi"/>
          <w:i/>
          <w:iCs/>
          <w:u w:val="single"/>
        </w:rPr>
        <w:t>First phase:</w:t>
      </w:r>
    </w:p>
    <w:p w14:paraId="378263CA" w14:textId="70355482" w:rsidR="00AB4042" w:rsidRPr="00AB4042" w:rsidRDefault="00AB4042" w:rsidP="002A5CAC">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All</w:t>
      </w:r>
      <w:r w:rsidRPr="00F0019C">
        <w:rPr>
          <w:rFonts w:asciiTheme="majorBidi" w:eastAsia="Calibri" w:hAnsiTheme="majorBidi" w:cstheme="majorBidi"/>
        </w:rPr>
        <w:t xml:space="preserve"> participant</w:t>
      </w:r>
      <w:r>
        <w:rPr>
          <w:rFonts w:asciiTheme="majorBidi" w:eastAsia="Calibri" w:hAnsiTheme="majorBidi" w:cstheme="majorBidi"/>
        </w:rPr>
        <w:t>s enrollment (N~30)</w:t>
      </w:r>
      <w:r w:rsidRPr="00F0019C">
        <w:rPr>
          <w:rFonts w:asciiTheme="majorBidi" w:eastAsia="Calibri" w:hAnsiTheme="majorBidi" w:cstheme="majorBidi"/>
        </w:rPr>
        <w:t xml:space="preserve"> will </w:t>
      </w:r>
      <w:r>
        <w:rPr>
          <w:rFonts w:asciiTheme="majorBidi" w:eastAsia="Calibri" w:hAnsiTheme="majorBidi" w:cstheme="majorBidi"/>
        </w:rPr>
        <w:t xml:space="preserve">be done up to 30 hours </w:t>
      </w:r>
      <w:ins w:id="78" w:author="Maryam Mahmoudi" w:date="2022-05-07T20:05:00Z">
        <w:r w:rsidR="009C2D7D">
          <w:rPr>
            <w:rFonts w:asciiTheme="majorBidi" w:eastAsia="Calibri" w:hAnsiTheme="majorBidi" w:cstheme="majorBidi"/>
          </w:rPr>
          <w:t xml:space="preserve">overall for all of them </w:t>
        </w:r>
      </w:ins>
      <w:r>
        <w:rPr>
          <w:rFonts w:asciiTheme="majorBidi" w:eastAsia="Calibri" w:hAnsiTheme="majorBidi" w:cstheme="majorBidi"/>
        </w:rPr>
        <w:t>(</w:t>
      </w:r>
      <w:del w:id="79" w:author="Maryam Mahmoudi" w:date="2022-05-07T19:52:00Z">
        <w:r w:rsidDel="002A5CAC">
          <w:rPr>
            <w:rFonts w:asciiTheme="majorBidi" w:eastAsia="Calibri" w:hAnsiTheme="majorBidi" w:cstheme="majorBidi"/>
          </w:rPr>
          <w:delText xml:space="preserve">they are enrolled after </w:delText>
        </w:r>
        <w:r w:rsidR="00F217E5" w:rsidDel="002A5CAC">
          <w:rPr>
            <w:rFonts w:asciiTheme="majorBidi" w:eastAsia="Calibri" w:hAnsiTheme="majorBidi" w:cstheme="majorBidi"/>
          </w:rPr>
          <w:delText>LIFETIME OF EXPERIENCES QUESTIONNAIRE (LEQ)</w:delText>
        </w:r>
        <w:r w:rsidDel="002A5CAC">
          <w:rPr>
            <w:rFonts w:asciiTheme="majorBidi" w:eastAsia="Calibri" w:hAnsiTheme="majorBidi" w:cstheme="majorBidi"/>
          </w:rPr>
          <w:delText xml:space="preserve"> conduction</w:delText>
        </w:r>
      </w:del>
      <w:ins w:id="80" w:author="Maryam Mahmoudi" w:date="2022-05-07T19:52:00Z">
        <w:r w:rsidR="002A5CAC">
          <w:rPr>
            <w:rFonts w:asciiTheme="majorBidi" w:eastAsia="Calibri" w:hAnsiTheme="majorBidi" w:cstheme="majorBidi"/>
          </w:rPr>
          <w:t>each participant read and if they agree they fill the consent form, which it takes about one hour for each participant</w:t>
        </w:r>
      </w:ins>
      <w:r>
        <w:rPr>
          <w:rFonts w:asciiTheme="majorBidi" w:eastAsia="Calibri" w:hAnsiTheme="majorBidi" w:cstheme="majorBidi"/>
        </w:rPr>
        <w:t xml:space="preserve">). </w:t>
      </w:r>
    </w:p>
    <w:p w14:paraId="2E4EA6EB" w14:textId="6851A7CA" w:rsidR="00AB4042" w:rsidRDefault="00AB4042" w:rsidP="00AB4042">
      <w:pPr>
        <w:pBdr>
          <w:top w:val="nil"/>
          <w:left w:val="nil"/>
          <w:bottom w:val="nil"/>
          <w:right w:val="nil"/>
          <w:between w:val="nil"/>
        </w:pBdr>
        <w:spacing w:before="120"/>
        <w:rPr>
          <w:rFonts w:asciiTheme="majorBidi" w:eastAsia="Calibri" w:hAnsiTheme="majorBidi" w:cstheme="majorBidi"/>
        </w:rPr>
      </w:pPr>
      <w:r w:rsidRPr="005A3340">
        <w:rPr>
          <w:rFonts w:asciiTheme="majorBidi" w:eastAsia="Calibri" w:hAnsiTheme="majorBidi" w:cstheme="majorBidi"/>
          <w:i/>
          <w:iCs/>
          <w:u w:val="single"/>
        </w:rPr>
        <w:t>Second phase</w:t>
      </w:r>
      <w:r>
        <w:rPr>
          <w:rFonts w:asciiTheme="majorBidi" w:eastAsia="Calibri" w:hAnsiTheme="majorBidi" w:cstheme="majorBidi"/>
        </w:rPr>
        <w:t xml:space="preserve">: </w:t>
      </w:r>
    </w:p>
    <w:p w14:paraId="306FB385" w14:textId="49A28D0F" w:rsidR="00540E13" w:rsidRDefault="00AB4042" w:rsidP="009C2D7D">
      <w:pPr>
        <w:pStyle w:val="ListParagraph"/>
        <w:numPr>
          <w:ilvl w:val="0"/>
          <w:numId w:val="11"/>
        </w:num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All</w:t>
      </w:r>
      <w:r w:rsidRPr="00F0019C">
        <w:rPr>
          <w:rFonts w:asciiTheme="majorBidi" w:eastAsia="Calibri" w:hAnsiTheme="majorBidi" w:cstheme="majorBidi"/>
        </w:rPr>
        <w:t xml:space="preserve"> participant</w:t>
      </w:r>
      <w:r>
        <w:rPr>
          <w:rFonts w:asciiTheme="majorBidi" w:eastAsia="Calibri" w:hAnsiTheme="majorBidi" w:cstheme="majorBidi"/>
        </w:rPr>
        <w:t>s enrollment</w:t>
      </w:r>
      <w:r w:rsidRPr="00F0019C">
        <w:rPr>
          <w:rFonts w:asciiTheme="majorBidi" w:eastAsia="Calibri" w:hAnsiTheme="majorBidi" w:cstheme="majorBidi"/>
        </w:rPr>
        <w:t xml:space="preserve"> </w:t>
      </w:r>
      <w:r>
        <w:rPr>
          <w:rFonts w:asciiTheme="majorBidi" w:eastAsia="Calibri" w:hAnsiTheme="majorBidi" w:cstheme="majorBidi"/>
        </w:rPr>
        <w:t xml:space="preserve">(N~30) </w:t>
      </w:r>
      <w:r w:rsidRPr="00F0019C">
        <w:rPr>
          <w:rFonts w:asciiTheme="majorBidi" w:eastAsia="Calibri" w:hAnsiTheme="majorBidi" w:cstheme="majorBidi"/>
        </w:rPr>
        <w:t xml:space="preserve">will </w:t>
      </w:r>
      <w:r>
        <w:rPr>
          <w:rFonts w:asciiTheme="majorBidi" w:eastAsia="Calibri" w:hAnsiTheme="majorBidi" w:cstheme="majorBidi"/>
        </w:rPr>
        <w:t xml:space="preserve">be done up to </w:t>
      </w:r>
      <w:del w:id="81" w:author="Maryam Mahmoudi" w:date="2022-05-07T18:46:00Z">
        <w:r w:rsidR="005A3340" w:rsidDel="00A55942">
          <w:rPr>
            <w:rFonts w:asciiTheme="majorBidi" w:eastAsia="Calibri" w:hAnsiTheme="majorBidi" w:cstheme="majorBidi"/>
          </w:rPr>
          <w:delText>270</w:delText>
        </w:r>
        <w:r w:rsidDel="00A55942">
          <w:rPr>
            <w:rFonts w:asciiTheme="majorBidi" w:eastAsia="Calibri" w:hAnsiTheme="majorBidi" w:cstheme="majorBidi"/>
          </w:rPr>
          <w:delText xml:space="preserve"> </w:delText>
        </w:r>
      </w:del>
      <w:del w:id="82" w:author="Maryam Mahmoudi" w:date="2022-05-07T20:04:00Z">
        <w:r w:rsidDel="009C2D7D">
          <w:rPr>
            <w:rFonts w:asciiTheme="majorBidi" w:eastAsia="Calibri" w:hAnsiTheme="majorBidi" w:cstheme="majorBidi"/>
          </w:rPr>
          <w:delText>minute</w:delText>
        </w:r>
        <w:r w:rsidR="005A3340" w:rsidDel="009C2D7D">
          <w:rPr>
            <w:rFonts w:asciiTheme="majorBidi" w:eastAsia="Calibri" w:hAnsiTheme="majorBidi" w:cstheme="majorBidi"/>
          </w:rPr>
          <w:delText>s</w:delText>
        </w:r>
        <w:r w:rsidDel="009C2D7D">
          <w:rPr>
            <w:rFonts w:asciiTheme="majorBidi" w:eastAsia="Calibri" w:hAnsiTheme="majorBidi" w:cstheme="majorBidi"/>
          </w:rPr>
          <w:delText xml:space="preserve"> </w:delText>
        </w:r>
      </w:del>
      <w:ins w:id="83" w:author="Maryam Mahmoudi" w:date="2022-05-07T20:04:00Z">
        <w:r w:rsidR="009C2D7D">
          <w:rPr>
            <w:rFonts w:asciiTheme="majorBidi" w:eastAsia="Calibri" w:hAnsiTheme="majorBidi" w:cstheme="majorBidi"/>
          </w:rPr>
          <w:t>30 hours overall for all of them</w:t>
        </w:r>
      </w:ins>
      <w:ins w:id="84" w:author="Maryam Mahmoudi" w:date="2022-05-07T20:05:00Z">
        <w:r w:rsidR="009C2D7D">
          <w:rPr>
            <w:rFonts w:asciiTheme="majorBidi" w:eastAsia="Calibri" w:hAnsiTheme="majorBidi" w:cstheme="majorBidi"/>
          </w:rPr>
          <w:t xml:space="preserve"> </w:t>
        </w:r>
      </w:ins>
      <w:r>
        <w:rPr>
          <w:rFonts w:asciiTheme="majorBidi" w:eastAsia="Calibri" w:hAnsiTheme="majorBidi" w:cstheme="majorBidi"/>
        </w:rPr>
        <w:t xml:space="preserve">(conducting </w:t>
      </w:r>
      <w:del w:id="85" w:author="Maryam Mahmoudi" w:date="2022-05-07T18:46:00Z">
        <w:r w:rsidR="00F217E5" w:rsidDel="00A55942">
          <w:rPr>
            <w:rFonts w:asciiTheme="majorBidi" w:eastAsia="Calibri" w:hAnsiTheme="majorBidi" w:cstheme="majorBidi"/>
          </w:rPr>
          <w:delText>LIFETIME OF EXPERIENCES QUESTIONNAIRE (LEQ)</w:delText>
        </w:r>
        <w:r w:rsidDel="00A55942">
          <w:rPr>
            <w:rFonts w:asciiTheme="majorBidi" w:eastAsia="Calibri" w:hAnsiTheme="majorBidi" w:cstheme="majorBidi"/>
          </w:rPr>
          <w:delText xml:space="preserve">, </w:delText>
        </w:r>
      </w:del>
      <w:r>
        <w:rPr>
          <w:rFonts w:asciiTheme="majorBidi" w:eastAsia="Calibri" w:hAnsiTheme="majorBidi" w:cstheme="majorBidi"/>
        </w:rPr>
        <w:t>PASE and UCLA)</w:t>
      </w:r>
      <w:r w:rsidRPr="00F0019C">
        <w:rPr>
          <w:rFonts w:asciiTheme="majorBidi" w:eastAsia="Calibri" w:hAnsiTheme="majorBidi" w:cstheme="majorBidi"/>
        </w:rPr>
        <w:t>.</w:t>
      </w:r>
    </w:p>
    <w:p w14:paraId="327069BB" w14:textId="33AA89A8" w:rsidR="00AB4042" w:rsidRPr="00AB4042" w:rsidRDefault="00AB4042" w:rsidP="00540E13">
      <w:pPr>
        <w:pStyle w:val="ListParagraph"/>
        <w:pBdr>
          <w:top w:val="nil"/>
          <w:left w:val="nil"/>
          <w:bottom w:val="nil"/>
          <w:right w:val="nil"/>
          <w:between w:val="nil"/>
        </w:pBdr>
        <w:spacing w:before="120"/>
        <w:rPr>
          <w:rFonts w:asciiTheme="majorBidi" w:eastAsia="Calibri" w:hAnsiTheme="majorBidi" w:cstheme="majorBidi"/>
        </w:rPr>
      </w:pPr>
      <w:r w:rsidRPr="00F0019C">
        <w:rPr>
          <w:rFonts w:asciiTheme="majorBidi" w:eastAsia="Calibri" w:hAnsiTheme="majorBidi" w:cstheme="majorBidi"/>
        </w:rPr>
        <w:t xml:space="preserve"> </w:t>
      </w:r>
    </w:p>
    <w:p w14:paraId="00000107" w14:textId="0C727120" w:rsidR="006A244E" w:rsidRPr="006F298C"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The duration anticipated to complete all study procedures and data analysis.</w:t>
      </w:r>
    </w:p>
    <w:p w14:paraId="1D6A9B77" w14:textId="2F5835C3" w:rsidR="006F298C" w:rsidRDefault="005A3340" w:rsidP="006F298C">
      <w:pPr>
        <w:pBdr>
          <w:top w:val="nil"/>
          <w:left w:val="nil"/>
          <w:bottom w:val="nil"/>
          <w:right w:val="nil"/>
          <w:between w:val="nil"/>
        </w:pBdr>
        <w:spacing w:before="120" w:after="120"/>
        <w:rPr>
          <w:rFonts w:asciiTheme="majorBidi" w:eastAsia="Calibri" w:hAnsiTheme="majorBidi" w:cstheme="majorBidi"/>
          <w:i/>
          <w:iCs/>
          <w:u w:val="single"/>
        </w:rPr>
      </w:pPr>
      <w:r w:rsidRPr="005A3340">
        <w:rPr>
          <w:rFonts w:asciiTheme="majorBidi" w:eastAsia="Calibri" w:hAnsiTheme="majorBidi" w:cstheme="majorBidi"/>
          <w:i/>
          <w:iCs/>
          <w:u w:val="single"/>
        </w:rPr>
        <w:t>First phase:</w:t>
      </w:r>
    </w:p>
    <w:p w14:paraId="76F01514" w14:textId="2ABAAFB6" w:rsidR="0011775A" w:rsidRPr="005A3340" w:rsidRDefault="000608B0" w:rsidP="000F16F9">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 xml:space="preserve">Overall, the </w:t>
      </w:r>
      <w:ins w:id="86" w:author="Maryam Mahmoudi" w:date="2022-05-07T20:15:00Z">
        <w:r w:rsidR="00614C27">
          <w:rPr>
            <w:rFonts w:asciiTheme="majorBidi" w:eastAsia="Calibri" w:hAnsiTheme="majorBidi" w:cstheme="majorBidi"/>
          </w:rPr>
          <w:t xml:space="preserve">recruitment and </w:t>
        </w:r>
      </w:ins>
      <w:r>
        <w:rPr>
          <w:rFonts w:asciiTheme="majorBidi" w:eastAsia="Calibri" w:hAnsiTheme="majorBidi" w:cstheme="majorBidi"/>
        </w:rPr>
        <w:t>study duration for each participant will</w:t>
      </w:r>
      <w:r w:rsidR="00540E13">
        <w:rPr>
          <w:rFonts w:asciiTheme="majorBidi" w:eastAsia="Calibri" w:hAnsiTheme="majorBidi" w:cstheme="majorBidi"/>
        </w:rPr>
        <w:t xml:space="preserve"> take </w:t>
      </w:r>
      <w:del w:id="87" w:author="Maryam Mahmoudi" w:date="2022-05-07T20:08:00Z">
        <w:r w:rsidR="00540E13" w:rsidDel="00D82D4B">
          <w:rPr>
            <w:rFonts w:asciiTheme="majorBidi" w:eastAsia="Calibri" w:hAnsiTheme="majorBidi" w:cstheme="majorBidi"/>
          </w:rPr>
          <w:delText xml:space="preserve">255 </w:delText>
        </w:r>
      </w:del>
      <w:ins w:id="88" w:author="Maryam Mahmoudi" w:date="2022-05-09T16:16:00Z">
        <w:r w:rsidR="000F16F9">
          <w:rPr>
            <w:rFonts w:asciiTheme="majorBidi" w:eastAsia="Calibri" w:hAnsiTheme="majorBidi" w:cstheme="majorBidi"/>
          </w:rPr>
          <w:t>3 hours and 50 minutes</w:t>
        </w:r>
      </w:ins>
      <w:ins w:id="89" w:author="Maryam Mahmoudi" w:date="2022-05-07T20:08:00Z">
        <w:r w:rsidR="00D82D4B">
          <w:rPr>
            <w:rFonts w:asciiTheme="majorBidi" w:eastAsia="Calibri" w:hAnsiTheme="majorBidi" w:cstheme="majorBidi"/>
          </w:rPr>
          <w:t xml:space="preserve"> </w:t>
        </w:r>
      </w:ins>
      <w:ins w:id="90" w:author="Maryam Mahmoudi" w:date="2022-05-09T16:17:00Z">
        <w:r w:rsidR="000F16F9">
          <w:rPr>
            <w:rFonts w:asciiTheme="majorBidi" w:eastAsia="Calibri" w:hAnsiTheme="majorBidi" w:cstheme="majorBidi"/>
          </w:rPr>
          <w:t xml:space="preserve">(around 4 </w:t>
        </w:r>
      </w:ins>
      <w:r w:rsidR="00540E13">
        <w:rPr>
          <w:rFonts w:asciiTheme="majorBidi" w:eastAsia="Calibri" w:hAnsiTheme="majorBidi" w:cstheme="majorBidi"/>
        </w:rPr>
        <w:t>hours</w:t>
      </w:r>
      <w:ins w:id="91" w:author="Maryam Mahmoudi" w:date="2022-05-09T16:17:00Z">
        <w:r w:rsidR="000F16F9">
          <w:rPr>
            <w:rFonts w:asciiTheme="majorBidi" w:eastAsia="Calibri" w:hAnsiTheme="majorBidi" w:cstheme="majorBidi"/>
          </w:rPr>
          <w:t>)</w:t>
        </w:r>
      </w:ins>
      <w:r w:rsidR="00540E13">
        <w:rPr>
          <w:rFonts w:asciiTheme="majorBidi" w:eastAsia="Calibri" w:hAnsiTheme="majorBidi" w:cstheme="majorBidi"/>
        </w:rPr>
        <w:t xml:space="preserve">. </w:t>
      </w:r>
      <w:r w:rsidR="0011775A">
        <w:rPr>
          <w:rFonts w:asciiTheme="majorBidi" w:eastAsia="Calibri" w:hAnsiTheme="majorBidi" w:cstheme="majorBidi"/>
        </w:rPr>
        <w:t xml:space="preserve">We will need additional time for recruiting participants, replacing missing participants and contacting organizations.  </w:t>
      </w:r>
    </w:p>
    <w:p w14:paraId="42DB38B5" w14:textId="406828C0" w:rsidR="005A3340" w:rsidRPr="005A3340" w:rsidRDefault="005A3340" w:rsidP="0011775A">
      <w:pPr>
        <w:pBdr>
          <w:top w:val="nil"/>
          <w:left w:val="nil"/>
          <w:bottom w:val="nil"/>
          <w:right w:val="nil"/>
          <w:between w:val="nil"/>
        </w:pBdr>
        <w:spacing w:before="120" w:after="120"/>
        <w:rPr>
          <w:rFonts w:asciiTheme="majorBidi" w:eastAsia="Calibri" w:hAnsiTheme="majorBidi" w:cstheme="majorBidi"/>
          <w:i/>
          <w:iCs/>
          <w:u w:val="single"/>
        </w:rPr>
      </w:pPr>
      <w:r w:rsidRPr="005A3340">
        <w:rPr>
          <w:rFonts w:asciiTheme="majorBidi" w:eastAsia="Calibri" w:hAnsiTheme="majorBidi" w:cstheme="majorBidi"/>
          <w:i/>
          <w:iCs/>
          <w:u w:val="single"/>
        </w:rPr>
        <w:t>Second phase:</w:t>
      </w:r>
    </w:p>
    <w:p w14:paraId="1DA180DD" w14:textId="2FD4F9A0" w:rsidR="0011775A" w:rsidRPr="005A3340" w:rsidRDefault="0011775A" w:rsidP="005B37AF">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 xml:space="preserve">Overall, </w:t>
      </w:r>
      <w:ins w:id="92" w:author="Maryam Mahmoudi" w:date="2022-05-07T20:15:00Z">
        <w:r w:rsidR="00614C27">
          <w:rPr>
            <w:rFonts w:asciiTheme="majorBidi" w:eastAsia="Calibri" w:hAnsiTheme="majorBidi" w:cstheme="majorBidi"/>
          </w:rPr>
          <w:t xml:space="preserve">recruitment and </w:t>
        </w:r>
      </w:ins>
      <w:r>
        <w:rPr>
          <w:rFonts w:asciiTheme="majorBidi" w:eastAsia="Calibri" w:hAnsiTheme="majorBidi" w:cstheme="majorBidi"/>
        </w:rPr>
        <w:t xml:space="preserve">the intervention for </w:t>
      </w:r>
      <w:del w:id="93" w:author="Maryam Mahmoudi" w:date="2022-05-07T20:15:00Z">
        <w:r w:rsidDel="00614C27">
          <w:rPr>
            <w:rFonts w:asciiTheme="majorBidi" w:eastAsia="Calibri" w:hAnsiTheme="majorBidi" w:cstheme="majorBidi"/>
          </w:rPr>
          <w:delText xml:space="preserve">30 </w:delText>
        </w:r>
      </w:del>
      <w:ins w:id="94" w:author="Maryam Mahmoudi" w:date="2022-05-07T20:15:00Z">
        <w:r w:rsidR="00614C27">
          <w:rPr>
            <w:rFonts w:asciiTheme="majorBidi" w:eastAsia="Calibri" w:hAnsiTheme="majorBidi" w:cstheme="majorBidi"/>
          </w:rPr>
          <w:t xml:space="preserve">each </w:t>
        </w:r>
      </w:ins>
      <w:r>
        <w:rPr>
          <w:rFonts w:asciiTheme="majorBidi" w:eastAsia="Calibri" w:hAnsiTheme="majorBidi" w:cstheme="majorBidi"/>
        </w:rPr>
        <w:t>participant</w:t>
      </w:r>
      <w:del w:id="95" w:author="Maryam Mahmoudi" w:date="2022-05-07T20:15:00Z">
        <w:r w:rsidDel="00614C27">
          <w:rPr>
            <w:rFonts w:asciiTheme="majorBidi" w:eastAsia="Calibri" w:hAnsiTheme="majorBidi" w:cstheme="majorBidi"/>
          </w:rPr>
          <w:delText>s</w:delText>
        </w:r>
      </w:del>
      <w:r>
        <w:rPr>
          <w:rFonts w:asciiTheme="majorBidi" w:eastAsia="Calibri" w:hAnsiTheme="majorBidi" w:cstheme="majorBidi"/>
        </w:rPr>
        <w:t xml:space="preserve"> will take </w:t>
      </w:r>
      <w:del w:id="96" w:author="Maryam Mahmoudi" w:date="2022-05-07T20:15:00Z">
        <w:r w:rsidRPr="00F217E5" w:rsidDel="00614C27">
          <w:rPr>
            <w:rFonts w:asciiTheme="majorBidi" w:eastAsia="Calibri" w:hAnsiTheme="majorBidi" w:cstheme="majorBidi"/>
            <w:highlight w:val="yellow"/>
          </w:rPr>
          <w:delText>410</w:delText>
        </w:r>
        <w:r w:rsidDel="00614C27">
          <w:rPr>
            <w:rFonts w:asciiTheme="majorBidi" w:eastAsia="Calibri" w:hAnsiTheme="majorBidi" w:cstheme="majorBidi"/>
          </w:rPr>
          <w:delText xml:space="preserve"> </w:delText>
        </w:r>
      </w:del>
      <w:ins w:id="97" w:author="Maryam Mahmoudi" w:date="2022-05-07T20:28:00Z">
        <w:r w:rsidR="005B37AF">
          <w:rPr>
            <w:rFonts w:asciiTheme="majorBidi" w:eastAsia="Calibri" w:hAnsiTheme="majorBidi" w:cstheme="majorBidi"/>
          </w:rPr>
          <w:t>11 hours and 50 minutes</w:t>
        </w:r>
      </w:ins>
      <w:ins w:id="98" w:author="Maryam Mahmoudi" w:date="2022-05-07T20:15:00Z">
        <w:r w:rsidR="00614C27">
          <w:rPr>
            <w:rFonts w:asciiTheme="majorBidi" w:eastAsia="Calibri" w:hAnsiTheme="majorBidi" w:cstheme="majorBidi"/>
          </w:rPr>
          <w:t xml:space="preserve"> </w:t>
        </w:r>
      </w:ins>
      <w:r>
        <w:rPr>
          <w:rFonts w:asciiTheme="majorBidi" w:eastAsia="Calibri" w:hAnsiTheme="majorBidi" w:cstheme="majorBidi"/>
        </w:rPr>
        <w:t>hours</w:t>
      </w:r>
      <w:ins w:id="99" w:author="Maryam Mahmoudi" w:date="2022-05-07T20:16:00Z">
        <w:r w:rsidR="00614C27">
          <w:rPr>
            <w:rFonts w:asciiTheme="majorBidi" w:eastAsia="Calibri" w:hAnsiTheme="majorBidi" w:cstheme="majorBidi"/>
          </w:rPr>
          <w:t xml:space="preserve"> (270 hours for 30 participants)</w:t>
        </w:r>
      </w:ins>
      <w:r>
        <w:rPr>
          <w:rFonts w:asciiTheme="majorBidi" w:eastAsia="Calibri" w:hAnsiTheme="majorBidi" w:cstheme="majorBidi"/>
        </w:rPr>
        <w:t xml:space="preserve">. We will need additional time for recruiting participants, replacing missing participants and contacting organizations.  </w:t>
      </w:r>
    </w:p>
    <w:p w14:paraId="38C41977" w14:textId="102A3D4D" w:rsidR="005A3340" w:rsidRPr="002271CA" w:rsidRDefault="005A3340" w:rsidP="006F298C">
      <w:pPr>
        <w:pBdr>
          <w:top w:val="nil"/>
          <w:left w:val="nil"/>
          <w:bottom w:val="nil"/>
          <w:right w:val="nil"/>
          <w:between w:val="nil"/>
        </w:pBdr>
        <w:spacing w:before="120" w:after="120"/>
        <w:rPr>
          <w:rFonts w:asciiTheme="majorBidi" w:eastAsia="Calibri" w:hAnsiTheme="majorBidi" w:cstheme="majorBidi"/>
        </w:rPr>
      </w:pPr>
    </w:p>
    <w:p w14:paraId="00000108"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00" w:name="_Toc68115622"/>
      <w:r w:rsidRPr="002271CA">
        <w:rPr>
          <w:rFonts w:asciiTheme="majorBidi" w:eastAsia="Calibri" w:hAnsiTheme="majorBidi" w:cstheme="majorBidi"/>
          <w:sz w:val="24"/>
          <w:szCs w:val="24"/>
        </w:rPr>
        <w:t>Study Population</w:t>
      </w:r>
      <w:bookmarkEnd w:id="100"/>
    </w:p>
    <w:p w14:paraId="00000109"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Inclusion Criteria: </w:t>
      </w:r>
      <w:r w:rsidRPr="002271CA">
        <w:rPr>
          <w:rFonts w:asciiTheme="majorBidi" w:eastAsia="Calibri" w:hAnsiTheme="majorBidi" w:cstheme="majorBidi"/>
          <w:color w:val="FF0000"/>
        </w:rPr>
        <w:t>Describe the criteria that define who will be included in your final study sample.</w:t>
      </w:r>
    </w:p>
    <w:p w14:paraId="0000010A" w14:textId="7BAF19D8" w:rsidR="006A244E" w:rsidRDefault="00EC58C8">
      <w:pPr>
        <w:pBdr>
          <w:top w:val="nil"/>
          <w:left w:val="nil"/>
          <w:bottom w:val="nil"/>
          <w:right w:val="nil"/>
          <w:between w:val="nil"/>
        </w:pBdr>
        <w:spacing w:before="120" w:after="120"/>
        <w:ind w:left="1267" w:hanging="720"/>
        <w:rPr>
          <w:rFonts w:asciiTheme="majorBidi" w:eastAsia="Calibri" w:hAnsiTheme="majorBidi" w:cstheme="majorBidi"/>
          <w:color w:val="FF0000"/>
        </w:rPr>
      </w:pPr>
      <w:r w:rsidRPr="002271CA">
        <w:rPr>
          <w:rFonts w:asciiTheme="majorBidi" w:eastAsia="Calibri" w:hAnsiTheme="majorBidi" w:cstheme="majorBidi"/>
          <w:color w:val="FF0000"/>
        </w:rPr>
        <w:t>Please reference Section: Vulnerable Populations. Please note that you may not include vulnerable populations as participants in your research unless you indicate this in your inclusion criteria.</w:t>
      </w:r>
    </w:p>
    <w:p w14:paraId="37EA300D" w14:textId="530A5327" w:rsidR="00047B6D" w:rsidRPr="00DA17FE" w:rsidRDefault="00047B6D" w:rsidP="00047B6D">
      <w:pPr>
        <w:spacing w:after="100" w:afterAutospacing="1"/>
        <w:contextualSpacing/>
        <w:rPr>
          <w:rFonts w:ascii="Times New Roman" w:hAnsi="Times New Roman" w:cs="Times New Roman"/>
          <w:color w:val="000000" w:themeColor="text1"/>
          <w:sz w:val="22"/>
          <w:szCs w:val="22"/>
          <w:lang w:val="en-GB"/>
        </w:rPr>
      </w:pPr>
      <w:r w:rsidRPr="00DA17FE">
        <w:rPr>
          <w:rFonts w:ascii="Times New Roman" w:hAnsi="Times New Roman" w:cs="Times New Roman"/>
          <w:i/>
          <w:iCs/>
          <w:color w:val="000000" w:themeColor="text1"/>
          <w:sz w:val="22"/>
          <w:szCs w:val="22"/>
          <w:lang w:val="en-GB"/>
        </w:rPr>
        <w:t>Inclusion criteria</w:t>
      </w:r>
      <w:r w:rsidRPr="00DA17FE">
        <w:rPr>
          <w:rFonts w:ascii="Times New Roman" w:hAnsi="Times New Roman" w:cs="Times New Roman"/>
          <w:color w:val="000000" w:themeColor="text1"/>
          <w:sz w:val="22"/>
          <w:szCs w:val="22"/>
          <w:lang w:val="en-GB"/>
        </w:rPr>
        <w:t>: The participants will include healthy ageing adults 70 year</w:t>
      </w:r>
      <w:r w:rsidR="000608B0">
        <w:rPr>
          <w:rFonts w:ascii="Times New Roman" w:hAnsi="Times New Roman" w:cs="Times New Roman"/>
          <w:color w:val="000000" w:themeColor="text1"/>
          <w:sz w:val="22"/>
          <w:szCs w:val="22"/>
          <w:lang w:val="en-GB"/>
        </w:rPr>
        <w:t>s</w:t>
      </w:r>
      <w:r w:rsidRPr="00DA17FE">
        <w:rPr>
          <w:rFonts w:ascii="Times New Roman" w:hAnsi="Times New Roman" w:cs="Times New Roman"/>
          <w:color w:val="000000" w:themeColor="text1"/>
          <w:sz w:val="22"/>
          <w:szCs w:val="22"/>
          <w:lang w:val="en-GB"/>
        </w:rPr>
        <w:t xml:space="preserve"> and older</w:t>
      </w:r>
      <w:r w:rsidR="00F217E5">
        <w:rPr>
          <w:rFonts w:ascii="Times New Roman" w:hAnsi="Times New Roman" w:cs="Times New Roman"/>
          <w:color w:val="000000" w:themeColor="text1"/>
          <w:sz w:val="22"/>
          <w:szCs w:val="22"/>
          <w:lang w:val="en-GB"/>
        </w:rPr>
        <w:t xml:space="preserve"> living in Minnesota</w:t>
      </w:r>
      <w:r w:rsidRPr="00DA17FE">
        <w:rPr>
          <w:rFonts w:ascii="Times New Roman" w:hAnsi="Times New Roman" w:cs="Times New Roman"/>
          <w:color w:val="000000" w:themeColor="text1"/>
          <w:sz w:val="22"/>
          <w:szCs w:val="22"/>
          <w:lang w:val="en-GB"/>
        </w:rPr>
        <w:t>. They need to be fluent English speaker because the project is delivered in English. Participants need to be able to give informed consent. Further, they need to be able to perform daily physical activities to be able to benefit from the program.</w:t>
      </w:r>
    </w:p>
    <w:p w14:paraId="48584BA0" w14:textId="77777777" w:rsidR="00047B6D" w:rsidRPr="00047B6D" w:rsidRDefault="00047B6D" w:rsidP="00047B6D">
      <w:pPr>
        <w:spacing w:after="100" w:afterAutospacing="1"/>
        <w:ind w:firstLine="432"/>
        <w:contextualSpacing/>
        <w:rPr>
          <w:rFonts w:ascii="Times New Roman" w:hAnsi="Times New Roman" w:cs="Times New Roman"/>
          <w:color w:val="000000" w:themeColor="text1"/>
          <w:sz w:val="22"/>
          <w:szCs w:val="22"/>
          <w:lang w:val="en-GB"/>
        </w:rPr>
      </w:pPr>
    </w:p>
    <w:p w14:paraId="0000010B" w14:textId="2085AFB4" w:rsidR="006A244E" w:rsidRPr="00047B6D"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Exclusion Criteria: </w:t>
      </w:r>
      <w:r w:rsidRPr="002271CA">
        <w:rPr>
          <w:rFonts w:asciiTheme="majorBidi" w:eastAsia="Calibri" w:hAnsiTheme="majorBidi" w:cstheme="majorBidi"/>
          <w:color w:val="FF0000"/>
        </w:rPr>
        <w:t>Describe the criteria that define who will be excluded in your final study sample.</w:t>
      </w:r>
    </w:p>
    <w:p w14:paraId="43B243FD" w14:textId="71EF45EA" w:rsidR="00047B6D" w:rsidRPr="00047B6D" w:rsidRDefault="00047B6D" w:rsidP="00047B6D">
      <w:pPr>
        <w:spacing w:after="100" w:afterAutospacing="1"/>
        <w:rPr>
          <w:rFonts w:ascii="Times New Roman" w:hAnsi="Times New Roman" w:cs="Times New Roman"/>
          <w:sz w:val="22"/>
          <w:szCs w:val="22"/>
          <w:lang w:val="en-GB"/>
        </w:rPr>
      </w:pPr>
      <w:r w:rsidRPr="00047B6D">
        <w:rPr>
          <w:rFonts w:ascii="Times New Roman" w:hAnsi="Times New Roman" w:cs="Times New Roman"/>
          <w:i/>
          <w:iCs/>
          <w:sz w:val="22"/>
          <w:szCs w:val="22"/>
          <w:lang w:val="en-GB"/>
        </w:rPr>
        <w:t>Exclusion criteria</w:t>
      </w:r>
      <w:r w:rsidRPr="00047B6D">
        <w:rPr>
          <w:rFonts w:ascii="Times New Roman" w:hAnsi="Times New Roman" w:cs="Times New Roman"/>
          <w:sz w:val="22"/>
          <w:szCs w:val="22"/>
          <w:lang w:val="en-GB"/>
        </w:rPr>
        <w:t xml:space="preserve">: Those with identified physical and cognitive disabilities will be excluded from the study. Participants who have a history of a stroke, brain injury or any other conditions that have a significant effect </w:t>
      </w:r>
      <w:r w:rsidRPr="00047B6D">
        <w:rPr>
          <w:rFonts w:ascii="Times New Roman" w:hAnsi="Times New Roman" w:cs="Times New Roman"/>
          <w:sz w:val="22"/>
          <w:szCs w:val="22"/>
          <w:lang w:val="en-GB"/>
        </w:rPr>
        <w:lastRenderedPageBreak/>
        <w:t>on their cognitive, behavioural and emotional functioning will be excluded. Those who are unable to speak English fluently will be excluded.</w:t>
      </w:r>
    </w:p>
    <w:p w14:paraId="0000010C" w14:textId="6C6801F2" w:rsidR="006A244E" w:rsidRPr="00047B6D"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Screening: </w:t>
      </w:r>
      <w:r w:rsidRPr="002271CA">
        <w:rPr>
          <w:rFonts w:asciiTheme="majorBidi" w:eastAsia="Calibri" w:hAnsiTheme="majorBidi" w:cstheme="majorBidi"/>
          <w:color w:val="FF0000"/>
        </w:rPr>
        <w:t>Describe how individuals will be screened or assessed for eligibility.</w:t>
      </w:r>
    </w:p>
    <w:p w14:paraId="6D1F822B" w14:textId="0D7170C1" w:rsidR="00047B6D" w:rsidRPr="00047B6D" w:rsidRDefault="002710D7" w:rsidP="00037E60">
      <w:pPr>
        <w:spacing w:after="100" w:afterAutospacing="1"/>
        <w:rPr>
          <w:rFonts w:ascii="Times New Roman" w:hAnsi="Times New Roman" w:cs="Times New Roman"/>
          <w:color w:val="000000" w:themeColor="text1"/>
          <w:sz w:val="22"/>
          <w:szCs w:val="22"/>
          <w:lang w:val="en-GB"/>
        </w:rPr>
      </w:pPr>
      <w:r>
        <w:rPr>
          <w:rFonts w:ascii="Times New Roman" w:hAnsi="Times New Roman" w:cs="Times New Roman"/>
          <w:sz w:val="22"/>
          <w:szCs w:val="22"/>
          <w:lang w:val="en-GB"/>
        </w:rPr>
        <w:t>Participants will be screened</w:t>
      </w:r>
      <w:r w:rsidR="00047B6D" w:rsidRPr="00047B6D">
        <w:rPr>
          <w:rFonts w:ascii="Times New Roman" w:hAnsi="Times New Roman" w:cs="Times New Roman"/>
          <w:sz w:val="22"/>
          <w:szCs w:val="22"/>
          <w:lang w:val="en-GB"/>
        </w:rPr>
        <w:t xml:space="preserve"> based on </w:t>
      </w:r>
      <w:del w:id="101" w:author="Maryam Mahmoudi" w:date="2022-05-07T19:55:00Z">
        <w:r w:rsidR="00047B6D" w:rsidRPr="00047B6D" w:rsidDel="00037E60">
          <w:rPr>
            <w:rFonts w:ascii="Times New Roman" w:hAnsi="Times New Roman" w:cs="Times New Roman"/>
            <w:sz w:val="22"/>
            <w:szCs w:val="22"/>
            <w:lang w:val="en-GB"/>
          </w:rPr>
          <w:delText xml:space="preserve">demographic </w:delText>
        </w:r>
        <w:r w:rsidR="00047B6D" w:rsidRPr="00047B6D" w:rsidDel="00037E60">
          <w:rPr>
            <w:rFonts w:ascii="Times New Roman" w:hAnsi="Times New Roman" w:cs="Times New Roman"/>
            <w:color w:val="000000" w:themeColor="text1"/>
            <w:sz w:val="22"/>
            <w:szCs w:val="22"/>
            <w:lang w:val="en-GB"/>
          </w:rPr>
          <w:delText>variables</w:delText>
        </w:r>
      </w:del>
      <w:del w:id="102" w:author="Maryam Mahmoudi" w:date="2022-05-07T19:11:00Z">
        <w:r w:rsidR="00047B6D" w:rsidRPr="00047B6D" w:rsidDel="009C4BC3">
          <w:rPr>
            <w:rFonts w:ascii="Times New Roman" w:hAnsi="Times New Roman" w:cs="Times New Roman"/>
            <w:color w:val="000000" w:themeColor="text1"/>
            <w:sz w:val="22"/>
            <w:szCs w:val="22"/>
            <w:lang w:val="en-GB"/>
          </w:rPr>
          <w:delText xml:space="preserve"> </w:delText>
        </w:r>
      </w:del>
      <w:ins w:id="103" w:author="Maryam Mahmoudi" w:date="2022-05-07T19:55:00Z">
        <w:r w:rsidR="00037E60">
          <w:rPr>
            <w:rFonts w:ascii="Times New Roman" w:hAnsi="Times New Roman" w:cs="Times New Roman"/>
            <w:sz w:val="22"/>
            <w:szCs w:val="22"/>
            <w:lang w:val="en-GB"/>
          </w:rPr>
          <w:t>their abilities to speak in English and being physically independent, which means they should be able to walk by themselves we do not use any instrument for screening. .</w:t>
        </w:r>
      </w:ins>
      <w:del w:id="104" w:author="Maryam Mahmoudi" w:date="2022-05-07T19:11:00Z">
        <w:r w:rsidR="00047B6D" w:rsidRPr="00047B6D" w:rsidDel="009C4BC3">
          <w:rPr>
            <w:rFonts w:ascii="Times New Roman" w:hAnsi="Times New Roman" w:cs="Times New Roman"/>
            <w:color w:val="000000" w:themeColor="text1"/>
            <w:sz w:val="22"/>
            <w:szCs w:val="22"/>
            <w:lang w:val="en-GB"/>
          </w:rPr>
          <w:delText>and their current cognitive activity level assessed by Lifetime of Experiences Questionnaire (</w:delText>
        </w:r>
        <w:r w:rsidR="00F217E5" w:rsidDel="009C4BC3">
          <w:rPr>
            <w:rFonts w:ascii="Times New Roman" w:hAnsi="Times New Roman" w:cs="Times New Roman"/>
            <w:color w:val="000000" w:themeColor="text1"/>
            <w:sz w:val="22"/>
            <w:szCs w:val="22"/>
            <w:lang w:val="en-GB"/>
          </w:rPr>
          <w:delText>LIFETIME OF EXPERIENCES QUESTIONNAIRE (LEQ)</w:delText>
        </w:r>
        <w:r w:rsidR="00047B6D" w:rsidRPr="00047B6D" w:rsidDel="009C4BC3">
          <w:rPr>
            <w:rFonts w:ascii="Times New Roman" w:hAnsi="Times New Roman" w:cs="Times New Roman"/>
            <w:color w:val="000000" w:themeColor="text1"/>
            <w:sz w:val="22"/>
            <w:szCs w:val="22"/>
            <w:lang w:val="en-GB"/>
          </w:rPr>
          <w:delText>)</w:delText>
        </w:r>
        <w:r w:rsidR="00047B6D" w:rsidRPr="00047B6D" w:rsidDel="009C4BC3">
          <w:rPr>
            <w:rFonts w:ascii="Times New Roman" w:hAnsi="Times New Roman" w:cs="Times New Roman"/>
            <w:color w:val="000000" w:themeColor="text1"/>
            <w:sz w:val="22"/>
            <w:szCs w:val="22"/>
            <w:lang w:val="en-GB"/>
          </w:rPr>
          <w:fldChar w:fldCharType="begin"/>
        </w:r>
        <w:r w:rsidR="00047B6D" w:rsidRPr="00047B6D" w:rsidDel="009C4BC3">
          <w:rPr>
            <w:rFonts w:ascii="Times New Roman" w:hAnsi="Times New Roman" w:cs="Times New Roman"/>
            <w:color w:val="000000" w:themeColor="text1"/>
            <w:sz w:val="22"/>
            <w:szCs w:val="22"/>
            <w:lang w:val="en-GB"/>
          </w:rPr>
          <w:delInstrText xml:space="preserve"> ADDIN ZOTERO_ITEM CSL_CITATION {"citationID":"3ZCWFVT3","properties":{"formattedCitation":"\\super 43\\nosupersub{}","plainCitation":"43","noteIndex":0},"citationItems":[{"id":17263,"uris":["http://zotero.org/users/8326170/items/ADKYSJD2"],"uri":["http://zotero.org/users/8326170/items/ADKYSJD2"],"itemData":{"id":17263,"type":"article-journal","abstract":"BACKGROUND: Brain reserve is a property of the central nervous system related to complex mental activity which may mediate the course and clinical expression of brain injury. Since there is no instrument that comprehensively assesses complex mental activity through the lifespan, we developed and tested the Lifetime of Experiences Questionnaire (LEQ) in a prospective study of healthy ageing.\nMETHOD: The LEQ assesses educational, occupational and cognitive lifestyle activities at different stages through life. Test-retest, item analysis and Item Response Theory (IRT) were used to determine reliability. Dimensionality was evaluated using factor analysis. Validity was established through IRT analysis of test performance, correlation with an extant contemporaneous instrument (Cognitive Activities Scale; CAS) and prediction of global cognitive change over 18 months controlling for age, baseline cognition and hypertension.\nRESULTS: In a sample of healthy older individuals (n=79) the LEQ was found to be consistent, coherent and discriminate between individuals with high and low mental activity levels. Factor analysis revealed a dominant factor which loaded heavily on education, occupation and leisure activity. Total LEQ was significantly correlated with the CAS. Furthermore, individuals with higher LEQ scores showed less cognitive decline over 18 months, independent of covariates (r=0.37, p=0.003).\nCONCLUSIONS: The LEQ is a reliable and valid instrument for assessing complex lifespan mental activity which is protective against cognitive decline. The LEQ is therefore proposed as a useful tool for estimating brain reserve in older individuals and further development is anticipated.","container-title":"Psychological Medicine","DOI":"10.1017/S003329170600938X","ISSN":"0033-2917","issue":"7","journalAbbreviation":"Psychol Med","language":"eng","note":"PMID: 17112402","page":"1015-1025","source":"PubMed","title":"Assessment of complex mental activity across the lifespan: development of the Lifetime of Experiences Questionnaire (LEQ)","title-short":"Assessment of complex mental activity across the lifespan","volume":"37","author":[{"family":"Valenzuela","given":"Michael J."},{"family":"Sachdev","given":"Perminder"}],"issued":{"date-parts":[["2007",7]]}}}],"schema":"https://github.com/citation-style-language/schema/raw/master/csl-citation.json"} </w:delInstrText>
        </w:r>
        <w:r w:rsidR="00047B6D" w:rsidRPr="00047B6D" w:rsidDel="009C4BC3">
          <w:rPr>
            <w:rFonts w:ascii="Times New Roman" w:hAnsi="Times New Roman" w:cs="Times New Roman"/>
            <w:color w:val="000000" w:themeColor="text1"/>
            <w:sz w:val="22"/>
            <w:szCs w:val="22"/>
            <w:lang w:val="en-GB"/>
          </w:rPr>
          <w:fldChar w:fldCharType="separate"/>
        </w:r>
        <w:r w:rsidR="00047B6D" w:rsidRPr="00047B6D" w:rsidDel="009C4BC3">
          <w:rPr>
            <w:rFonts w:ascii="Times New Roman" w:hAnsi="Times New Roman" w:cs="Times New Roman"/>
            <w:color w:val="000000" w:themeColor="text1"/>
            <w:sz w:val="22"/>
            <w:vertAlign w:val="superscript"/>
          </w:rPr>
          <w:delText>43</w:delText>
        </w:r>
        <w:r w:rsidR="00047B6D" w:rsidRPr="00047B6D" w:rsidDel="009C4BC3">
          <w:rPr>
            <w:rFonts w:ascii="Times New Roman" w:hAnsi="Times New Roman" w:cs="Times New Roman"/>
            <w:color w:val="000000" w:themeColor="text1"/>
            <w:sz w:val="22"/>
            <w:szCs w:val="22"/>
            <w:lang w:val="en-GB"/>
          </w:rPr>
          <w:fldChar w:fldCharType="end"/>
        </w:r>
      </w:del>
      <w:r w:rsidR="00047B6D" w:rsidRPr="00047B6D">
        <w:rPr>
          <w:rFonts w:ascii="Times New Roman" w:hAnsi="Times New Roman" w:cs="Times New Roman"/>
          <w:color w:val="000000" w:themeColor="text1"/>
          <w:sz w:val="22"/>
          <w:szCs w:val="22"/>
          <w:lang w:val="en-GB"/>
        </w:rPr>
        <w:t xml:space="preserve">. </w:t>
      </w:r>
      <w:del w:id="105" w:author="Maryam Mahmoudi" w:date="2022-05-07T19:12:00Z">
        <w:r w:rsidR="00047B6D" w:rsidRPr="00047B6D" w:rsidDel="009C4BC3">
          <w:rPr>
            <w:rFonts w:ascii="Times New Roman" w:hAnsi="Times New Roman" w:cs="Times New Roman"/>
            <w:color w:val="000000" w:themeColor="text1"/>
            <w:sz w:val="22"/>
            <w:szCs w:val="22"/>
            <w:lang w:val="en-GB"/>
          </w:rPr>
          <w:delText xml:space="preserve">The </w:delText>
        </w:r>
        <w:r w:rsidR="00F217E5" w:rsidDel="009C4BC3">
          <w:rPr>
            <w:rFonts w:ascii="Times New Roman" w:hAnsi="Times New Roman" w:cs="Times New Roman"/>
            <w:color w:val="000000" w:themeColor="text1"/>
            <w:sz w:val="22"/>
            <w:szCs w:val="22"/>
            <w:lang w:val="en-GB"/>
          </w:rPr>
          <w:delText>LIFETIME OF EXPERIENCES QUESTIONNAIRE (LEQ)</w:delText>
        </w:r>
        <w:r w:rsidR="00047B6D" w:rsidRPr="00047B6D" w:rsidDel="009C4BC3">
          <w:rPr>
            <w:rFonts w:ascii="Times New Roman" w:hAnsi="Times New Roman" w:cs="Times New Roman"/>
            <w:color w:val="000000" w:themeColor="text1"/>
            <w:sz w:val="22"/>
            <w:szCs w:val="22"/>
            <w:lang w:val="en-GB"/>
          </w:rPr>
          <w:delText xml:space="preserve"> will be conducted for initial assessment of </w:delText>
        </w:r>
        <w:r w:rsidDel="009C4BC3">
          <w:rPr>
            <w:rFonts w:ascii="Times New Roman" w:hAnsi="Times New Roman" w:cs="Times New Roman"/>
            <w:color w:val="000000" w:themeColor="text1"/>
            <w:sz w:val="22"/>
            <w:szCs w:val="22"/>
            <w:lang w:val="en-GB"/>
          </w:rPr>
          <w:delText>the participants at the beginning of</w:delText>
        </w:r>
        <w:r w:rsidR="00047B6D" w:rsidRPr="00047B6D" w:rsidDel="009C4BC3">
          <w:rPr>
            <w:rFonts w:ascii="Times New Roman" w:hAnsi="Times New Roman" w:cs="Times New Roman"/>
            <w:color w:val="000000" w:themeColor="text1"/>
            <w:sz w:val="22"/>
            <w:szCs w:val="22"/>
            <w:lang w:val="en-GB"/>
          </w:rPr>
          <w:delText xml:space="preserve"> the study (for both phases) to measure their current cognitive ability level. </w:delText>
        </w:r>
      </w:del>
      <w:del w:id="106" w:author="Maryam Mahmoudi" w:date="2022-05-07T19:54:00Z">
        <w:r w:rsidR="00047B6D" w:rsidRPr="00047B6D" w:rsidDel="00037E60">
          <w:rPr>
            <w:rFonts w:ascii="Times New Roman" w:hAnsi="Times New Roman" w:cs="Times New Roman"/>
            <w:color w:val="000000" w:themeColor="text1"/>
            <w:sz w:val="22"/>
            <w:szCs w:val="22"/>
            <w:lang w:val="en-GB"/>
          </w:rPr>
          <w:delText xml:space="preserve">This is a validated 42-item scale for those age 65 and over. Scores lower than 60 indicate that the user has a low cognitive activity level. </w:delText>
        </w:r>
      </w:del>
    </w:p>
    <w:p w14:paraId="0000010D" w14:textId="77777777" w:rsidR="006A244E" w:rsidRPr="002271CA" w:rsidRDefault="00EC58C8">
      <w:pPr>
        <w:pStyle w:val="Heading1"/>
        <w:numPr>
          <w:ilvl w:val="0"/>
          <w:numId w:val="1"/>
        </w:numPr>
        <w:spacing w:before="120" w:after="120"/>
        <w:rPr>
          <w:rFonts w:asciiTheme="majorBidi" w:eastAsia="Calibri" w:hAnsiTheme="majorBidi" w:cstheme="majorBidi"/>
          <w:sz w:val="24"/>
          <w:szCs w:val="24"/>
        </w:rPr>
      </w:pPr>
      <w:bookmarkStart w:id="107" w:name="bookmark=id.17dp8vu" w:colFirst="0" w:colLast="0"/>
      <w:bookmarkStart w:id="108" w:name="_Toc68115623"/>
      <w:bookmarkEnd w:id="107"/>
      <w:r w:rsidRPr="002271CA">
        <w:rPr>
          <w:rFonts w:asciiTheme="majorBidi" w:eastAsia="Calibri" w:hAnsiTheme="majorBidi" w:cstheme="majorBidi"/>
          <w:sz w:val="24"/>
          <w:szCs w:val="24"/>
        </w:rPr>
        <w:t>Vulnerable Populations</w:t>
      </w:r>
      <w:bookmarkEnd w:id="108"/>
    </w:p>
    <w:p w14:paraId="0000010E" w14:textId="77777777" w:rsidR="006A244E" w:rsidRPr="002271CA" w:rsidRDefault="00EC58C8">
      <w:pPr>
        <w:spacing w:before="120" w:after="120"/>
        <w:ind w:left="720"/>
        <w:rPr>
          <w:rFonts w:asciiTheme="majorBidi" w:eastAsia="Calibri" w:hAnsiTheme="majorBidi" w:cstheme="majorBidi"/>
          <w:color w:val="FF0000"/>
        </w:rPr>
      </w:pPr>
      <w:r w:rsidRPr="002271CA">
        <w:rPr>
          <w:rFonts w:asciiTheme="majorBidi" w:eastAsia="Calibri" w:hAnsiTheme="majorBidi" w:cstheme="majorBidi"/>
          <w:color w:val="FF0000"/>
        </w:rPr>
        <w:t>University requirements for inclusion of vulnerable populations may be stricter than what may be acceptable for sponsors or for lead investigators at other institutions.</w:t>
      </w:r>
    </w:p>
    <w:p w14:paraId="0000010F" w14:textId="7D3ED1F7" w:rsidR="006A244E" w:rsidRPr="002271CA" w:rsidRDefault="00EC58C8">
      <w:pPr>
        <w:numPr>
          <w:ilvl w:val="1"/>
          <w:numId w:val="1"/>
        </w:numPr>
        <w:pBdr>
          <w:top w:val="nil"/>
          <w:left w:val="nil"/>
          <w:bottom w:val="nil"/>
          <w:right w:val="nil"/>
          <w:between w:val="nil"/>
        </w:pBdr>
        <w:spacing w:before="120" w:after="120"/>
        <w:rPr>
          <w:rFonts w:asciiTheme="majorBidi" w:eastAsia="Calibri" w:hAnsiTheme="majorBidi" w:cstheme="majorBidi"/>
          <w:color w:val="000000"/>
        </w:rPr>
      </w:pPr>
      <w:r w:rsidRPr="002271CA">
        <w:rPr>
          <w:rFonts w:asciiTheme="majorBidi" w:eastAsia="Calibri" w:hAnsiTheme="majorBidi" w:cstheme="majorBidi"/>
          <w:color w:val="000000"/>
        </w:rPr>
        <w:t xml:space="preserve">Vulnerable Populations: </w:t>
      </w:r>
      <w:r w:rsidRPr="002271CA">
        <w:rPr>
          <w:rFonts w:asciiTheme="majorBidi" w:eastAsia="Calibri" w:hAnsiTheme="majorBidi" w:cstheme="majorBidi"/>
          <w:color w:val="FF0000"/>
        </w:rPr>
        <w:t xml:space="preserve">Identify which of the following populations will be allowed to participate in this study. You may not include members of the populations below as participants in your research unless you indicate this in your inclusion criteria above. Inclusion of an individual from one of these groups </w:t>
      </w:r>
      <w:r w:rsidRPr="002271CA">
        <w:rPr>
          <w:rFonts w:asciiTheme="majorBidi" w:eastAsia="Calibri" w:hAnsiTheme="majorBidi" w:cstheme="majorBidi"/>
          <w:color w:val="FF0000"/>
          <w:u w:val="single"/>
        </w:rPr>
        <w:t>will require</w:t>
      </w:r>
      <w:r w:rsidRPr="002271CA">
        <w:rPr>
          <w:rFonts w:asciiTheme="majorBidi" w:eastAsia="Calibri" w:hAnsiTheme="majorBidi" w:cstheme="majorBidi"/>
          <w:color w:val="FF0000"/>
        </w:rPr>
        <w:t xml:space="preserve"> the investigator to develop additional safeguards (Section </w:t>
      </w:r>
      <w:sdt>
        <w:sdtPr>
          <w:rPr>
            <w:rFonts w:asciiTheme="majorBidi" w:hAnsiTheme="majorBidi" w:cstheme="majorBidi"/>
          </w:rPr>
          <w:tag w:val="goog_rdk_38"/>
          <w:id w:val="103468354"/>
        </w:sdtPr>
        <w:sdtEndPr/>
        <w:sdtContent>
          <w:r w:rsidRPr="002271CA">
            <w:rPr>
              <w:rFonts w:asciiTheme="majorBidi" w:eastAsia="Calibri" w:hAnsiTheme="majorBidi" w:cstheme="majorBidi"/>
              <w:color w:val="FF0000"/>
            </w:rPr>
            <w:t>10</w:t>
          </w:r>
        </w:sdtContent>
      </w:sdt>
      <w:sdt>
        <w:sdtPr>
          <w:rPr>
            <w:rFonts w:asciiTheme="majorBidi" w:hAnsiTheme="majorBidi" w:cstheme="majorBidi"/>
          </w:rPr>
          <w:tag w:val="goog_rdk_39"/>
          <w:id w:val="-1145882969"/>
          <w:placeholder>
            <w:docPart w:val="E2608D52AF2043EE83D03115EC41424D"/>
          </w:placeholder>
          <w:showingPlcHdr/>
        </w:sdtPr>
        <w:sdtEndPr/>
        <w:sdtContent>
          <w:r w:rsidR="004A548C" w:rsidRPr="002271CA">
            <w:rPr>
              <w:rFonts w:asciiTheme="majorBidi" w:hAnsiTheme="majorBidi" w:cstheme="majorBidi"/>
            </w:rPr>
            <w:t xml:space="preserve">     </w:t>
          </w:r>
        </w:sdtContent>
      </w:sdt>
      <w:r w:rsidRPr="002271CA">
        <w:rPr>
          <w:rFonts w:asciiTheme="majorBidi" w:eastAsia="Calibri" w:hAnsiTheme="majorBidi" w:cstheme="majorBidi"/>
          <w:color w:val="FF0000"/>
        </w:rPr>
        <w:t>.2) proportional to the degree of vulnerability and proportional to the degree of risk and benefit.</w:t>
      </w:r>
    </w:p>
    <w:p w14:paraId="00000110" w14:textId="74A6DA87" w:rsidR="006A244E" w:rsidRPr="007C06AD" w:rsidRDefault="007C06AD">
      <w:pPr>
        <w:pBdr>
          <w:top w:val="nil"/>
          <w:left w:val="nil"/>
          <w:bottom w:val="nil"/>
          <w:right w:val="nil"/>
          <w:between w:val="nil"/>
        </w:pBdr>
        <w:spacing w:before="120" w:after="120"/>
        <w:ind w:left="180"/>
        <w:rPr>
          <w:rFonts w:asciiTheme="majorBidi" w:eastAsia="Calibri" w:hAnsiTheme="majorBidi" w:cstheme="majorBidi"/>
        </w:rPr>
      </w:pPr>
      <w:r w:rsidRPr="00753A0D">
        <w:rPr>
          <w:rFonts w:asciiTheme="majorBidi" w:eastAsia="Calibri" w:hAnsiTheme="majorBidi" w:cstheme="majorBidi"/>
        </w:rPr>
        <w:t>We do not w</w:t>
      </w:r>
      <w:r w:rsidRPr="007C06AD">
        <w:rPr>
          <w:rFonts w:asciiTheme="majorBidi" w:eastAsia="Calibri" w:hAnsiTheme="majorBidi" w:cstheme="majorBidi"/>
        </w:rPr>
        <w:t>ork with any of the follow</w:t>
      </w:r>
      <w:r w:rsidR="00753A0D">
        <w:rPr>
          <w:rFonts w:asciiTheme="majorBidi" w:eastAsia="Calibri" w:hAnsiTheme="majorBidi" w:cstheme="majorBidi"/>
        </w:rPr>
        <w:t>ing vulnerable population. A</w:t>
      </w:r>
      <w:r w:rsidRPr="007C06AD">
        <w:rPr>
          <w:rFonts w:asciiTheme="majorBidi" w:eastAsia="Calibri" w:hAnsiTheme="majorBidi" w:cstheme="majorBidi"/>
        </w:rPr>
        <w:t xml:space="preserve">geing adults </w:t>
      </w:r>
      <w:r w:rsidR="00753A0D">
        <w:rPr>
          <w:rFonts w:asciiTheme="majorBidi" w:eastAsia="Calibri" w:hAnsiTheme="majorBidi" w:cstheme="majorBidi"/>
        </w:rPr>
        <w:t>in the proposed study need</w:t>
      </w:r>
      <w:r w:rsidRPr="007C06AD">
        <w:rPr>
          <w:rFonts w:asciiTheme="majorBidi" w:eastAsia="Calibri" w:hAnsiTheme="majorBidi" w:cstheme="majorBidi"/>
        </w:rPr>
        <w:t xml:space="preserve"> to be able to consent </w:t>
      </w:r>
      <w:r w:rsidR="00753A0D">
        <w:rPr>
          <w:rFonts w:asciiTheme="majorBidi" w:eastAsia="Calibri" w:hAnsiTheme="majorBidi" w:cstheme="majorBidi"/>
        </w:rPr>
        <w:t xml:space="preserve">by themselves in order for them to benefit from </w:t>
      </w:r>
      <w:r w:rsidRPr="007C06AD">
        <w:rPr>
          <w:rFonts w:asciiTheme="majorBidi" w:eastAsia="Calibri" w:hAnsiTheme="majorBidi" w:cstheme="majorBidi"/>
        </w:rPr>
        <w:t>t</w:t>
      </w:r>
      <w:r w:rsidR="00753A0D">
        <w:rPr>
          <w:rFonts w:asciiTheme="majorBidi" w:eastAsia="Calibri" w:hAnsiTheme="majorBidi" w:cstheme="majorBidi"/>
        </w:rPr>
        <w:t>he</w:t>
      </w:r>
      <w:r w:rsidRPr="007C06AD">
        <w:rPr>
          <w:rFonts w:asciiTheme="majorBidi" w:eastAsia="Calibri" w:hAnsiTheme="majorBidi" w:cstheme="majorBidi"/>
        </w:rPr>
        <w:t xml:space="preserve"> intervention. </w:t>
      </w:r>
      <w:r w:rsidR="00753A0D">
        <w:rPr>
          <w:rFonts w:asciiTheme="majorBidi" w:eastAsia="Calibri" w:hAnsiTheme="majorBidi" w:cstheme="majorBidi"/>
        </w:rPr>
        <w:t>We will recruit older adults living in assisted living settings in Minnesota based the inclusionary criterial listed above.</w:t>
      </w:r>
    </w:p>
    <w:tbl>
      <w:tblPr>
        <w:tblStyle w:val="1"/>
        <w:tblW w:w="738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600"/>
      </w:tblGrid>
      <w:tr w:rsidR="006A244E" w:rsidRPr="002271CA" w14:paraId="718D28F1" w14:textId="77777777">
        <w:tc>
          <w:tcPr>
            <w:tcW w:w="3780" w:type="dxa"/>
            <w:shd w:val="clear" w:color="auto" w:fill="auto"/>
            <w:tcMar>
              <w:top w:w="100" w:type="dxa"/>
              <w:left w:w="100" w:type="dxa"/>
              <w:bottom w:w="100" w:type="dxa"/>
              <w:right w:w="100" w:type="dxa"/>
            </w:tcMar>
          </w:tcPr>
          <w:p w14:paraId="00000111" w14:textId="77777777" w:rsidR="006A244E" w:rsidRPr="002271CA" w:rsidRDefault="00EC58C8">
            <w:pPr>
              <w:widowControl w:val="0"/>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rPr>
              <w:t>Population / Group</w:t>
            </w:r>
          </w:p>
        </w:tc>
        <w:tc>
          <w:tcPr>
            <w:tcW w:w="3600" w:type="dxa"/>
            <w:shd w:val="clear" w:color="auto" w:fill="auto"/>
            <w:tcMar>
              <w:top w:w="100" w:type="dxa"/>
              <w:left w:w="100" w:type="dxa"/>
              <w:bottom w:w="100" w:type="dxa"/>
              <w:right w:w="100" w:type="dxa"/>
            </w:tcMar>
          </w:tcPr>
          <w:p w14:paraId="00000112" w14:textId="5A2A4690" w:rsidR="006A244E" w:rsidRPr="002271CA" w:rsidRDefault="00EC58C8">
            <w:pPr>
              <w:widowControl w:val="0"/>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rPr>
              <w:t xml:space="preserve">Identify whether any of the following populations will be </w:t>
            </w:r>
            <w:r w:rsidR="00E61565" w:rsidRPr="002271CA">
              <w:rPr>
                <w:rFonts w:asciiTheme="majorBidi" w:eastAsia="Calibri" w:hAnsiTheme="majorBidi" w:cstheme="majorBidi"/>
              </w:rPr>
              <w:t>primary focus of the research (</w:t>
            </w:r>
            <w:r w:rsidRPr="002271CA">
              <w:rPr>
                <w:rFonts w:asciiTheme="majorBidi" w:eastAsia="Calibri" w:hAnsiTheme="majorBidi" w:cstheme="majorBidi"/>
              </w:rPr>
              <w:t>targeted</w:t>
            </w:r>
            <w:r w:rsidR="00E61565" w:rsidRPr="002271CA">
              <w:rPr>
                <w:rFonts w:asciiTheme="majorBidi" w:eastAsia="Calibri" w:hAnsiTheme="majorBidi" w:cstheme="majorBidi"/>
              </w:rPr>
              <w:t>)</w:t>
            </w:r>
            <w:r w:rsidRPr="002271CA">
              <w:rPr>
                <w:rFonts w:asciiTheme="majorBidi" w:eastAsia="Calibri" w:hAnsiTheme="majorBidi" w:cstheme="majorBidi"/>
              </w:rPr>
              <w:t xml:space="preserve">, included </w:t>
            </w:r>
            <w:r w:rsidR="00E61565" w:rsidRPr="002271CA">
              <w:rPr>
                <w:rFonts w:asciiTheme="majorBidi" w:eastAsia="Calibri" w:hAnsiTheme="majorBidi" w:cstheme="majorBidi"/>
              </w:rPr>
              <w:t>but not the focus of the research</w:t>
            </w:r>
            <w:r w:rsidRPr="002271CA">
              <w:rPr>
                <w:rFonts w:asciiTheme="majorBidi" w:eastAsia="Calibri" w:hAnsiTheme="majorBidi" w:cstheme="majorBidi"/>
              </w:rPr>
              <w:t xml:space="preserve"> or excluded from participation in the study. </w:t>
            </w:r>
          </w:p>
        </w:tc>
      </w:tr>
      <w:tr w:rsidR="00C04993" w:rsidRPr="002271CA" w14:paraId="4F689019" w14:textId="77777777">
        <w:tc>
          <w:tcPr>
            <w:tcW w:w="3780" w:type="dxa"/>
            <w:shd w:val="clear" w:color="auto" w:fill="auto"/>
            <w:tcMar>
              <w:top w:w="100" w:type="dxa"/>
              <w:left w:w="100" w:type="dxa"/>
              <w:bottom w:w="100" w:type="dxa"/>
              <w:right w:w="100" w:type="dxa"/>
            </w:tcMar>
          </w:tcPr>
          <w:p w14:paraId="00000113" w14:textId="77777777" w:rsidR="00C04993" w:rsidRPr="002271CA" w:rsidRDefault="00C04993" w:rsidP="00C04993">
            <w:pPr>
              <w:widowControl w:val="0"/>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rPr>
              <w:t>Children</w:t>
            </w:r>
          </w:p>
        </w:tc>
        <w:sdt>
          <w:sdtPr>
            <w:rPr>
              <w:rFonts w:asciiTheme="majorBidi" w:eastAsia="Calibri" w:hAnsiTheme="majorBidi" w:cstheme="majorBidi"/>
            </w:rPr>
            <w:id w:val="-1555236787"/>
            <w:placeholder>
              <w:docPart w:val="76A527CA30DEC443AAA41F8592160178"/>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14" w14:textId="41144169" w:rsidR="00C04993" w:rsidRPr="002271CA" w:rsidRDefault="00710123" w:rsidP="00C04993">
                <w:pPr>
                  <w:widowControl w:val="0"/>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796CF44F" w14:textId="77777777">
        <w:tc>
          <w:tcPr>
            <w:tcW w:w="3780" w:type="dxa"/>
            <w:shd w:val="clear" w:color="auto" w:fill="auto"/>
            <w:tcMar>
              <w:top w:w="100" w:type="dxa"/>
              <w:left w:w="100" w:type="dxa"/>
              <w:bottom w:w="100" w:type="dxa"/>
              <w:right w:w="100" w:type="dxa"/>
            </w:tcMar>
          </w:tcPr>
          <w:p w14:paraId="00000115" w14:textId="77777777" w:rsidR="00C04993" w:rsidRPr="002271CA" w:rsidRDefault="00C04993" w:rsidP="00C04993">
            <w:pPr>
              <w:widowControl w:val="0"/>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rPr>
              <w:t>Pregnant women/fetuses/neonates</w:t>
            </w:r>
          </w:p>
        </w:tc>
        <w:sdt>
          <w:sdtPr>
            <w:rPr>
              <w:rFonts w:asciiTheme="majorBidi" w:eastAsia="Calibri" w:hAnsiTheme="majorBidi" w:cstheme="majorBidi"/>
            </w:rPr>
            <w:id w:val="-617058165"/>
            <w:placeholder>
              <w:docPart w:val="DE5F8DE576CB7C40980405A1B473748D"/>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16" w14:textId="71091E27"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63E563BF" w14:textId="77777777">
        <w:tc>
          <w:tcPr>
            <w:tcW w:w="3780" w:type="dxa"/>
            <w:shd w:val="clear" w:color="auto" w:fill="auto"/>
            <w:tcMar>
              <w:top w:w="100" w:type="dxa"/>
              <w:left w:w="100" w:type="dxa"/>
              <w:bottom w:w="100" w:type="dxa"/>
              <w:right w:w="100" w:type="dxa"/>
            </w:tcMar>
          </w:tcPr>
          <w:p w14:paraId="00000117" w14:textId="77777777" w:rsidR="00C04993" w:rsidRPr="002271CA" w:rsidRDefault="00C04993" w:rsidP="00C04993">
            <w:pPr>
              <w:widowControl w:val="0"/>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rPr>
              <w:t>Prisoners</w:t>
            </w:r>
          </w:p>
        </w:tc>
        <w:sdt>
          <w:sdtPr>
            <w:rPr>
              <w:rFonts w:asciiTheme="majorBidi" w:eastAsia="Calibri" w:hAnsiTheme="majorBidi" w:cstheme="majorBidi"/>
            </w:rPr>
            <w:id w:val="-2135854439"/>
            <w:placeholder>
              <w:docPart w:val="02A112ECE2F0724A835BF34F70B359BD"/>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18" w14:textId="2F97B265"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723089B3" w14:textId="77777777">
        <w:tc>
          <w:tcPr>
            <w:tcW w:w="3780" w:type="dxa"/>
            <w:shd w:val="clear" w:color="auto" w:fill="auto"/>
            <w:tcMar>
              <w:top w:w="100" w:type="dxa"/>
              <w:left w:w="100" w:type="dxa"/>
              <w:bottom w:w="100" w:type="dxa"/>
              <w:right w:w="100" w:type="dxa"/>
            </w:tcMar>
          </w:tcPr>
          <w:p w14:paraId="00000119"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 xml:space="preserve">Adults lacking capacity to consent and/or adults with diminished capacity to consent, including, but </w:t>
            </w:r>
            <w:r w:rsidRPr="002271CA">
              <w:rPr>
                <w:rFonts w:asciiTheme="majorBidi" w:eastAsia="Calibri" w:hAnsiTheme="majorBidi" w:cstheme="majorBidi"/>
              </w:rPr>
              <w:lastRenderedPageBreak/>
              <w:t>not limited to, those with acute medical conditions, psychiatric disorders, neurologic disorders, developmental disorders, and behavioral disorders</w:t>
            </w:r>
          </w:p>
        </w:tc>
        <w:sdt>
          <w:sdtPr>
            <w:rPr>
              <w:rFonts w:asciiTheme="majorBidi" w:eastAsia="Calibri" w:hAnsiTheme="majorBidi" w:cstheme="majorBidi"/>
            </w:rPr>
            <w:id w:val="-1227286003"/>
            <w:placeholder>
              <w:docPart w:val="3AA17E93AB2CFE499803C7C552FBEBE5"/>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1A" w14:textId="48C5765E"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4B1F86C5" w14:textId="77777777">
        <w:tc>
          <w:tcPr>
            <w:tcW w:w="3780" w:type="dxa"/>
            <w:shd w:val="clear" w:color="auto" w:fill="auto"/>
            <w:tcMar>
              <w:top w:w="100" w:type="dxa"/>
              <w:left w:w="100" w:type="dxa"/>
              <w:bottom w:w="100" w:type="dxa"/>
              <w:right w:w="100" w:type="dxa"/>
            </w:tcMar>
          </w:tcPr>
          <w:p w14:paraId="0000011B"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Non-English speakers</w:t>
            </w:r>
          </w:p>
        </w:tc>
        <w:sdt>
          <w:sdtPr>
            <w:rPr>
              <w:rFonts w:asciiTheme="majorBidi" w:eastAsia="Calibri" w:hAnsiTheme="majorBidi" w:cstheme="majorBidi"/>
            </w:rPr>
            <w:id w:val="-1856649242"/>
            <w:placeholder>
              <w:docPart w:val="757990FC4665B0459E349045FA809E79"/>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1C" w14:textId="5B5A8141"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13821F64" w14:textId="77777777">
        <w:tc>
          <w:tcPr>
            <w:tcW w:w="3780" w:type="dxa"/>
            <w:shd w:val="clear" w:color="auto" w:fill="auto"/>
            <w:tcMar>
              <w:top w:w="100" w:type="dxa"/>
              <w:left w:w="100" w:type="dxa"/>
              <w:bottom w:w="100" w:type="dxa"/>
              <w:right w:w="100" w:type="dxa"/>
            </w:tcMar>
          </w:tcPr>
          <w:p w14:paraId="0000011D"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Those unable to read (illiterate)</w:t>
            </w:r>
          </w:p>
        </w:tc>
        <w:sdt>
          <w:sdtPr>
            <w:rPr>
              <w:rFonts w:asciiTheme="majorBidi" w:eastAsia="Calibri" w:hAnsiTheme="majorBidi" w:cstheme="majorBidi"/>
            </w:rPr>
            <w:id w:val="1499384937"/>
            <w:placeholder>
              <w:docPart w:val="5D36DE0EDBAC634EA880EBA970B3CDFD"/>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1E" w14:textId="4FF10B02"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01FB016B" w14:textId="77777777">
        <w:tc>
          <w:tcPr>
            <w:tcW w:w="3780" w:type="dxa"/>
            <w:shd w:val="clear" w:color="auto" w:fill="auto"/>
            <w:tcMar>
              <w:top w:w="100" w:type="dxa"/>
              <w:left w:w="100" w:type="dxa"/>
              <w:bottom w:w="100" w:type="dxa"/>
              <w:right w:w="100" w:type="dxa"/>
            </w:tcMar>
          </w:tcPr>
          <w:p w14:paraId="0000011F"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Employees of the researcher</w:t>
            </w:r>
          </w:p>
        </w:tc>
        <w:sdt>
          <w:sdtPr>
            <w:rPr>
              <w:rFonts w:asciiTheme="majorBidi" w:eastAsia="Calibri" w:hAnsiTheme="majorBidi" w:cstheme="majorBidi"/>
            </w:rPr>
            <w:id w:val="391317265"/>
            <w:placeholder>
              <w:docPart w:val="221DCCA2A3E0494E97341EF3ED9380AE"/>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0" w14:textId="6858D242"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1572214B" w14:textId="77777777">
        <w:tc>
          <w:tcPr>
            <w:tcW w:w="3780" w:type="dxa"/>
            <w:shd w:val="clear" w:color="auto" w:fill="auto"/>
            <w:tcMar>
              <w:top w:w="100" w:type="dxa"/>
              <w:left w:w="100" w:type="dxa"/>
              <w:bottom w:w="100" w:type="dxa"/>
              <w:right w:w="100" w:type="dxa"/>
            </w:tcMar>
          </w:tcPr>
          <w:p w14:paraId="00000121"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Students of the researcher</w:t>
            </w:r>
          </w:p>
        </w:tc>
        <w:sdt>
          <w:sdtPr>
            <w:rPr>
              <w:rFonts w:asciiTheme="majorBidi" w:eastAsia="Calibri" w:hAnsiTheme="majorBidi" w:cstheme="majorBidi"/>
            </w:rPr>
            <w:id w:val="-1349097731"/>
            <w:placeholder>
              <w:docPart w:val="221A78C4D6DA6D49A24C29E7E392D9AF"/>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2" w14:textId="1448870D"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5673EF4C" w14:textId="77777777">
        <w:tc>
          <w:tcPr>
            <w:tcW w:w="3780" w:type="dxa"/>
            <w:shd w:val="clear" w:color="auto" w:fill="auto"/>
            <w:tcMar>
              <w:top w:w="100" w:type="dxa"/>
              <w:left w:w="100" w:type="dxa"/>
              <w:bottom w:w="100" w:type="dxa"/>
              <w:right w:w="100" w:type="dxa"/>
            </w:tcMar>
          </w:tcPr>
          <w:p w14:paraId="00000123"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Undervalued or disenfranchised social group</w:t>
            </w:r>
          </w:p>
        </w:tc>
        <w:sdt>
          <w:sdtPr>
            <w:rPr>
              <w:rFonts w:asciiTheme="majorBidi" w:eastAsia="Calibri" w:hAnsiTheme="majorBidi" w:cstheme="majorBidi"/>
            </w:rPr>
            <w:id w:val="-1222750344"/>
            <w:placeholder>
              <w:docPart w:val="85264F5B165B7C499B205CC7F8455663"/>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4" w14:textId="3BE7B2E8"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38B0182B" w14:textId="77777777">
        <w:tc>
          <w:tcPr>
            <w:tcW w:w="3780" w:type="dxa"/>
            <w:shd w:val="clear" w:color="auto" w:fill="auto"/>
            <w:tcMar>
              <w:top w:w="100" w:type="dxa"/>
              <w:left w:w="100" w:type="dxa"/>
              <w:bottom w:w="100" w:type="dxa"/>
              <w:right w:w="100" w:type="dxa"/>
            </w:tcMar>
          </w:tcPr>
          <w:p w14:paraId="00000125"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Active members of the military (service members), DoD personnel (including civilian employees)</w:t>
            </w:r>
          </w:p>
        </w:tc>
        <w:sdt>
          <w:sdtPr>
            <w:rPr>
              <w:rFonts w:asciiTheme="majorBidi" w:eastAsia="Calibri" w:hAnsiTheme="majorBidi" w:cstheme="majorBidi"/>
            </w:rPr>
            <w:id w:val="-2067712500"/>
            <w:placeholder>
              <w:docPart w:val="4EDC4CBA3E7577449B392BEE0B6B8C67"/>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6" w14:textId="2341E6E1"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569BF021" w14:textId="77777777">
        <w:tc>
          <w:tcPr>
            <w:tcW w:w="3780" w:type="dxa"/>
            <w:shd w:val="clear" w:color="auto" w:fill="auto"/>
            <w:tcMar>
              <w:top w:w="100" w:type="dxa"/>
              <w:left w:w="100" w:type="dxa"/>
              <w:bottom w:w="100" w:type="dxa"/>
              <w:right w:w="100" w:type="dxa"/>
            </w:tcMar>
          </w:tcPr>
          <w:p w14:paraId="00000127"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Individual or group that is approached for participation in research during a stressful situation such as emergency room setting, childbirth (labor), etc.</w:t>
            </w:r>
          </w:p>
        </w:tc>
        <w:sdt>
          <w:sdtPr>
            <w:rPr>
              <w:rFonts w:asciiTheme="majorBidi" w:eastAsia="Calibri" w:hAnsiTheme="majorBidi" w:cstheme="majorBidi"/>
            </w:rPr>
            <w:id w:val="346993969"/>
            <w:placeholder>
              <w:docPart w:val="2481B15ABE70F44780D4A8ED5D295095"/>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8" w14:textId="542975FE"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3757F8E8" w14:textId="77777777">
        <w:tc>
          <w:tcPr>
            <w:tcW w:w="3780" w:type="dxa"/>
            <w:shd w:val="clear" w:color="auto" w:fill="auto"/>
            <w:tcMar>
              <w:top w:w="100" w:type="dxa"/>
              <w:left w:w="100" w:type="dxa"/>
              <w:bottom w:w="100" w:type="dxa"/>
              <w:right w:w="100" w:type="dxa"/>
            </w:tcMar>
          </w:tcPr>
          <w:p w14:paraId="00000129"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Individual or group that is disadvantaged in the distribution of social goods and services such as income, housing, or healthcare.</w:t>
            </w:r>
          </w:p>
        </w:tc>
        <w:sdt>
          <w:sdtPr>
            <w:rPr>
              <w:rFonts w:asciiTheme="majorBidi" w:eastAsia="Calibri" w:hAnsiTheme="majorBidi" w:cstheme="majorBidi"/>
            </w:rPr>
            <w:id w:val="-1041587033"/>
            <w:placeholder>
              <w:docPart w:val="739A6D2ED9742D489217090EB547F88F"/>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A" w14:textId="27B3816B"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44F4AABB" w14:textId="77777777">
        <w:tc>
          <w:tcPr>
            <w:tcW w:w="3780" w:type="dxa"/>
            <w:shd w:val="clear" w:color="auto" w:fill="auto"/>
            <w:tcMar>
              <w:top w:w="100" w:type="dxa"/>
              <w:left w:w="100" w:type="dxa"/>
              <w:bottom w:w="100" w:type="dxa"/>
              <w:right w:w="100" w:type="dxa"/>
            </w:tcMar>
          </w:tcPr>
          <w:p w14:paraId="0000012B"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Individual or group with a serious health condition for which there are no satisfactory standard treatments.</w:t>
            </w:r>
          </w:p>
        </w:tc>
        <w:sdt>
          <w:sdtPr>
            <w:rPr>
              <w:rFonts w:asciiTheme="majorBidi" w:eastAsia="Calibri" w:hAnsiTheme="majorBidi" w:cstheme="majorBidi"/>
            </w:rPr>
            <w:id w:val="-849182218"/>
            <w:placeholder>
              <w:docPart w:val="334FA792D846C14A836A06B241F42AB9"/>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C" w14:textId="1202C60A"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7946A897" w14:textId="77777777">
        <w:tc>
          <w:tcPr>
            <w:tcW w:w="3780" w:type="dxa"/>
            <w:shd w:val="clear" w:color="auto" w:fill="auto"/>
            <w:tcMar>
              <w:top w:w="100" w:type="dxa"/>
              <w:left w:w="100" w:type="dxa"/>
              <w:bottom w:w="100" w:type="dxa"/>
              <w:right w:w="100" w:type="dxa"/>
            </w:tcMar>
          </w:tcPr>
          <w:p w14:paraId="0000012D" w14:textId="77777777" w:rsidR="00C04993" w:rsidRPr="002271CA" w:rsidRDefault="00C04993" w:rsidP="00C04993">
            <w:pPr>
              <w:spacing w:before="120"/>
              <w:rPr>
                <w:rFonts w:asciiTheme="majorBidi" w:eastAsia="Calibri" w:hAnsiTheme="majorBidi" w:cstheme="majorBidi"/>
              </w:rPr>
            </w:pPr>
            <w:r w:rsidRPr="002271CA">
              <w:rPr>
                <w:rFonts w:asciiTheme="majorBidi" w:eastAsia="Calibri" w:hAnsiTheme="majorBidi" w:cstheme="majorBidi"/>
              </w:rPr>
              <w:t>Individual or group with a fear of negative consequences for not participating in the research (e.g. institutionalization, deportation, disclosure of stigmatizing behavior).</w:t>
            </w:r>
          </w:p>
        </w:tc>
        <w:sdt>
          <w:sdtPr>
            <w:rPr>
              <w:rFonts w:asciiTheme="majorBidi" w:eastAsia="Calibri" w:hAnsiTheme="majorBidi" w:cstheme="majorBidi"/>
            </w:rPr>
            <w:id w:val="-1801223490"/>
            <w:placeholder>
              <w:docPart w:val="FC0545F0F6A5A6478D42F77828ECF507"/>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2E" w14:textId="673AD064"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r w:rsidR="00C04993" w:rsidRPr="002271CA" w14:paraId="26BE8ED6" w14:textId="77777777">
        <w:tc>
          <w:tcPr>
            <w:tcW w:w="3780" w:type="dxa"/>
            <w:shd w:val="clear" w:color="auto" w:fill="auto"/>
            <w:tcMar>
              <w:top w:w="100" w:type="dxa"/>
              <w:left w:w="100" w:type="dxa"/>
              <w:bottom w:w="100" w:type="dxa"/>
              <w:right w:w="100" w:type="dxa"/>
            </w:tcMar>
          </w:tcPr>
          <w:p w14:paraId="0000012F" w14:textId="77777777" w:rsidR="00C04993" w:rsidRPr="002271CA" w:rsidRDefault="00C04993" w:rsidP="00C04993">
            <w:pPr>
              <w:tabs>
                <w:tab w:val="left" w:pos="2790"/>
              </w:tabs>
              <w:spacing w:before="120"/>
              <w:rPr>
                <w:rFonts w:asciiTheme="majorBidi" w:eastAsia="Calibri" w:hAnsiTheme="majorBidi" w:cstheme="majorBidi"/>
              </w:rPr>
            </w:pPr>
            <w:r w:rsidRPr="002271CA">
              <w:rPr>
                <w:rFonts w:asciiTheme="majorBidi" w:eastAsia="Calibri" w:hAnsiTheme="majorBidi" w:cstheme="majorBidi"/>
              </w:rPr>
              <w:lastRenderedPageBreak/>
              <w:t>Any other circumstance/dynamic that could increase vulnerability to coercion or exploitation that might influence consent to research or decision to continue in research.</w:t>
            </w:r>
          </w:p>
        </w:tc>
        <w:sdt>
          <w:sdtPr>
            <w:rPr>
              <w:rFonts w:asciiTheme="majorBidi" w:eastAsia="Calibri" w:hAnsiTheme="majorBidi" w:cstheme="majorBidi"/>
            </w:rPr>
            <w:id w:val="-2051133335"/>
            <w:placeholder>
              <w:docPart w:val="BC6B82FA698A3F47B475C780D672AED8"/>
            </w:placeholde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EndPr/>
          <w:sdtContent>
            <w:tc>
              <w:tcPr>
                <w:tcW w:w="3600" w:type="dxa"/>
                <w:shd w:val="clear" w:color="auto" w:fill="auto"/>
                <w:tcMar>
                  <w:top w:w="100" w:type="dxa"/>
                  <w:left w:w="100" w:type="dxa"/>
                  <w:bottom w:w="100" w:type="dxa"/>
                  <w:right w:w="100" w:type="dxa"/>
                </w:tcMar>
              </w:tcPr>
              <w:p w14:paraId="00000130" w14:textId="50438E1D" w:rsidR="00C04993" w:rsidRPr="002271CA" w:rsidRDefault="00710123" w:rsidP="00C04993">
                <w:pPr>
                  <w:spacing w:before="120"/>
                  <w:rPr>
                    <w:rFonts w:asciiTheme="majorBidi" w:eastAsia="Calibri" w:hAnsiTheme="majorBidi" w:cstheme="majorBidi"/>
                  </w:rPr>
                </w:pPr>
                <w:r>
                  <w:rPr>
                    <w:rFonts w:asciiTheme="majorBidi" w:eastAsia="Calibri" w:hAnsiTheme="majorBidi" w:cstheme="majorBidi"/>
                  </w:rPr>
                  <w:t>Excluded</w:t>
                </w:r>
              </w:p>
            </w:tc>
          </w:sdtContent>
        </w:sdt>
      </w:tr>
    </w:tbl>
    <w:p w14:paraId="00000131" w14:textId="77777777" w:rsidR="006A244E" w:rsidRPr="002271CA" w:rsidRDefault="006A244E">
      <w:pPr>
        <w:pBdr>
          <w:top w:val="nil"/>
          <w:left w:val="nil"/>
          <w:bottom w:val="nil"/>
          <w:right w:val="nil"/>
          <w:between w:val="nil"/>
        </w:pBdr>
        <w:spacing w:before="120"/>
        <w:ind w:left="1530" w:hanging="270"/>
        <w:rPr>
          <w:rFonts w:asciiTheme="majorBidi" w:eastAsia="Calibri" w:hAnsiTheme="majorBidi" w:cstheme="majorBidi"/>
          <w:color w:val="000000"/>
        </w:rPr>
      </w:pPr>
    </w:p>
    <w:p w14:paraId="00000132" w14:textId="59832B82" w:rsidR="006A244E" w:rsidRPr="002271CA" w:rsidRDefault="00EC58C8" w:rsidP="008A69DE">
      <w:pPr>
        <w:pStyle w:val="ListParagraph"/>
        <w:numPr>
          <w:ilvl w:val="1"/>
          <w:numId w:val="1"/>
        </w:numPr>
        <w:pBdr>
          <w:top w:val="nil"/>
          <w:left w:val="nil"/>
          <w:bottom w:val="nil"/>
          <w:right w:val="nil"/>
          <w:between w:val="nil"/>
        </w:pBdr>
        <w:spacing w:before="120"/>
        <w:rPr>
          <w:rFonts w:asciiTheme="majorBidi" w:eastAsia="Calibri" w:hAnsiTheme="majorBidi" w:cstheme="majorBidi"/>
          <w:color w:val="000000"/>
        </w:rPr>
      </w:pPr>
      <w:r w:rsidRPr="002271CA">
        <w:rPr>
          <w:rFonts w:asciiTheme="majorBidi" w:eastAsia="Calibri" w:hAnsiTheme="majorBidi" w:cstheme="majorBidi"/>
          <w:color w:val="000000"/>
        </w:rPr>
        <w:t xml:space="preserve">Additional Safeguards: </w:t>
      </w:r>
    </w:p>
    <w:p w14:paraId="54DCCA13" w14:textId="77777777" w:rsidR="008A69DE" w:rsidRPr="002271CA" w:rsidRDefault="008A69DE" w:rsidP="00FC424D">
      <w:pPr>
        <w:pBdr>
          <w:top w:val="nil"/>
          <w:left w:val="nil"/>
          <w:bottom w:val="nil"/>
          <w:right w:val="nil"/>
          <w:between w:val="nil"/>
        </w:pBdr>
        <w:spacing w:before="120" w:after="120"/>
        <w:ind w:left="1440" w:hanging="7"/>
        <w:rPr>
          <w:rFonts w:asciiTheme="majorBidi" w:eastAsia="Calibri" w:hAnsiTheme="majorBidi" w:cstheme="majorBidi"/>
          <w:color w:val="FF0000"/>
        </w:rPr>
      </w:pPr>
      <w:r w:rsidRPr="002271CA">
        <w:rPr>
          <w:rFonts w:asciiTheme="majorBidi" w:eastAsia="Calibri" w:hAnsiTheme="majorBidi" w:cstheme="majorBidi"/>
          <w:color w:val="FF0000"/>
        </w:rPr>
        <w:t xml:space="preserve">If individuals or groups are identified as vulnerable, specific safeguards to protect the population should be implemented, such as consent monitoring or independent capacity to consent assessment, independent clinical monitoring, ensuring confidentiality, and ensuring that potential research participants are free to decline joining the study (Emanuel, Wendler, and Grady, 2008). If the research involves individuals Checked in Section </w:t>
      </w:r>
      <w:sdt>
        <w:sdtPr>
          <w:rPr>
            <w:rFonts w:asciiTheme="majorBidi" w:hAnsiTheme="majorBidi" w:cstheme="majorBidi"/>
          </w:rPr>
          <w:tag w:val="goog_rdk_40"/>
          <w:id w:val="-286041460"/>
        </w:sdtPr>
        <w:sdtEndPr/>
        <w:sdtContent>
          <w:r w:rsidRPr="002271CA">
            <w:rPr>
              <w:rFonts w:asciiTheme="majorBidi" w:eastAsia="Calibri" w:hAnsiTheme="majorBidi" w:cstheme="majorBidi"/>
              <w:color w:val="FF0000"/>
            </w:rPr>
            <w:t>10</w:t>
          </w:r>
        </w:sdtContent>
      </w:sdt>
      <w:sdt>
        <w:sdtPr>
          <w:rPr>
            <w:rFonts w:asciiTheme="majorBidi" w:hAnsiTheme="majorBidi" w:cstheme="majorBidi"/>
          </w:rPr>
          <w:tag w:val="goog_rdk_41"/>
          <w:id w:val="110164365"/>
          <w:placeholder>
            <w:docPart w:val="9B1897860087435790C298CE2445DDFB"/>
          </w:placeholder>
          <w:showingPlcHdr/>
        </w:sdtPr>
        <w:sdtEndPr/>
        <w:sdtContent>
          <w:r w:rsidRPr="002271CA">
            <w:rPr>
              <w:rFonts w:asciiTheme="majorBidi" w:hAnsiTheme="majorBidi" w:cstheme="majorBidi"/>
            </w:rPr>
            <w:t xml:space="preserve">     </w:t>
          </w:r>
        </w:sdtContent>
      </w:sdt>
      <w:r w:rsidRPr="002271CA">
        <w:rPr>
          <w:rFonts w:asciiTheme="majorBidi" w:eastAsia="Calibri" w:hAnsiTheme="majorBidi" w:cstheme="majorBidi"/>
          <w:color w:val="FF0000"/>
        </w:rPr>
        <w:t>.1 above, provide justification for their inclusion and describe additional safeguards included to protect their rights and welfare. Investigators should tailor protections to the nature and extent of vulnerability, the magnitude of risk, and the assessment of benefit.</w:t>
      </w:r>
    </w:p>
    <w:p w14:paraId="3541284C" w14:textId="52397225"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If the research involves pregnant women, review “</w:t>
      </w:r>
      <w:hyperlink r:id="rId53">
        <w:r w:rsidRPr="002271CA">
          <w:rPr>
            <w:rFonts w:asciiTheme="majorBidi" w:eastAsia="Calibri" w:hAnsiTheme="majorBidi" w:cstheme="majorBidi"/>
            <w:color w:val="0070C0"/>
            <w:u w:val="single"/>
          </w:rPr>
          <w:t>CHECKLIST: Pregnant Women (HRP-412)</w:t>
        </w:r>
      </w:hyperlink>
      <w:r w:rsidRPr="002271CA">
        <w:rPr>
          <w:rFonts w:asciiTheme="majorBidi" w:eastAsia="Calibri" w:hAnsiTheme="majorBidi" w:cstheme="majorBidi"/>
          <w:color w:val="FF0000"/>
        </w:rPr>
        <w:t>”</w:t>
      </w:r>
      <w:r w:rsidRPr="002271CA">
        <w:rPr>
          <w:rFonts w:asciiTheme="majorBidi" w:eastAsia="Calibri" w:hAnsiTheme="majorBidi" w:cstheme="majorBidi"/>
          <w:color w:val="0070C0"/>
        </w:rPr>
        <w:t xml:space="preserve"> </w:t>
      </w:r>
      <w:r w:rsidRPr="002271CA">
        <w:rPr>
          <w:rFonts w:asciiTheme="majorBidi" w:eastAsia="Calibri" w:hAnsiTheme="majorBidi" w:cstheme="majorBidi"/>
          <w:color w:val="FF0000"/>
        </w:rPr>
        <w:t>to ensure that you have provided sufficient information.</w:t>
      </w:r>
    </w:p>
    <w:p w14:paraId="1FB3CCF2" w14:textId="4CCB17B6"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If the research involves neonates of uncertain viability or non-viable neonates, review “</w:t>
      </w:r>
      <w:hyperlink r:id="rId54">
        <w:r w:rsidRPr="002271CA">
          <w:rPr>
            <w:rFonts w:asciiTheme="majorBidi" w:eastAsia="Calibri" w:hAnsiTheme="majorBidi" w:cstheme="majorBidi"/>
            <w:color w:val="0070C0"/>
            <w:u w:val="single"/>
          </w:rPr>
          <w:t>CHECKLIST: Non-Viable Neonates (HRP-413)</w:t>
        </w:r>
      </w:hyperlink>
      <w:r w:rsidRPr="002271CA">
        <w:rPr>
          <w:rFonts w:asciiTheme="majorBidi" w:eastAsia="Calibri" w:hAnsiTheme="majorBidi" w:cstheme="majorBidi"/>
          <w:color w:val="FF0000"/>
        </w:rPr>
        <w:t>” or “</w:t>
      </w:r>
      <w:hyperlink r:id="rId55">
        <w:r w:rsidRPr="002271CA">
          <w:rPr>
            <w:rFonts w:asciiTheme="majorBidi" w:eastAsia="Calibri" w:hAnsiTheme="majorBidi" w:cstheme="majorBidi"/>
            <w:color w:val="0070C0"/>
            <w:u w:val="single"/>
          </w:rPr>
          <w:t>CHECKLIST: Neonates of Uncertain Viability (HRP-414)</w:t>
        </w:r>
      </w:hyperlink>
      <w:r w:rsidRPr="002271CA">
        <w:rPr>
          <w:rFonts w:asciiTheme="majorBidi" w:eastAsia="Calibri" w:hAnsiTheme="majorBidi" w:cstheme="majorBidi"/>
          <w:color w:val="FF0000"/>
        </w:rPr>
        <w:t>” to ensure that you have provided sufficient information.</w:t>
      </w:r>
    </w:p>
    <w:p w14:paraId="4FCA1184" w14:textId="7A6E4B68"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If the research involves prisoners, review “</w:t>
      </w:r>
      <w:hyperlink r:id="rId56">
        <w:r w:rsidRPr="002271CA">
          <w:rPr>
            <w:rFonts w:asciiTheme="majorBidi" w:eastAsia="Calibri" w:hAnsiTheme="majorBidi" w:cstheme="majorBidi"/>
            <w:color w:val="0070C0"/>
            <w:u w:val="single"/>
          </w:rPr>
          <w:t>CHECKLIST: Prisoners (HRP-415)</w:t>
        </w:r>
      </w:hyperlink>
      <w:r w:rsidRPr="002271CA">
        <w:rPr>
          <w:rFonts w:asciiTheme="majorBidi" w:eastAsia="Calibri" w:hAnsiTheme="majorBidi" w:cstheme="majorBidi"/>
          <w:color w:val="FF0000"/>
        </w:rPr>
        <w:t>” to ensure that you have provided sufficient information.</w:t>
      </w:r>
    </w:p>
    <w:p w14:paraId="160ED83C" w14:textId="38453FE2"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If the research involves persons who have not attained the legal age for consent to treatments or procedures involves in the research, review “</w:t>
      </w:r>
      <w:hyperlink r:id="rId57">
        <w:r w:rsidRPr="002271CA">
          <w:rPr>
            <w:rFonts w:asciiTheme="majorBidi" w:eastAsia="Calibri" w:hAnsiTheme="majorBidi" w:cstheme="majorBidi"/>
            <w:color w:val="0070C0"/>
            <w:u w:val="single"/>
          </w:rPr>
          <w:t>CHECKLIST: Children (HRP-416)</w:t>
        </w:r>
      </w:hyperlink>
      <w:r w:rsidRPr="002271CA">
        <w:rPr>
          <w:rFonts w:asciiTheme="majorBidi" w:eastAsia="Calibri" w:hAnsiTheme="majorBidi" w:cstheme="majorBidi"/>
          <w:color w:val="FF0000"/>
        </w:rPr>
        <w:t xml:space="preserve">” to ensure that you have provided sufficient information. </w:t>
      </w:r>
    </w:p>
    <w:p w14:paraId="528A431F" w14:textId="0AD34D6C"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If the research involves cognitively impaired adults, or adults with fluctuating, diminished, or lacking capacity to consent, review “</w:t>
      </w:r>
      <w:hyperlink r:id="rId58">
        <w:r w:rsidRPr="002271CA">
          <w:rPr>
            <w:rFonts w:asciiTheme="majorBidi" w:eastAsia="Calibri" w:hAnsiTheme="majorBidi" w:cstheme="majorBidi"/>
            <w:color w:val="0070C0"/>
            <w:u w:val="single"/>
          </w:rPr>
          <w:t>CHECKLIST: Cognitively Impaired Adults (HRP-417)</w:t>
        </w:r>
      </w:hyperlink>
      <w:r w:rsidRPr="002271CA">
        <w:rPr>
          <w:rFonts w:asciiTheme="majorBidi" w:eastAsia="Calibri" w:hAnsiTheme="majorBidi" w:cstheme="majorBidi"/>
          <w:color w:val="FF0000"/>
        </w:rPr>
        <w:t>” to ensure that you have provided sufficient information.</w:t>
      </w:r>
    </w:p>
    <w:p w14:paraId="1D3DE77D" w14:textId="77777777"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Provide justification for the inclusion of this population and describe the importance of the knowledge to be gained.</w:t>
      </w:r>
    </w:p>
    <w:p w14:paraId="6AE6571C" w14:textId="77777777" w:rsidR="008A69DE" w:rsidRPr="002271CA" w:rsidRDefault="008A69DE" w:rsidP="008A69DE">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Explain how including this population represents the least degree of impairment compatible with the aims of this study.</w:t>
      </w:r>
    </w:p>
    <w:p w14:paraId="21A8CFED" w14:textId="77777777" w:rsidR="008A69DE" w:rsidRPr="002271CA" w:rsidRDefault="008A69DE" w:rsidP="008A69DE">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Specify how risks are minimized and/or whether the risks or discomforts are greater for this population.</w:t>
      </w:r>
    </w:p>
    <w:p w14:paraId="4F5257BB" w14:textId="77777777" w:rsidR="008A69DE" w:rsidRPr="002271CA" w:rsidRDefault="008A69DE" w:rsidP="00AF124F">
      <w:pPr>
        <w:pStyle w:val="ListParagraph"/>
        <w:numPr>
          <w:ilvl w:val="1"/>
          <w:numId w:val="1"/>
        </w:numPr>
        <w:pBdr>
          <w:top w:val="nil"/>
          <w:left w:val="nil"/>
          <w:bottom w:val="nil"/>
          <w:right w:val="nil"/>
          <w:between w:val="nil"/>
        </w:pBdr>
        <w:spacing w:before="120"/>
        <w:ind w:left="1350" w:hanging="630"/>
        <w:rPr>
          <w:rFonts w:asciiTheme="majorBidi" w:eastAsia="Calibri" w:hAnsiTheme="majorBidi" w:cstheme="majorBidi"/>
          <w:color w:val="000000"/>
        </w:rPr>
      </w:pPr>
      <w:r w:rsidRPr="002271CA">
        <w:rPr>
          <w:rFonts w:asciiTheme="majorBidi" w:eastAsia="Calibri" w:hAnsiTheme="majorBidi" w:cstheme="majorBidi"/>
          <w:color w:val="000000"/>
        </w:rPr>
        <w:t>If research includes potential for direct benefit to participant, provide rationale for any exclusions indicated in the table above:</w:t>
      </w:r>
    </w:p>
    <w:p w14:paraId="14F353D9" w14:textId="13CD5EE7" w:rsidR="008A69DE" w:rsidRPr="002271CA" w:rsidRDefault="008A69DE" w:rsidP="00AF124F">
      <w:pPr>
        <w:pBdr>
          <w:top w:val="nil"/>
          <w:left w:val="nil"/>
          <w:bottom w:val="nil"/>
          <w:right w:val="nil"/>
          <w:between w:val="nil"/>
        </w:pBdr>
        <w:spacing w:before="120"/>
        <w:ind w:left="1350"/>
        <w:rPr>
          <w:rFonts w:asciiTheme="majorBidi" w:eastAsia="Calibri" w:hAnsiTheme="majorBidi" w:cstheme="majorBidi"/>
          <w:color w:val="FF0000"/>
        </w:rPr>
      </w:pPr>
      <w:r w:rsidRPr="002271CA">
        <w:rPr>
          <w:rFonts w:asciiTheme="majorBidi" w:eastAsia="Calibri" w:hAnsiTheme="majorBidi" w:cstheme="majorBidi"/>
          <w:color w:val="FF0000"/>
        </w:rPr>
        <w:lastRenderedPageBreak/>
        <w:t>Explain why excluding certain populations from participation is appropriate (e.g., disease or condition under study does not occur in children)</w:t>
      </w:r>
      <w:r w:rsidR="009810B5" w:rsidRPr="002271CA">
        <w:rPr>
          <w:rFonts w:asciiTheme="majorBidi" w:eastAsia="Calibri" w:hAnsiTheme="majorBidi" w:cstheme="majorBidi"/>
          <w:color w:val="FF0000"/>
        </w:rPr>
        <w:t>.</w:t>
      </w:r>
      <w:r w:rsidRPr="002271CA">
        <w:rPr>
          <w:rFonts w:asciiTheme="majorBidi" w:eastAsia="Calibri" w:hAnsiTheme="majorBidi" w:cstheme="majorBidi"/>
          <w:color w:val="FF0000"/>
        </w:rPr>
        <w:t xml:space="preserve">  It is particularly important to explain why exclusion is appropriate If there is the possibility of direct benefit to the participant.</w:t>
      </w:r>
    </w:p>
    <w:p w14:paraId="04DFFF47" w14:textId="60B34BE2" w:rsidR="008A69DE" w:rsidRPr="002271CA" w:rsidRDefault="008A189E" w:rsidP="008A69DE">
      <w:pPr>
        <w:pBdr>
          <w:top w:val="nil"/>
          <w:left w:val="nil"/>
          <w:bottom w:val="nil"/>
          <w:right w:val="nil"/>
          <w:between w:val="nil"/>
        </w:pBdr>
        <w:spacing w:before="120" w:after="120"/>
        <w:ind w:left="1350"/>
        <w:rPr>
          <w:rFonts w:asciiTheme="majorBidi" w:eastAsia="Calibri" w:hAnsiTheme="majorBidi" w:cstheme="majorBidi"/>
        </w:rPr>
      </w:pPr>
      <w:r>
        <w:rPr>
          <w:rFonts w:asciiTheme="majorBidi" w:eastAsia="Calibri" w:hAnsiTheme="majorBidi" w:cstheme="majorBidi"/>
        </w:rPr>
        <w:t>N/A</w:t>
      </w:r>
    </w:p>
    <w:p w14:paraId="0000013C"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09" w:name="_Toc68115624"/>
      <w:r w:rsidRPr="002271CA">
        <w:rPr>
          <w:rFonts w:asciiTheme="majorBidi" w:eastAsia="Calibri" w:hAnsiTheme="majorBidi" w:cstheme="majorBidi"/>
          <w:sz w:val="24"/>
          <w:szCs w:val="24"/>
        </w:rPr>
        <w:t>Number of Participants</w:t>
      </w:r>
      <w:bookmarkEnd w:id="109"/>
    </w:p>
    <w:p w14:paraId="0000013D" w14:textId="3A103500" w:rsidR="006A244E" w:rsidRPr="008A189E"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Number of Participants to be Consented: </w:t>
      </w:r>
      <w:r w:rsidRPr="002271CA">
        <w:rPr>
          <w:rFonts w:asciiTheme="majorBidi" w:eastAsia="Calibri" w:hAnsiTheme="majorBidi" w:cstheme="majorBidi"/>
          <w:color w:val="FF0000"/>
        </w:rPr>
        <w:t>State the approximate number of participants you plan to enroll locally (e.g., the university, Fairview, or Gillette). Give the lowest number that will allow data analysis and the maximum that might agree to participate. If the research involves secondary analysis of existing data, give the estimated number of records that will be used.</w:t>
      </w:r>
    </w:p>
    <w:p w14:paraId="1ACE11A0" w14:textId="726869E3" w:rsidR="008A189E" w:rsidRPr="008A189E" w:rsidRDefault="008A189E" w:rsidP="008A189E">
      <w:pPr>
        <w:spacing w:after="100" w:afterAutospacing="1"/>
        <w:rPr>
          <w:rFonts w:ascii="Times New Roman" w:hAnsi="Times New Roman" w:cs="Times New Roman"/>
          <w:color w:val="000000" w:themeColor="text1"/>
          <w:sz w:val="22"/>
          <w:szCs w:val="22"/>
          <w:lang w:val="en-GB"/>
        </w:rPr>
      </w:pPr>
      <w:r w:rsidRPr="008A189E">
        <w:rPr>
          <w:rFonts w:ascii="Times New Roman" w:hAnsi="Times New Roman" w:cs="Times New Roman"/>
          <w:i/>
          <w:color w:val="000000" w:themeColor="text1"/>
          <w:sz w:val="22"/>
          <w:szCs w:val="22"/>
          <w:lang w:val="en-GB"/>
        </w:rPr>
        <w:t xml:space="preserve">Sample size. </w:t>
      </w:r>
      <w:r w:rsidRPr="008A189E">
        <w:rPr>
          <w:rFonts w:ascii="Times New Roman" w:hAnsi="Times New Roman" w:cs="Times New Roman"/>
          <w:color w:val="000000" w:themeColor="text1"/>
          <w:sz w:val="22"/>
          <w:szCs w:val="22"/>
          <w:lang w:val="en-GB"/>
        </w:rPr>
        <w:t>For the</w:t>
      </w:r>
      <w:r w:rsidRPr="008A189E">
        <w:rPr>
          <w:rFonts w:ascii="Times New Roman" w:hAnsi="Times New Roman" w:cs="Times New Roman"/>
          <w:i/>
          <w:color w:val="000000" w:themeColor="text1"/>
          <w:sz w:val="22"/>
          <w:szCs w:val="22"/>
          <w:lang w:val="en-GB"/>
        </w:rPr>
        <w:t xml:space="preserve"> </w:t>
      </w:r>
      <w:r w:rsidRPr="008A189E">
        <w:rPr>
          <w:rFonts w:ascii="Times New Roman" w:hAnsi="Times New Roman" w:cs="Times New Roman"/>
          <w:color w:val="000000" w:themeColor="text1"/>
          <w:sz w:val="22"/>
          <w:szCs w:val="22"/>
          <w:lang w:val="en-GB"/>
        </w:rPr>
        <w:t>first phase o</w:t>
      </w:r>
      <w:r>
        <w:rPr>
          <w:rFonts w:ascii="Times New Roman" w:hAnsi="Times New Roman" w:cs="Times New Roman"/>
          <w:color w:val="000000" w:themeColor="text1"/>
          <w:sz w:val="22"/>
          <w:szCs w:val="22"/>
          <w:lang w:val="en-GB"/>
        </w:rPr>
        <w:t>f the study, we will recruit 30-</w:t>
      </w:r>
      <w:r w:rsidRPr="008A189E">
        <w:rPr>
          <w:rFonts w:ascii="Times New Roman" w:hAnsi="Times New Roman" w:cs="Times New Roman"/>
          <w:color w:val="000000" w:themeColor="text1"/>
          <w:sz w:val="22"/>
          <w:szCs w:val="22"/>
          <w:lang w:val="en-GB"/>
        </w:rPr>
        <w:t xml:space="preserve">40 participants to engage in the usability study and focus groups. We propose to work with </w:t>
      </w:r>
      <w:r>
        <w:rPr>
          <w:rFonts w:ascii="Times New Roman" w:hAnsi="Times New Roman" w:cs="Times New Roman"/>
          <w:color w:val="000000" w:themeColor="text1"/>
          <w:sz w:val="22"/>
          <w:szCs w:val="22"/>
          <w:lang w:val="en-GB"/>
        </w:rPr>
        <w:t>30-40</w:t>
      </w:r>
      <w:r w:rsidRPr="008A189E">
        <w:rPr>
          <w:rFonts w:ascii="Times New Roman" w:hAnsi="Times New Roman" w:cs="Times New Roman"/>
          <w:color w:val="000000" w:themeColor="text1"/>
          <w:sz w:val="22"/>
          <w:szCs w:val="22"/>
          <w:lang w:val="en-GB"/>
        </w:rPr>
        <w:t xml:space="preserve"> particip</w:t>
      </w:r>
      <w:r>
        <w:rPr>
          <w:rFonts w:ascii="Times New Roman" w:hAnsi="Times New Roman" w:cs="Times New Roman"/>
          <w:color w:val="000000" w:themeColor="text1"/>
          <w:sz w:val="22"/>
          <w:szCs w:val="22"/>
          <w:lang w:val="en-GB"/>
        </w:rPr>
        <w:t xml:space="preserve">ants in the second phase. </w:t>
      </w:r>
      <w:r w:rsidRPr="008A189E">
        <w:rPr>
          <w:rFonts w:ascii="Times New Roman" w:hAnsi="Times New Roman" w:cs="Times New Roman"/>
          <w:color w:val="000000" w:themeColor="text1"/>
          <w:sz w:val="22"/>
          <w:szCs w:val="22"/>
          <w:lang w:val="en-GB"/>
        </w:rPr>
        <w:t>Participants from Phase 1 who want to continue will also be enrolled in Phase 2.</w:t>
      </w:r>
    </w:p>
    <w:p w14:paraId="0000013E"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10" w:name="_Toc68115625"/>
      <w:r w:rsidRPr="002271CA">
        <w:rPr>
          <w:rFonts w:asciiTheme="majorBidi" w:eastAsia="Calibri" w:hAnsiTheme="majorBidi" w:cstheme="majorBidi"/>
          <w:sz w:val="24"/>
          <w:szCs w:val="24"/>
        </w:rPr>
        <w:t>Recruitment Methods</w:t>
      </w:r>
      <w:bookmarkEnd w:id="110"/>
    </w:p>
    <w:p w14:paraId="0000013F" w14:textId="275BE6B7" w:rsidR="006A244E" w:rsidRPr="0027210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Recruitment Process: </w:t>
      </w:r>
      <w:r w:rsidRPr="002271CA">
        <w:rPr>
          <w:rFonts w:asciiTheme="majorBidi" w:eastAsia="Calibri" w:hAnsiTheme="majorBidi" w:cstheme="majorBidi"/>
          <w:color w:val="FF0000"/>
        </w:rPr>
        <w:t>Describe when, w</w:t>
      </w:r>
      <w:r w:rsidRPr="006C121B">
        <w:rPr>
          <w:rFonts w:asciiTheme="majorBidi" w:eastAsia="Calibri" w:hAnsiTheme="majorBidi" w:cstheme="majorBidi"/>
          <w:color w:val="FF0000"/>
        </w:rPr>
        <w:t>here, and how potential</w:t>
      </w:r>
      <w:r w:rsidRPr="002271CA">
        <w:rPr>
          <w:rFonts w:asciiTheme="majorBidi" w:eastAsia="Calibri" w:hAnsiTheme="majorBidi" w:cstheme="majorBidi"/>
          <w:color w:val="FF0000"/>
        </w:rPr>
        <w:t xml:space="preserve"> participants will be recruited. For example, will recruitment advertisements be sent to potential participants? Will advertisements be posted publicly?</w:t>
      </w:r>
    </w:p>
    <w:p w14:paraId="0BAEC078" w14:textId="08A1DD9A" w:rsidR="0027210A" w:rsidRDefault="0027210A" w:rsidP="00D4662D">
      <w:pPr>
        <w:spacing w:after="100" w:afterAutospacing="1"/>
        <w:rPr>
          <w:rFonts w:ascii="Times New Roman" w:hAnsi="Times New Roman" w:cs="Times New Roman"/>
          <w:sz w:val="22"/>
          <w:szCs w:val="22"/>
          <w:lang w:val="en-GB"/>
        </w:rPr>
      </w:pPr>
      <w:r w:rsidRPr="0027210A">
        <w:rPr>
          <w:rFonts w:ascii="Times New Roman" w:hAnsi="Times New Roman" w:cs="Times New Roman"/>
          <w:sz w:val="22"/>
          <w:szCs w:val="22"/>
          <w:lang w:val="en-GB"/>
        </w:rPr>
        <w:t>We will recruit</w:t>
      </w:r>
      <w:r w:rsidR="00753A0D">
        <w:rPr>
          <w:rFonts w:ascii="Times New Roman" w:hAnsi="Times New Roman" w:cs="Times New Roman"/>
          <w:sz w:val="22"/>
          <w:szCs w:val="22"/>
          <w:lang w:val="en-GB"/>
        </w:rPr>
        <w:t xml:space="preserve"> participants through service providers for this population</w:t>
      </w:r>
      <w:r w:rsidR="00D4662D">
        <w:rPr>
          <w:rFonts w:ascii="Times New Roman" w:hAnsi="Times New Roman" w:cs="Times New Roman"/>
          <w:sz w:val="22"/>
          <w:szCs w:val="22"/>
          <w:lang w:val="en-GB"/>
        </w:rPr>
        <w:t xml:space="preserve"> and </w:t>
      </w:r>
      <w:r w:rsidRPr="0027210A">
        <w:rPr>
          <w:rFonts w:ascii="Times New Roman" w:hAnsi="Times New Roman" w:cs="Times New Roman"/>
          <w:sz w:val="22"/>
          <w:szCs w:val="22"/>
          <w:lang w:val="en-GB"/>
        </w:rPr>
        <w:t xml:space="preserve">the Council on Ageing in MN. </w:t>
      </w:r>
      <w:r w:rsidR="00753A0D">
        <w:rPr>
          <w:rFonts w:ascii="Times New Roman" w:hAnsi="Times New Roman" w:cs="Times New Roman"/>
          <w:sz w:val="22"/>
          <w:szCs w:val="22"/>
          <w:lang w:val="en-GB"/>
        </w:rPr>
        <w:t>At the Institute on Community Integration, we have developed a network of partner organization that include providers of services to older adults.  We will contact the leadership of these organization</w:t>
      </w:r>
      <w:r w:rsidR="00833856">
        <w:rPr>
          <w:rFonts w:ascii="Times New Roman" w:hAnsi="Times New Roman" w:cs="Times New Roman"/>
          <w:sz w:val="22"/>
          <w:szCs w:val="22"/>
          <w:lang w:val="en-GB"/>
        </w:rPr>
        <w:t xml:space="preserve"> (via Email or phone)</w:t>
      </w:r>
      <w:r w:rsidR="00753A0D">
        <w:rPr>
          <w:rFonts w:ascii="Times New Roman" w:hAnsi="Times New Roman" w:cs="Times New Roman"/>
          <w:sz w:val="22"/>
          <w:szCs w:val="22"/>
          <w:lang w:val="en-GB"/>
        </w:rPr>
        <w:t xml:space="preserve">, share a flyer with them and provide details of the study in person or via Zoom. </w:t>
      </w:r>
      <w:r w:rsidR="006C121B">
        <w:rPr>
          <w:rFonts w:ascii="Times New Roman" w:hAnsi="Times New Roman" w:cs="Times New Roman"/>
          <w:sz w:val="22"/>
          <w:szCs w:val="22"/>
          <w:lang w:val="en-GB"/>
        </w:rPr>
        <w:t>Once leadership of each contacted organization agrees that we can recruit participants from their clients, we will conduct an information session for those interested in participant on site or via Zoom.</w:t>
      </w:r>
    </w:p>
    <w:p w14:paraId="00000140" w14:textId="03627370" w:rsidR="006A244E" w:rsidRPr="00D4662D"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6C121B">
        <w:rPr>
          <w:rFonts w:asciiTheme="majorBidi" w:eastAsia="Calibri" w:hAnsiTheme="majorBidi" w:cstheme="majorBidi"/>
          <w:color w:val="000000"/>
        </w:rPr>
        <w:t>Source of Participants</w:t>
      </w:r>
      <w:r w:rsidRPr="002271CA">
        <w:rPr>
          <w:rFonts w:asciiTheme="majorBidi" w:eastAsia="Calibri" w:hAnsiTheme="majorBidi" w:cstheme="majorBidi"/>
          <w:color w:val="000000"/>
        </w:rPr>
        <w:t xml:space="preserve">: </w:t>
      </w:r>
      <w:r w:rsidRPr="002271CA">
        <w:rPr>
          <w:rFonts w:asciiTheme="majorBidi" w:eastAsia="Calibri" w:hAnsiTheme="majorBidi" w:cstheme="majorBidi"/>
          <w:color w:val="FF0000"/>
        </w:rPr>
        <w:t>Describe the source of potential participants, e.g., Research Experience Program.</w:t>
      </w:r>
    </w:p>
    <w:p w14:paraId="72F33A8B" w14:textId="7B521E79" w:rsidR="00D4662D" w:rsidRPr="0027210A" w:rsidRDefault="001A35F8" w:rsidP="001A35F8">
      <w:pPr>
        <w:pBdr>
          <w:top w:val="nil"/>
          <w:left w:val="nil"/>
          <w:bottom w:val="nil"/>
          <w:right w:val="nil"/>
          <w:between w:val="nil"/>
        </w:pBdr>
        <w:spacing w:before="120" w:after="120"/>
        <w:rPr>
          <w:rFonts w:asciiTheme="majorBidi" w:eastAsia="Calibri" w:hAnsiTheme="majorBidi" w:cstheme="majorBidi"/>
        </w:rPr>
      </w:pPr>
      <w:r w:rsidRPr="0027210A">
        <w:rPr>
          <w:rFonts w:ascii="Times New Roman" w:hAnsi="Times New Roman" w:cs="Times New Roman"/>
          <w:sz w:val="22"/>
          <w:szCs w:val="22"/>
          <w:lang w:val="en-GB"/>
        </w:rPr>
        <w:t>The</w:t>
      </w:r>
      <w:r w:rsidR="00D4662D" w:rsidRPr="0027210A">
        <w:rPr>
          <w:rFonts w:ascii="Times New Roman" w:hAnsi="Times New Roman" w:cs="Times New Roman"/>
          <w:sz w:val="22"/>
          <w:szCs w:val="22"/>
          <w:lang w:val="en-GB"/>
        </w:rPr>
        <w:t xml:space="preserve"> Council on Ageing in MN</w:t>
      </w:r>
      <w:r w:rsidR="00D4662D">
        <w:rPr>
          <w:rFonts w:ascii="Times New Roman" w:hAnsi="Times New Roman" w:cs="Times New Roman"/>
          <w:sz w:val="22"/>
          <w:szCs w:val="22"/>
          <w:lang w:val="en-GB"/>
        </w:rPr>
        <w:t xml:space="preserve">, </w:t>
      </w:r>
      <w:r w:rsidR="006C121B">
        <w:rPr>
          <w:rFonts w:ascii="Times New Roman" w:hAnsi="Times New Roman" w:cs="Times New Roman"/>
          <w:sz w:val="22"/>
          <w:szCs w:val="22"/>
          <w:lang w:val="en-GB"/>
        </w:rPr>
        <w:t>Lutheran Social Services (</w:t>
      </w:r>
      <w:r w:rsidRPr="00A373D5">
        <w:rPr>
          <w:rFonts w:ascii="Times New Roman" w:hAnsi="Times New Roman" w:cs="Times New Roman"/>
          <w:sz w:val="22"/>
          <w:szCs w:val="22"/>
          <w:lang w:val="en-GB"/>
        </w:rPr>
        <w:t>LSS</w:t>
      </w:r>
      <w:r w:rsidR="006C121B">
        <w:rPr>
          <w:rFonts w:ascii="Times New Roman" w:hAnsi="Times New Roman" w:cs="Times New Roman"/>
          <w:sz w:val="22"/>
          <w:szCs w:val="22"/>
          <w:lang w:val="en-GB"/>
        </w:rPr>
        <w:t>)</w:t>
      </w:r>
      <w:r w:rsidRPr="00A373D5">
        <w:rPr>
          <w:rFonts w:ascii="Times New Roman" w:hAnsi="Times New Roman" w:cs="Times New Roman"/>
          <w:sz w:val="22"/>
          <w:szCs w:val="22"/>
          <w:lang w:val="en-GB"/>
        </w:rPr>
        <w:t>, Ecumen</w:t>
      </w:r>
      <w:r>
        <w:rPr>
          <w:rFonts w:ascii="Times New Roman" w:hAnsi="Times New Roman" w:cs="Times New Roman"/>
          <w:sz w:val="22"/>
          <w:szCs w:val="22"/>
          <w:lang w:val="en-GB"/>
        </w:rPr>
        <w:t xml:space="preserve"> </w:t>
      </w:r>
      <w:r w:rsidR="006C121B">
        <w:rPr>
          <w:rFonts w:ascii="Times New Roman" w:hAnsi="Times New Roman" w:cs="Times New Roman"/>
          <w:sz w:val="22"/>
          <w:szCs w:val="22"/>
          <w:lang w:val="en-GB"/>
        </w:rPr>
        <w:t xml:space="preserve">and similar organizations in MN that </w:t>
      </w:r>
      <w:r>
        <w:rPr>
          <w:rFonts w:ascii="Times New Roman" w:hAnsi="Times New Roman" w:cs="Times New Roman"/>
          <w:sz w:val="22"/>
          <w:szCs w:val="22"/>
          <w:lang w:val="en-GB"/>
        </w:rPr>
        <w:t xml:space="preserve">serve </w:t>
      </w:r>
      <w:r w:rsidR="006C121B">
        <w:rPr>
          <w:rFonts w:ascii="Times New Roman" w:hAnsi="Times New Roman" w:cs="Times New Roman"/>
          <w:sz w:val="22"/>
          <w:szCs w:val="22"/>
          <w:lang w:val="en-GB"/>
        </w:rPr>
        <w:t xml:space="preserve">the </w:t>
      </w:r>
      <w:r>
        <w:rPr>
          <w:rFonts w:ascii="Times New Roman" w:hAnsi="Times New Roman" w:cs="Times New Roman"/>
          <w:sz w:val="22"/>
          <w:szCs w:val="22"/>
          <w:lang w:val="en-GB"/>
        </w:rPr>
        <w:t xml:space="preserve">ageing population. </w:t>
      </w:r>
    </w:p>
    <w:p w14:paraId="00000141"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Identification of Potential Participants: </w:t>
      </w:r>
      <w:r w:rsidRPr="002271CA">
        <w:rPr>
          <w:rFonts w:asciiTheme="majorBidi" w:eastAsia="Calibri" w:hAnsiTheme="majorBidi" w:cstheme="majorBidi"/>
          <w:color w:val="FF0000"/>
        </w:rPr>
        <w:t>Describe the methods that will be used to identify potential participants. Describe whether participants will self-identify in response to posters, mailings, emails, etc., or whether they will be recruited based on information contained in private/protected records (e.g., medical records, student records; note that this also includes participants who will be recruited from the PI’s or Co-PI’s patient or student population.)</w:t>
      </w:r>
    </w:p>
    <w:p w14:paraId="00000142"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For information contained in private/protected records, explain how the researcher has legitimate access to these records.</w:t>
      </w:r>
    </w:p>
    <w:p w14:paraId="00000143"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Identify who will make initial contact with potential participants.</w:t>
      </w:r>
    </w:p>
    <w:p w14:paraId="00000144" w14:textId="5907558E" w:rsidR="006A244E" w:rsidRPr="001A35F8"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 xml:space="preserve">Identify whether the private/protected records will include </w:t>
      </w:r>
      <w:r w:rsidRPr="002271CA">
        <w:rPr>
          <w:rFonts w:asciiTheme="majorBidi" w:eastAsia="Calibri" w:hAnsiTheme="majorBidi" w:cstheme="majorBidi"/>
          <w:b/>
          <w:color w:val="FF0000"/>
        </w:rPr>
        <w:t>MEDICAL</w:t>
      </w:r>
      <w:r w:rsidRPr="002271CA">
        <w:rPr>
          <w:rFonts w:asciiTheme="majorBidi" w:eastAsia="Calibri" w:hAnsiTheme="majorBidi" w:cstheme="majorBidi"/>
          <w:color w:val="FF0000"/>
        </w:rPr>
        <w:t xml:space="preserve"> records and the mechanism the PI will use to confirm that patients have agreed to release their PHI contained in their medical records for research purposes; for </w:t>
      </w:r>
      <w:r w:rsidRPr="002271CA">
        <w:rPr>
          <w:rFonts w:asciiTheme="majorBidi" w:eastAsia="Calibri" w:hAnsiTheme="majorBidi" w:cstheme="majorBidi"/>
          <w:color w:val="FF0000"/>
        </w:rPr>
        <w:lastRenderedPageBreak/>
        <w:t>example, a particular patient has documented consent to research on their treatment, intake, or hospital admitting form. (MN Statute 144.334 Subd. 3; Access to Medical Records for Research), e.g., Academic Health Center Information Exchange (AHC-IE).</w:t>
      </w:r>
    </w:p>
    <w:p w14:paraId="096A0F04" w14:textId="4F11A4D4" w:rsidR="001A35F8" w:rsidRPr="001A35F8" w:rsidRDefault="00ED0B18" w:rsidP="001A35F8">
      <w:p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Once the leadership of a service provider organization agrees that their clients can participate in the study, p</w:t>
      </w:r>
      <w:r w:rsidR="001A35F8">
        <w:rPr>
          <w:rFonts w:asciiTheme="majorBidi" w:eastAsia="Calibri" w:hAnsiTheme="majorBidi" w:cstheme="majorBidi"/>
        </w:rPr>
        <w:t xml:space="preserve">otential participants will be invited to take part in information </w:t>
      </w:r>
      <w:r>
        <w:rPr>
          <w:rFonts w:asciiTheme="majorBidi" w:eastAsia="Calibri" w:hAnsiTheme="majorBidi" w:cstheme="majorBidi"/>
        </w:rPr>
        <w:t xml:space="preserve">in person or </w:t>
      </w:r>
      <w:r w:rsidR="001A35F8">
        <w:rPr>
          <w:rFonts w:asciiTheme="majorBidi" w:eastAsia="Calibri" w:hAnsiTheme="majorBidi" w:cstheme="majorBidi"/>
        </w:rPr>
        <w:t xml:space="preserve">online sessions using Zoom describing the project and its purposes, the voluntary nature of the participation and the responsibilities of project staff from the UMN and project staff. </w:t>
      </w:r>
    </w:p>
    <w:p w14:paraId="00000145" w14:textId="2ECA0037" w:rsidR="006A244E" w:rsidRPr="007B5E25" w:rsidRDefault="00EC58C8">
      <w:pPr>
        <w:numPr>
          <w:ilvl w:val="1"/>
          <w:numId w:val="1"/>
        </w:numPr>
        <w:pBdr>
          <w:top w:val="nil"/>
          <w:left w:val="nil"/>
          <w:bottom w:val="nil"/>
          <w:right w:val="nil"/>
          <w:between w:val="nil"/>
        </w:pBdr>
        <w:spacing w:before="120"/>
        <w:ind w:left="1350" w:hanging="630"/>
        <w:rPr>
          <w:rFonts w:asciiTheme="majorBidi" w:eastAsia="Calibri" w:hAnsiTheme="majorBidi" w:cstheme="majorBidi"/>
        </w:rPr>
      </w:pPr>
      <w:r w:rsidRPr="002271CA">
        <w:rPr>
          <w:rFonts w:asciiTheme="majorBidi" w:eastAsia="Calibri" w:hAnsiTheme="majorBidi" w:cstheme="majorBidi"/>
          <w:color w:val="000000"/>
        </w:rPr>
        <w:t xml:space="preserve">Recruitment Materials: </w:t>
      </w:r>
      <w:r w:rsidRPr="002271CA">
        <w:rPr>
          <w:rFonts w:asciiTheme="majorBidi" w:eastAsia="Calibri" w:hAnsiTheme="majorBidi" w:cstheme="majorBidi"/>
          <w:color w:val="FF0000"/>
        </w:rPr>
        <w:t>Describe materials that will be used to recruit participants. (Attach copies of these materials in ETHOS in the Recruitment section. For advertisements, attach the final copy of printed advertisements. When advertisements are recorded for broadcast, attach the final audio/video recording in ETHOS. You may instead submit the wording or script for any recorded advertisements in ETHOS prior to recording them. This will preclude re-recording because of inappropriate wording, provided the IRB reviews the final audio/video recording after approving the initial wording or script. You would likely include any recording with a modification in ETHOS.)</w:t>
      </w:r>
    </w:p>
    <w:p w14:paraId="167702B1" w14:textId="0455DF83" w:rsidR="007B5E25" w:rsidRDefault="00ED0B18" w:rsidP="007B5E25">
      <w:pPr>
        <w:pBdr>
          <w:top w:val="nil"/>
          <w:left w:val="nil"/>
          <w:bottom w:val="nil"/>
          <w:right w:val="nil"/>
          <w:between w:val="nil"/>
        </w:pBdr>
        <w:spacing w:before="120"/>
        <w:rPr>
          <w:rFonts w:asciiTheme="majorBidi" w:eastAsia="Calibri" w:hAnsiTheme="majorBidi" w:cstheme="majorBidi"/>
        </w:rPr>
      </w:pPr>
      <w:r>
        <w:rPr>
          <w:rFonts w:asciiTheme="majorBidi" w:eastAsia="Calibri" w:hAnsiTheme="majorBidi" w:cstheme="majorBidi"/>
        </w:rPr>
        <w:t>Recruitment information flyer</w:t>
      </w:r>
      <w:r w:rsidR="00407F5B">
        <w:rPr>
          <w:rFonts w:asciiTheme="majorBidi" w:eastAsia="Calibri" w:hAnsiTheme="majorBidi" w:cstheme="majorBidi"/>
        </w:rPr>
        <w:t xml:space="preserve"> was developed to </w:t>
      </w:r>
      <w:r>
        <w:rPr>
          <w:rFonts w:asciiTheme="majorBidi" w:eastAsia="Calibri" w:hAnsiTheme="majorBidi" w:cstheme="majorBidi"/>
        </w:rPr>
        <w:t>share with interested organizations and participants.  The flyer briefly describes stud activities, duration of the study, and the study purpose.</w:t>
      </w:r>
    </w:p>
    <w:p w14:paraId="568104B3" w14:textId="77777777" w:rsidR="00407F5B" w:rsidRPr="002271CA" w:rsidRDefault="00407F5B" w:rsidP="007B5E25">
      <w:pPr>
        <w:pBdr>
          <w:top w:val="nil"/>
          <w:left w:val="nil"/>
          <w:bottom w:val="nil"/>
          <w:right w:val="nil"/>
          <w:between w:val="nil"/>
        </w:pBdr>
        <w:spacing w:before="120"/>
        <w:rPr>
          <w:rFonts w:asciiTheme="majorBidi" w:eastAsia="Calibri" w:hAnsiTheme="majorBidi" w:cstheme="majorBidi"/>
        </w:rPr>
      </w:pPr>
    </w:p>
    <w:p w14:paraId="00000146"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Payment: </w:t>
      </w:r>
      <w:r w:rsidRPr="002271CA">
        <w:rPr>
          <w:rFonts w:asciiTheme="majorBidi" w:eastAsia="Calibri" w:hAnsiTheme="majorBidi" w:cstheme="majorBidi"/>
          <w:color w:val="FF0000"/>
        </w:rPr>
        <w:t>Describe the amount, timing, and type of any payments to participants.</w:t>
      </w:r>
    </w:p>
    <w:p w14:paraId="00000147"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Indicate whether gifts, payments, compensation, reimbursement, services without charge, or extra credit will be provided to the participants for participating in the research.</w:t>
      </w:r>
    </w:p>
    <w:p w14:paraId="00000148"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type of compensation and the maximum value participants may receive during the course of participation.</w:t>
      </w:r>
    </w:p>
    <w:p w14:paraId="00000149"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when compensation will be provided, including a schedule, and whether payments will be prorated for multiple visits/sessions.</w:t>
      </w:r>
    </w:p>
    <w:p w14:paraId="0000014A"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who will receive payments, if not the participants themselves.</w:t>
      </w:r>
    </w:p>
    <w:p w14:paraId="0000014B" w14:textId="77777777"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Describe whether Research Experience Points will be awarded</w:t>
      </w:r>
      <w:r w:rsidRPr="002271CA">
        <w:rPr>
          <w:rFonts w:asciiTheme="majorBidi" w:eastAsia="Calibri" w:hAnsiTheme="majorBidi" w:cstheme="majorBidi"/>
          <w:i/>
          <w:color w:val="000000"/>
        </w:rPr>
        <w:t>.</w:t>
      </w:r>
    </w:p>
    <w:p w14:paraId="0000014C" w14:textId="77777777"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 xml:space="preserve">Indicate whether the Greenphire ClinCard will be used for compensation. If used, include the template language in the consent document (see </w:t>
      </w:r>
      <w:hyperlink r:id="rId59">
        <w:r w:rsidRPr="002271CA">
          <w:rPr>
            <w:rFonts w:asciiTheme="majorBidi" w:eastAsia="Calibri" w:hAnsiTheme="majorBidi" w:cstheme="majorBidi"/>
            <w:color w:val="0070C0"/>
            <w:u w:val="single"/>
          </w:rPr>
          <w:t>Consent Template (HRP-592)</w:t>
        </w:r>
      </w:hyperlink>
      <w:r w:rsidRPr="002271CA">
        <w:rPr>
          <w:rFonts w:asciiTheme="majorBidi" w:eastAsia="Calibri" w:hAnsiTheme="majorBidi" w:cstheme="majorBidi"/>
          <w:color w:val="FF0000"/>
        </w:rPr>
        <w:t>).</w:t>
      </w:r>
    </w:p>
    <w:p w14:paraId="0000014D" w14:textId="438E926A" w:rsidR="006A244E" w:rsidRPr="00407F5B" w:rsidRDefault="00EC58C8">
      <w:pPr>
        <w:numPr>
          <w:ilvl w:val="2"/>
          <w:numId w:val="1"/>
        </w:numPr>
        <w:rPr>
          <w:rFonts w:asciiTheme="majorBidi" w:eastAsia="Calibri" w:hAnsiTheme="majorBidi" w:cstheme="majorBidi"/>
        </w:rPr>
      </w:pPr>
      <w:r w:rsidRPr="002271CA">
        <w:rPr>
          <w:rFonts w:asciiTheme="majorBidi" w:eastAsia="Calibri" w:hAnsiTheme="majorBidi" w:cstheme="majorBidi"/>
          <w:color w:val="FF0000"/>
        </w:rPr>
        <w:t xml:space="preserve">Investigators planning to use MTurk for recruitment purposes are expected to outline an equivalent hourly rate for participants in the study. If offering less than an hourly rate per the current definition of a living wage (see </w:t>
      </w:r>
      <w:hyperlink r:id="rId60">
        <w:r w:rsidRPr="002271CA">
          <w:rPr>
            <w:rFonts w:asciiTheme="majorBidi" w:eastAsia="Calibri" w:hAnsiTheme="majorBidi" w:cstheme="majorBidi"/>
            <w:color w:val="FF0000"/>
            <w:u w:val="single"/>
          </w:rPr>
          <w:t>https://livingwage.mit.edu/counties/27053</w:t>
        </w:r>
      </w:hyperlink>
      <w:r w:rsidRPr="002271CA">
        <w:rPr>
          <w:rFonts w:asciiTheme="majorBidi" w:eastAsia="Calibri" w:hAnsiTheme="majorBidi" w:cstheme="majorBidi"/>
          <w:color w:val="FF0000"/>
        </w:rPr>
        <w:t>), the investigator must provide a justification to the IRB for review.</w:t>
      </w:r>
    </w:p>
    <w:p w14:paraId="4F93B8C9" w14:textId="58962D00" w:rsidR="00407F5B" w:rsidRPr="00407F5B" w:rsidRDefault="00407F5B" w:rsidP="00407F5B">
      <w:pPr>
        <w:rPr>
          <w:rFonts w:asciiTheme="majorBidi" w:eastAsia="Calibri" w:hAnsiTheme="majorBidi" w:cstheme="majorBidi"/>
        </w:rPr>
      </w:pPr>
      <w:r w:rsidRPr="00407F5B">
        <w:rPr>
          <w:rFonts w:asciiTheme="majorBidi" w:eastAsia="Calibri" w:hAnsiTheme="majorBidi" w:cstheme="majorBidi"/>
        </w:rPr>
        <w:t>There is no payments or any other types of reward to offer to participants who want to enroll this study.</w:t>
      </w:r>
    </w:p>
    <w:p w14:paraId="0000014E" w14:textId="77777777" w:rsidR="006A244E" w:rsidRPr="00833856" w:rsidRDefault="00EC58C8">
      <w:pPr>
        <w:pStyle w:val="Heading1"/>
        <w:numPr>
          <w:ilvl w:val="0"/>
          <w:numId w:val="1"/>
        </w:numPr>
        <w:spacing w:before="120"/>
        <w:rPr>
          <w:rFonts w:asciiTheme="majorBidi" w:eastAsia="Calibri" w:hAnsiTheme="majorBidi" w:cstheme="majorBidi"/>
          <w:sz w:val="24"/>
          <w:szCs w:val="24"/>
        </w:rPr>
      </w:pPr>
      <w:bookmarkStart w:id="111" w:name="_Toc68115626"/>
      <w:r w:rsidRPr="00833856">
        <w:rPr>
          <w:rFonts w:asciiTheme="majorBidi" w:eastAsia="Calibri" w:hAnsiTheme="majorBidi" w:cstheme="majorBidi"/>
          <w:sz w:val="24"/>
          <w:szCs w:val="24"/>
        </w:rPr>
        <w:lastRenderedPageBreak/>
        <w:t>Withdrawal of Participants</w:t>
      </w:r>
      <w:bookmarkEnd w:id="111"/>
    </w:p>
    <w:p w14:paraId="0000014F" w14:textId="2D9D9624" w:rsidR="006A244E" w:rsidRPr="00407F5B" w:rsidRDefault="00EC58C8">
      <w:pPr>
        <w:numPr>
          <w:ilvl w:val="1"/>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000000"/>
        </w:rPr>
        <w:t xml:space="preserve">Withdrawal Circumstances: </w:t>
      </w:r>
      <w:r w:rsidRPr="002271CA">
        <w:rPr>
          <w:rFonts w:asciiTheme="majorBidi" w:eastAsia="Calibri" w:hAnsiTheme="majorBidi" w:cstheme="majorBidi"/>
          <w:color w:val="FF0000"/>
        </w:rPr>
        <w:t>Describe anticipated circumstances under which participants will be withdrawn from the research without their consent.</w:t>
      </w:r>
    </w:p>
    <w:p w14:paraId="64C848A6" w14:textId="255172E8" w:rsidR="00E2648C" w:rsidRPr="00E2648C" w:rsidRDefault="00651209" w:rsidP="00E2648C">
      <w:pPr>
        <w:pBdr>
          <w:top w:val="nil"/>
          <w:left w:val="nil"/>
          <w:bottom w:val="nil"/>
          <w:right w:val="nil"/>
          <w:between w:val="nil"/>
        </w:pBdr>
        <w:spacing w:before="120" w:after="120"/>
        <w:ind w:left="720"/>
        <w:rPr>
          <w:rFonts w:asciiTheme="majorBidi" w:eastAsia="Calibri" w:hAnsiTheme="majorBidi" w:cstheme="majorBidi"/>
        </w:rPr>
      </w:pPr>
      <w:r>
        <w:rPr>
          <w:rFonts w:asciiTheme="majorBidi" w:eastAsia="Calibri" w:hAnsiTheme="majorBidi" w:cstheme="majorBidi"/>
        </w:rPr>
        <w:t xml:space="preserve">We do not anticipate </w:t>
      </w:r>
      <w:r w:rsidR="00E2648C">
        <w:rPr>
          <w:rFonts w:asciiTheme="majorBidi" w:eastAsia="Calibri" w:hAnsiTheme="majorBidi" w:cstheme="majorBidi"/>
        </w:rPr>
        <w:t xml:space="preserve">participants </w:t>
      </w:r>
      <w:r>
        <w:rPr>
          <w:rFonts w:asciiTheme="majorBidi" w:eastAsia="Calibri" w:hAnsiTheme="majorBidi" w:cstheme="majorBidi"/>
        </w:rPr>
        <w:t>withdrawing from the study as the study demand is not high and the use of the SAR may be particularly engaging</w:t>
      </w:r>
      <w:r w:rsidR="00E2648C">
        <w:rPr>
          <w:rFonts w:asciiTheme="majorBidi" w:eastAsia="Calibri" w:hAnsiTheme="majorBidi" w:cstheme="majorBidi"/>
        </w:rPr>
        <w:t xml:space="preserve">. </w:t>
      </w:r>
      <w:r>
        <w:rPr>
          <w:rFonts w:asciiTheme="majorBidi" w:eastAsia="Calibri" w:hAnsiTheme="majorBidi" w:cstheme="majorBidi"/>
        </w:rPr>
        <w:t xml:space="preserve"> We also do not anticipate to withdraw participants from the study ourselves. </w:t>
      </w:r>
      <w:r w:rsidR="00E2648C">
        <w:rPr>
          <w:rFonts w:asciiTheme="majorBidi" w:eastAsia="Calibri" w:hAnsiTheme="majorBidi" w:cstheme="majorBidi"/>
        </w:rPr>
        <w:t xml:space="preserve">In case the participants do not attend the interaction sessions in the first phase and intervention sessions for three sessions or more, they will be discarded from the analysis but still can attend the interaction group and intervention. </w:t>
      </w:r>
    </w:p>
    <w:p w14:paraId="00000150" w14:textId="22B4A1B0" w:rsidR="006A244E" w:rsidRPr="00E2648C" w:rsidRDefault="00EC58C8">
      <w:pPr>
        <w:numPr>
          <w:ilvl w:val="1"/>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000000"/>
        </w:rPr>
        <w:t xml:space="preserve">Withdrawal Procedures: </w:t>
      </w:r>
      <w:r w:rsidRPr="002271CA">
        <w:rPr>
          <w:rFonts w:asciiTheme="majorBidi" w:eastAsia="Calibri" w:hAnsiTheme="majorBidi" w:cstheme="majorBidi"/>
          <w:color w:val="FF0000"/>
        </w:rPr>
        <w:t>Describe procedures that will be followed when participants withdraw from procedures, including partial withdrawal, with continued data collection (e.g., participants withdraw, but you wish to continue collecting data from a private/protected record).</w:t>
      </w:r>
    </w:p>
    <w:p w14:paraId="06AB98CF" w14:textId="2AF70299" w:rsidR="00E2648C" w:rsidRPr="003E52CB" w:rsidRDefault="00E2648C" w:rsidP="003E52CB">
      <w:pPr>
        <w:pBdr>
          <w:top w:val="nil"/>
          <w:left w:val="nil"/>
          <w:bottom w:val="nil"/>
          <w:right w:val="nil"/>
          <w:between w:val="nil"/>
        </w:pBdr>
        <w:spacing w:before="120" w:after="120"/>
        <w:ind w:left="720"/>
        <w:rPr>
          <w:rFonts w:asciiTheme="majorBidi" w:eastAsia="Calibri" w:hAnsiTheme="majorBidi" w:cstheme="majorBidi"/>
        </w:rPr>
      </w:pPr>
      <w:r w:rsidRPr="003E52CB">
        <w:rPr>
          <w:rFonts w:asciiTheme="majorBidi" w:eastAsia="Calibri" w:hAnsiTheme="majorBidi" w:cstheme="majorBidi"/>
        </w:rPr>
        <w:t>According to the consent form, participants have a right to withdraw from the study</w:t>
      </w:r>
      <w:r w:rsidR="003E52CB" w:rsidRPr="003E52CB">
        <w:rPr>
          <w:rFonts w:asciiTheme="majorBidi" w:eastAsia="Calibri" w:hAnsiTheme="majorBidi" w:cstheme="majorBidi"/>
        </w:rPr>
        <w:t xml:space="preserve"> at any time.</w:t>
      </w:r>
      <w:r w:rsidR="003E52CB" w:rsidRPr="003E52CB">
        <w:rPr>
          <w:rFonts w:ascii="Times New Roman" w:eastAsia="Calibri" w:hAnsi="Times New Roman" w:cs="Times New Roman"/>
          <w:color w:val="000000"/>
        </w:rPr>
        <w:t xml:space="preserve"> They will be encouraged to inform the project staff that they no longer wish to participate in the study. Participants will be informed that their withdrawal will have no negative impact on their </w:t>
      </w:r>
      <w:r w:rsidR="00651209">
        <w:rPr>
          <w:rFonts w:ascii="Times New Roman" w:eastAsia="Calibri" w:hAnsi="Times New Roman" w:cs="Times New Roman"/>
          <w:color w:val="000000"/>
        </w:rPr>
        <w:t>relationship with their service provider</w:t>
      </w:r>
      <w:r w:rsidR="003E52CB" w:rsidRPr="003E52CB">
        <w:rPr>
          <w:rFonts w:ascii="Times New Roman" w:eastAsia="Calibri" w:hAnsi="Times New Roman" w:cs="Times New Roman"/>
          <w:color w:val="000000"/>
        </w:rPr>
        <w:t xml:space="preserve"> or UMN.</w:t>
      </w:r>
    </w:p>
    <w:p w14:paraId="00000151" w14:textId="00D4E465" w:rsidR="006A244E" w:rsidRPr="003E52CB" w:rsidRDefault="00EC58C8">
      <w:pPr>
        <w:numPr>
          <w:ilvl w:val="1"/>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000000"/>
        </w:rPr>
        <w:t xml:space="preserve">Termination Procedures: </w:t>
      </w:r>
      <w:r w:rsidRPr="002271CA">
        <w:rPr>
          <w:rFonts w:asciiTheme="majorBidi" w:eastAsia="Calibri" w:hAnsiTheme="majorBidi" w:cstheme="majorBidi"/>
          <w:color w:val="FF0000"/>
        </w:rPr>
        <w:t>Describe any procedures for orderly termination and describe whether data will be used after termination.</w:t>
      </w:r>
    </w:p>
    <w:p w14:paraId="4272DD95" w14:textId="190AF2FD" w:rsidR="003E52CB" w:rsidRPr="003E52CB" w:rsidRDefault="003E52CB" w:rsidP="003E52CB">
      <w:pPr>
        <w:pBdr>
          <w:top w:val="nil"/>
          <w:left w:val="nil"/>
          <w:bottom w:val="nil"/>
          <w:right w:val="nil"/>
          <w:between w:val="nil"/>
        </w:pBdr>
        <w:spacing w:before="120" w:after="120"/>
        <w:rPr>
          <w:rFonts w:ascii="Times New Roman" w:eastAsia="Calibri" w:hAnsi="Times New Roman" w:cs="Times New Roman"/>
        </w:rPr>
      </w:pPr>
      <w:r>
        <w:t>If any participant desires to withdraw from the project, they will be asked to directly contact the Project PI or Co-PI at the University</w:t>
      </w:r>
      <w:r w:rsidR="00833856">
        <w:t xml:space="preserve"> of Minnesota. Staff at UMN</w:t>
      </w:r>
      <w:r>
        <w:t xml:space="preserve"> will assume responsibility for communicating that person’s withdrawal to the participating organization. This approach is being followed to minimize the chance that persons associated with the project would attempt to convince an individual who desires to withdraw to not do so. Given that UMN project staff are serving in a role in which they are least likely to profit from having persons who wish to withdraw reverse his/her decision this was determined to be the most prudent course of action when handling such situations. No data from individuals who withdraw from the study will be used in any analyses undertaken as part of this research effort.</w:t>
      </w:r>
    </w:p>
    <w:p w14:paraId="024AA85F" w14:textId="77777777" w:rsidR="003E52CB" w:rsidRPr="002271CA" w:rsidRDefault="003E52CB" w:rsidP="003E52CB">
      <w:pPr>
        <w:pBdr>
          <w:top w:val="nil"/>
          <w:left w:val="nil"/>
          <w:bottom w:val="nil"/>
          <w:right w:val="nil"/>
          <w:between w:val="nil"/>
        </w:pBdr>
        <w:spacing w:before="120" w:after="120"/>
        <w:ind w:left="720"/>
        <w:rPr>
          <w:rFonts w:asciiTheme="majorBidi" w:eastAsia="Calibri" w:hAnsiTheme="majorBidi" w:cstheme="majorBidi"/>
        </w:rPr>
      </w:pPr>
    </w:p>
    <w:p w14:paraId="00000152"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12" w:name="_Toc68115627"/>
      <w:r w:rsidRPr="002271CA">
        <w:rPr>
          <w:rFonts w:asciiTheme="majorBidi" w:eastAsia="Calibri" w:hAnsiTheme="majorBidi" w:cstheme="majorBidi"/>
          <w:sz w:val="24"/>
          <w:szCs w:val="24"/>
        </w:rPr>
        <w:t>Risks to Participants</w:t>
      </w:r>
      <w:bookmarkEnd w:id="112"/>
    </w:p>
    <w:p w14:paraId="00000153" w14:textId="77777777" w:rsidR="006A244E" w:rsidRPr="002271CA" w:rsidRDefault="00EC58C8">
      <w:pPr>
        <w:spacing w:before="120" w:after="120"/>
        <w:ind w:left="720"/>
        <w:rPr>
          <w:rFonts w:asciiTheme="majorBidi" w:eastAsia="Calibri" w:hAnsiTheme="majorBidi" w:cstheme="majorBidi"/>
          <w:color w:val="FF0000"/>
        </w:rPr>
      </w:pPr>
      <w:r w:rsidRPr="002271CA">
        <w:rPr>
          <w:rFonts w:asciiTheme="majorBidi" w:eastAsia="Calibri" w:hAnsiTheme="majorBidi" w:cstheme="majorBidi"/>
          <w:color w:val="FF0000"/>
        </w:rPr>
        <w:t>For each risk or set of risks below, include the procedures to be performed to lessen the probability, magnitude, duration, or reversibility of those risks.</w:t>
      </w:r>
    </w:p>
    <w:p w14:paraId="00000154" w14:textId="134829B4" w:rsidR="006A244E" w:rsidRPr="003E52CB"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Foreseeable Risks: </w:t>
      </w:r>
      <w:r w:rsidRPr="002271CA">
        <w:rPr>
          <w:rFonts w:asciiTheme="majorBidi" w:eastAsia="Calibri" w:hAnsiTheme="majorBidi" w:cstheme="majorBidi"/>
          <w:color w:val="FF0000"/>
        </w:rPr>
        <w:t>List the reasonably foreseeable risks, discomforts, hazards, or inconveniences related to participants’ participation in the research. Include, as may be useful for the IRB’s consideration, a description of the probability, magnitude, duration, and reversibility of the risks. Depending on the type of research, this description may or may not include statistical information. Categories such as common, rare, etc., may be acceptable. Consider physical, psychological, social, legal, and economic risks.</w:t>
      </w:r>
    </w:p>
    <w:p w14:paraId="2C901853" w14:textId="068DCDD9" w:rsidR="003E52CB" w:rsidRDefault="003E52CB" w:rsidP="00940BCB">
      <w:pPr>
        <w:pStyle w:val="ListParagraph"/>
        <w:widowControl w:val="0"/>
        <w:numPr>
          <w:ilvl w:val="0"/>
          <w:numId w:val="13"/>
        </w:numPr>
        <w:tabs>
          <w:tab w:val="left" w:pos="1200"/>
        </w:tabs>
        <w:autoSpaceDE w:val="0"/>
        <w:autoSpaceDN w:val="0"/>
        <w:ind w:right="240"/>
      </w:pPr>
      <w:r>
        <w:t xml:space="preserve">Some questions </w:t>
      </w:r>
      <w:r w:rsidR="00833856">
        <w:t xml:space="preserve">on the pre/post assessments </w:t>
      </w:r>
      <w:r>
        <w:t xml:space="preserve">may be hard to answer or to remember. A participant may not know what to say and as a result feel uncomfortable. </w:t>
      </w:r>
      <w:r>
        <w:lastRenderedPageBreak/>
        <w:t xml:space="preserve">However, </w:t>
      </w:r>
      <w:r w:rsidR="00940BCB">
        <w:t>the researchers</w:t>
      </w:r>
      <w:r>
        <w:t xml:space="preserve"> will remind participants, that we all forget things and we can let them have a paper version of questionnaire to have and answer it when</w:t>
      </w:r>
      <w:r w:rsidR="00940BCB">
        <w:t>ever</w:t>
      </w:r>
      <w:r>
        <w:t xml:space="preserve"> they remember well. </w:t>
      </w:r>
    </w:p>
    <w:p w14:paraId="2F01E332" w14:textId="26D22D33" w:rsidR="003E52CB" w:rsidRDefault="00833856" w:rsidP="00940BCB">
      <w:pPr>
        <w:pStyle w:val="ListParagraph"/>
        <w:widowControl w:val="0"/>
        <w:numPr>
          <w:ilvl w:val="0"/>
          <w:numId w:val="13"/>
        </w:numPr>
        <w:tabs>
          <w:tab w:val="left" w:pos="1200"/>
        </w:tabs>
        <w:autoSpaceDE w:val="0"/>
        <w:autoSpaceDN w:val="0"/>
        <w:ind w:right="220"/>
      </w:pPr>
      <w:r>
        <w:t>Participation</w:t>
      </w:r>
      <w:r w:rsidR="003E52CB">
        <w:t xml:space="preserve"> in this study will take up some of the time participants could b</w:t>
      </w:r>
      <w:r>
        <w:t>e engaged in other activities</w:t>
      </w:r>
      <w:r w:rsidR="003E52CB">
        <w:t xml:space="preserve">. Although we </w:t>
      </w:r>
      <w:r w:rsidR="00940BCB">
        <w:t>believe the</w:t>
      </w:r>
      <w:r w:rsidR="003E52CB">
        <w:t xml:space="preserve"> </w:t>
      </w:r>
      <w:r w:rsidR="00940BCB">
        <w:t xml:space="preserve">intervention </w:t>
      </w:r>
      <w:r w:rsidR="003E52CB">
        <w:t xml:space="preserve">may prove beneficial to </w:t>
      </w:r>
      <w:r w:rsidR="00940BCB">
        <w:t>ageing adults</w:t>
      </w:r>
      <w:r w:rsidR="003E52CB">
        <w:t>, they may not all be</w:t>
      </w:r>
      <w:r>
        <w:t xml:space="preserve"> of the same opinion</w:t>
      </w:r>
      <w:r w:rsidR="003E52CB">
        <w:t xml:space="preserve"> and </w:t>
      </w:r>
      <w:r>
        <w:t xml:space="preserve">think that they could be spending </w:t>
      </w:r>
      <w:r w:rsidR="003E52CB">
        <w:t>this time doing other things. We will remind participants that the</w:t>
      </w:r>
      <w:r w:rsidR="003E52CB" w:rsidRPr="00940BCB">
        <w:rPr>
          <w:spacing w:val="-26"/>
        </w:rPr>
        <w:t xml:space="preserve"> </w:t>
      </w:r>
      <w:r w:rsidR="003E52CB">
        <w:t xml:space="preserve">results of this study will help </w:t>
      </w:r>
      <w:r w:rsidR="00940BCB">
        <w:t xml:space="preserve">improve </w:t>
      </w:r>
      <w:r>
        <w:t xml:space="preserve">a </w:t>
      </w:r>
      <w:r w:rsidR="003E52CB">
        <w:t xml:space="preserve">future, more effective </w:t>
      </w:r>
      <w:r w:rsidR="00940BCB">
        <w:t xml:space="preserve">intervention </w:t>
      </w:r>
      <w:r w:rsidR="003E52CB">
        <w:t>of this nature</w:t>
      </w:r>
      <w:r w:rsidR="00940BCB">
        <w:t xml:space="preserve"> and help them to set their own </w:t>
      </w:r>
      <w:r w:rsidR="00940BCB" w:rsidRPr="00833856">
        <w:t>healthy</w:t>
      </w:r>
      <w:r w:rsidR="00940BCB">
        <w:t xml:space="preserve"> lifestyle</w:t>
      </w:r>
      <w:r>
        <w:t xml:space="preserve"> goals</w:t>
      </w:r>
      <w:r w:rsidR="003E52CB">
        <w:t>.</w:t>
      </w:r>
    </w:p>
    <w:p w14:paraId="681CB8CB" w14:textId="528084CE" w:rsidR="00833856" w:rsidRPr="00560FF0" w:rsidRDefault="00833856" w:rsidP="00940BCB">
      <w:pPr>
        <w:pStyle w:val="ListParagraph"/>
        <w:widowControl w:val="0"/>
        <w:numPr>
          <w:ilvl w:val="0"/>
          <w:numId w:val="13"/>
        </w:numPr>
        <w:tabs>
          <w:tab w:val="left" w:pos="1200"/>
        </w:tabs>
        <w:autoSpaceDE w:val="0"/>
        <w:autoSpaceDN w:val="0"/>
        <w:ind w:right="220"/>
      </w:pPr>
      <w:r>
        <w:t xml:space="preserve">Participants may not feel comfortable interacting with a SAR and it may take them some time to get used to these interactions. The project team will </w:t>
      </w:r>
      <w:r w:rsidR="00F554F4">
        <w:t>provide an orientation and training for the participants to become familiar with its physical appearance and interaction possibilities and style.</w:t>
      </w:r>
    </w:p>
    <w:p w14:paraId="52749C48" w14:textId="1C7E88E2" w:rsidR="003E52CB" w:rsidRPr="003E52CB" w:rsidRDefault="003E52CB" w:rsidP="003E52CB">
      <w:pPr>
        <w:pBdr>
          <w:top w:val="nil"/>
          <w:left w:val="nil"/>
          <w:bottom w:val="nil"/>
          <w:right w:val="nil"/>
          <w:between w:val="nil"/>
        </w:pBdr>
        <w:spacing w:before="120" w:after="120"/>
        <w:rPr>
          <w:rFonts w:asciiTheme="majorBidi" w:eastAsia="Calibri" w:hAnsiTheme="majorBidi" w:cstheme="majorBidi"/>
        </w:rPr>
      </w:pPr>
    </w:p>
    <w:p w14:paraId="00000155" w14:textId="395B70A3" w:rsidR="006A244E" w:rsidRPr="003E52CB"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Reproduction Risks: </w:t>
      </w:r>
      <w:r w:rsidRPr="002271CA">
        <w:rPr>
          <w:rFonts w:asciiTheme="majorBidi" w:eastAsia="Calibri" w:hAnsiTheme="majorBidi" w:cstheme="majorBidi"/>
          <w:color w:val="FF0000"/>
        </w:rPr>
        <w:t>If applicable, indicate which procedures may have risks to an embryo or fetus should the participants or participants’ partners be or become pregnant. (Note that if reproductive risks are a factor, then you are likely conducting procedures that would require use of “MEDICAL PROTOCOL TEMPLATE (HRP-590).” Please review the instruction at the beginning of this protocol template.)</w:t>
      </w:r>
    </w:p>
    <w:p w14:paraId="03FCF3B0" w14:textId="499C2F5A" w:rsidR="003E52CB" w:rsidRPr="003E52CB" w:rsidRDefault="003E52CB" w:rsidP="003E52CB">
      <w:pPr>
        <w:pBdr>
          <w:top w:val="nil"/>
          <w:left w:val="nil"/>
          <w:bottom w:val="nil"/>
          <w:right w:val="nil"/>
          <w:between w:val="nil"/>
        </w:pBdr>
        <w:spacing w:before="120" w:after="120"/>
        <w:rPr>
          <w:rFonts w:asciiTheme="majorBidi" w:eastAsia="Calibri" w:hAnsiTheme="majorBidi" w:cstheme="majorBidi"/>
        </w:rPr>
      </w:pPr>
      <w:r w:rsidRPr="003E52CB">
        <w:rPr>
          <w:rFonts w:asciiTheme="majorBidi" w:eastAsia="Calibri" w:hAnsiTheme="majorBidi" w:cstheme="majorBidi"/>
        </w:rPr>
        <w:t>N/A</w:t>
      </w:r>
    </w:p>
    <w:p w14:paraId="00000156" w14:textId="1F07CD43" w:rsidR="006A244E" w:rsidRPr="003E52CB"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Risks to Others:</w:t>
      </w:r>
      <w:r w:rsidRPr="002271CA">
        <w:rPr>
          <w:rFonts w:asciiTheme="majorBidi" w:eastAsia="Calibri" w:hAnsiTheme="majorBidi" w:cstheme="majorBidi"/>
          <w:color w:val="FF0000"/>
        </w:rPr>
        <w:t xml:space="preserve"> If applicable, describe risks to others who are not participants.</w:t>
      </w:r>
    </w:p>
    <w:p w14:paraId="095A5610" w14:textId="6BF415A1" w:rsidR="003E52CB" w:rsidRDefault="003E52CB" w:rsidP="003E52CB">
      <w:pPr>
        <w:pBdr>
          <w:top w:val="nil"/>
          <w:left w:val="nil"/>
          <w:bottom w:val="nil"/>
          <w:right w:val="nil"/>
          <w:between w:val="nil"/>
        </w:pBdr>
        <w:spacing w:before="120" w:after="120"/>
        <w:rPr>
          <w:rFonts w:asciiTheme="majorBidi" w:eastAsia="Calibri" w:hAnsiTheme="majorBidi" w:cstheme="majorBidi"/>
        </w:rPr>
      </w:pPr>
      <w:r w:rsidRPr="003E52CB">
        <w:rPr>
          <w:rFonts w:asciiTheme="majorBidi" w:eastAsia="Calibri" w:hAnsiTheme="majorBidi" w:cstheme="majorBidi"/>
        </w:rPr>
        <w:t>N/A</w:t>
      </w:r>
    </w:p>
    <w:p w14:paraId="0DEEC2BE" w14:textId="77777777" w:rsidR="00BA2604" w:rsidRPr="003E52CB" w:rsidRDefault="00BA2604" w:rsidP="003E52CB">
      <w:pPr>
        <w:pBdr>
          <w:top w:val="nil"/>
          <w:left w:val="nil"/>
          <w:bottom w:val="nil"/>
          <w:right w:val="nil"/>
          <w:between w:val="nil"/>
        </w:pBdr>
        <w:spacing w:before="120" w:after="120"/>
        <w:rPr>
          <w:rFonts w:asciiTheme="majorBidi" w:eastAsia="Calibri" w:hAnsiTheme="majorBidi" w:cstheme="majorBidi"/>
        </w:rPr>
      </w:pPr>
    </w:p>
    <w:p w14:paraId="00000157"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13" w:name="_Toc68115628"/>
      <w:r w:rsidRPr="002271CA">
        <w:rPr>
          <w:rFonts w:asciiTheme="majorBidi" w:eastAsia="Calibri" w:hAnsiTheme="majorBidi" w:cstheme="majorBidi"/>
          <w:sz w:val="24"/>
          <w:szCs w:val="24"/>
        </w:rPr>
        <w:t>Incomplete Disclosure or Deception</w:t>
      </w:r>
      <w:bookmarkEnd w:id="113"/>
    </w:p>
    <w:p w14:paraId="00000158"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Incomplete Disclosure or Deception: </w:t>
      </w:r>
    </w:p>
    <w:p w14:paraId="00000159" w14:textId="77777777"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 xml:space="preserve">If the research will use incomplete disclosure or deception, please provide a rationale. </w:t>
      </w:r>
    </w:p>
    <w:p w14:paraId="0000015A" w14:textId="77777777"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Indicate if participants will be informed that the study involves deception and given the opportunity to authorize the deception through a prospective agreement.</w:t>
      </w:r>
    </w:p>
    <w:p w14:paraId="0000015B" w14:textId="69FDCF49" w:rsidR="006A244E" w:rsidRPr="00BA2604"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Please also provide a description and documentation of the debriefing process, if appropriate, that will be used to make participants aware of the incomplete disclosure or deception and their right to withdraw any record of their participation.</w:t>
      </w:r>
    </w:p>
    <w:p w14:paraId="4906175C" w14:textId="1B6C6005" w:rsidR="00BA2604" w:rsidRPr="00BA2604" w:rsidRDefault="00BA2604" w:rsidP="00BA2604">
      <w:pPr>
        <w:pBdr>
          <w:top w:val="nil"/>
          <w:left w:val="nil"/>
          <w:bottom w:val="nil"/>
          <w:right w:val="nil"/>
          <w:between w:val="nil"/>
        </w:pBdr>
        <w:spacing w:before="120" w:after="120"/>
        <w:rPr>
          <w:rFonts w:asciiTheme="majorBidi" w:eastAsia="Calibri" w:hAnsiTheme="majorBidi" w:cstheme="majorBidi"/>
        </w:rPr>
      </w:pPr>
      <w:r w:rsidRPr="00BA2604">
        <w:rPr>
          <w:rFonts w:asciiTheme="majorBidi" w:eastAsia="Calibri" w:hAnsiTheme="majorBidi" w:cstheme="majorBidi"/>
        </w:rPr>
        <w:t>N/A</w:t>
      </w:r>
    </w:p>
    <w:p w14:paraId="0000015C"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14" w:name="_Toc68115629"/>
      <w:r w:rsidRPr="002271CA">
        <w:rPr>
          <w:rFonts w:asciiTheme="majorBidi" w:eastAsia="Calibri" w:hAnsiTheme="majorBidi" w:cstheme="majorBidi"/>
          <w:sz w:val="24"/>
          <w:szCs w:val="24"/>
        </w:rPr>
        <w:t>Potential Benefits to Participants</w:t>
      </w:r>
      <w:bookmarkEnd w:id="114"/>
    </w:p>
    <w:p w14:paraId="0000015D"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Potential Benefits: </w:t>
      </w:r>
      <w:r w:rsidRPr="002271CA">
        <w:rPr>
          <w:rFonts w:asciiTheme="majorBidi" w:eastAsia="Calibri" w:hAnsiTheme="majorBidi" w:cstheme="majorBidi"/>
          <w:color w:val="FF0000"/>
        </w:rPr>
        <w:t>Describe the potential benefits that individual participants may experience from taking part in the research. Include, as may be useful for the IRB’s consideration, the probability, magnitude, and duration of the potential benefits.</w:t>
      </w:r>
    </w:p>
    <w:p w14:paraId="0000015E" w14:textId="6E7DF06E" w:rsidR="006A244E" w:rsidRDefault="00EC58C8">
      <w:pPr>
        <w:pBdr>
          <w:top w:val="nil"/>
          <w:left w:val="nil"/>
          <w:bottom w:val="nil"/>
          <w:right w:val="nil"/>
          <w:between w:val="nil"/>
        </w:pBdr>
        <w:spacing w:before="120" w:after="120"/>
        <w:ind w:left="1267" w:hanging="720"/>
        <w:rPr>
          <w:rFonts w:asciiTheme="majorBidi" w:eastAsia="Calibri" w:hAnsiTheme="majorBidi" w:cstheme="majorBidi"/>
          <w:color w:val="FF0000"/>
        </w:rPr>
      </w:pPr>
      <w:r w:rsidRPr="002271CA">
        <w:rPr>
          <w:rFonts w:asciiTheme="majorBidi" w:eastAsia="Calibri" w:hAnsiTheme="majorBidi" w:cstheme="majorBidi"/>
          <w:color w:val="FF0000"/>
        </w:rPr>
        <w:lastRenderedPageBreak/>
        <w:t>Indicate if there is no direct benefit to individual participants. Do not include benefits to society or others.</w:t>
      </w:r>
    </w:p>
    <w:p w14:paraId="707D989B" w14:textId="1A90694E" w:rsidR="00C95D52" w:rsidRPr="00C95D52" w:rsidRDefault="00C95D52" w:rsidP="00C95D52">
      <w:pPr>
        <w:pBdr>
          <w:top w:val="nil"/>
          <w:left w:val="nil"/>
          <w:bottom w:val="nil"/>
          <w:right w:val="nil"/>
          <w:between w:val="nil"/>
        </w:pBdr>
        <w:spacing w:before="120" w:after="120"/>
        <w:ind w:left="1267" w:hanging="720"/>
        <w:rPr>
          <w:rFonts w:asciiTheme="majorBidi" w:eastAsia="Calibri" w:hAnsiTheme="majorBidi" w:cstheme="majorBidi"/>
        </w:rPr>
      </w:pPr>
      <w:r>
        <w:rPr>
          <w:rFonts w:asciiTheme="majorBidi" w:eastAsia="Calibri" w:hAnsiTheme="majorBidi" w:cstheme="majorBidi"/>
        </w:rPr>
        <w:t xml:space="preserve">The goal setting intervention </w:t>
      </w:r>
      <w:r w:rsidR="00F554F4">
        <w:rPr>
          <w:rFonts w:asciiTheme="majorBidi" w:eastAsia="Calibri" w:hAnsiTheme="majorBidi" w:cstheme="majorBidi"/>
        </w:rPr>
        <w:t xml:space="preserve">using SAR </w:t>
      </w:r>
      <w:r>
        <w:rPr>
          <w:rFonts w:asciiTheme="majorBidi" w:eastAsia="Calibri" w:hAnsiTheme="majorBidi" w:cstheme="majorBidi"/>
        </w:rPr>
        <w:t xml:space="preserve">can be beneficial for the ageing adults’ health </w:t>
      </w:r>
      <w:r w:rsidR="00F554F4">
        <w:rPr>
          <w:rFonts w:asciiTheme="majorBidi" w:eastAsia="Calibri" w:hAnsiTheme="majorBidi" w:cstheme="majorBidi"/>
        </w:rPr>
        <w:t>and wellbeing because it</w:t>
      </w:r>
      <w:r>
        <w:rPr>
          <w:rFonts w:asciiTheme="majorBidi" w:eastAsia="Calibri" w:hAnsiTheme="majorBidi" w:cstheme="majorBidi"/>
        </w:rPr>
        <w:t xml:space="preserve"> can encourage them to set their own goals to raise the level of physical activities. Further, we assume that the interaction between Nao robot and the participants may decrease the feeling of loneliness.   </w:t>
      </w:r>
    </w:p>
    <w:p w14:paraId="0000015F" w14:textId="77777777" w:rsidR="006A244E" w:rsidRPr="00BF0487" w:rsidRDefault="00EC58C8">
      <w:pPr>
        <w:pStyle w:val="Heading1"/>
        <w:numPr>
          <w:ilvl w:val="0"/>
          <w:numId w:val="1"/>
        </w:numPr>
        <w:spacing w:before="120"/>
        <w:rPr>
          <w:rFonts w:asciiTheme="majorBidi" w:eastAsia="Calibri" w:hAnsiTheme="majorBidi" w:cstheme="majorBidi"/>
          <w:sz w:val="24"/>
          <w:szCs w:val="24"/>
        </w:rPr>
      </w:pPr>
      <w:bookmarkStart w:id="115" w:name="_Toc68115630"/>
      <w:r w:rsidRPr="00BF0487">
        <w:rPr>
          <w:rFonts w:asciiTheme="majorBidi" w:eastAsia="Calibri" w:hAnsiTheme="majorBidi" w:cstheme="majorBidi"/>
          <w:sz w:val="24"/>
          <w:szCs w:val="24"/>
        </w:rPr>
        <w:t>Statistical Considerations</w:t>
      </w:r>
      <w:bookmarkEnd w:id="115"/>
    </w:p>
    <w:p w14:paraId="00000160" w14:textId="5CFDA0DC" w:rsidR="006A244E" w:rsidRPr="00C95D52"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Data Analysis Plan: </w:t>
      </w:r>
      <w:r w:rsidRPr="002271CA">
        <w:rPr>
          <w:rFonts w:asciiTheme="majorBidi" w:eastAsia="Calibri" w:hAnsiTheme="majorBidi" w:cstheme="majorBidi"/>
          <w:color w:val="FF0000"/>
        </w:rPr>
        <w:t>Describe the data analysis plan, including any statistical procedures.</w:t>
      </w:r>
    </w:p>
    <w:p w14:paraId="1B2A7022" w14:textId="77777777" w:rsidR="00C95D52" w:rsidRPr="00C95D52" w:rsidRDefault="00C95D52" w:rsidP="00C95D52">
      <w:pPr>
        <w:pBdr>
          <w:top w:val="nil"/>
          <w:left w:val="nil"/>
          <w:bottom w:val="nil"/>
          <w:right w:val="nil"/>
          <w:between w:val="nil"/>
        </w:pBdr>
        <w:spacing w:before="120" w:after="120"/>
        <w:rPr>
          <w:rFonts w:asciiTheme="majorBidi" w:eastAsia="Calibri" w:hAnsiTheme="majorBidi" w:cstheme="majorBidi"/>
          <w:i/>
          <w:iCs/>
          <w:u w:val="single"/>
        </w:rPr>
      </w:pPr>
      <w:r w:rsidRPr="00C95D52">
        <w:rPr>
          <w:rFonts w:asciiTheme="majorBidi" w:eastAsia="Calibri" w:hAnsiTheme="majorBidi" w:cstheme="majorBidi"/>
          <w:i/>
          <w:iCs/>
          <w:u w:val="single"/>
        </w:rPr>
        <w:t>Phase 1.</w:t>
      </w:r>
    </w:p>
    <w:p w14:paraId="0910F044" w14:textId="0B798B5D" w:rsidR="00C95D52" w:rsidRDefault="00C95D52" w:rsidP="00A55942">
      <w:pPr>
        <w:pBdr>
          <w:top w:val="nil"/>
          <w:left w:val="nil"/>
          <w:bottom w:val="nil"/>
          <w:right w:val="nil"/>
          <w:between w:val="nil"/>
        </w:pBdr>
        <w:spacing w:before="120" w:after="120"/>
        <w:rPr>
          <w:rFonts w:asciiTheme="majorBidi" w:eastAsia="Calibri" w:hAnsiTheme="majorBidi" w:cstheme="majorBidi"/>
        </w:rPr>
      </w:pPr>
      <w:r w:rsidRPr="00C95D52">
        <w:rPr>
          <w:rFonts w:asciiTheme="majorBidi" w:eastAsia="Calibri" w:hAnsiTheme="majorBidi" w:cstheme="majorBidi"/>
        </w:rPr>
        <w:t>All interactions between the participants and Nao as well as focus group information will be analyzed qualitatively for themes (e.g., grounded theory) using Nvivo software, frequency of</w:t>
      </w:r>
      <w:r w:rsidR="0003126C">
        <w:rPr>
          <w:rFonts w:asciiTheme="majorBidi" w:eastAsia="Calibri" w:hAnsiTheme="majorBidi" w:cstheme="majorBidi"/>
        </w:rPr>
        <w:t xml:space="preserve"> codes, themes and sentences will be</w:t>
      </w:r>
      <w:r w:rsidRPr="00C95D52">
        <w:rPr>
          <w:rFonts w:asciiTheme="majorBidi" w:eastAsia="Calibri" w:hAnsiTheme="majorBidi" w:cstheme="majorBidi"/>
        </w:rPr>
        <w:t xml:space="preserve"> computed using axial codin</w:t>
      </w:r>
      <w:r>
        <w:rPr>
          <w:rFonts w:asciiTheme="majorBidi" w:eastAsia="Calibri" w:hAnsiTheme="majorBidi" w:cstheme="majorBidi"/>
        </w:rPr>
        <w:t>g (assigning numbers to themes)</w:t>
      </w:r>
      <w:r w:rsidRPr="00C95D52">
        <w:rPr>
          <w:rFonts w:asciiTheme="majorBidi" w:eastAsia="Calibri" w:hAnsiTheme="majorBidi" w:cstheme="majorBidi"/>
        </w:rPr>
        <w:t>. Further, a reliability check will be done by an independent researcher to match the sentences with codes. An 80% agreement is c</w:t>
      </w:r>
      <w:r>
        <w:rPr>
          <w:rFonts w:asciiTheme="majorBidi" w:eastAsia="Calibri" w:hAnsiTheme="majorBidi" w:cstheme="majorBidi"/>
        </w:rPr>
        <w:t>onsidered as a high reliability</w:t>
      </w:r>
      <w:r w:rsidRPr="00C95D52">
        <w:rPr>
          <w:rFonts w:asciiTheme="majorBidi" w:eastAsia="Calibri" w:hAnsiTheme="majorBidi" w:cstheme="majorBidi"/>
        </w:rPr>
        <w:t xml:space="preserve">. In addition, the data from </w:t>
      </w:r>
      <w:ins w:id="116" w:author="Maryam Mahmoudi" w:date="2022-05-07T18:45:00Z">
        <w:r w:rsidR="00A55942" w:rsidRPr="00595B8E">
          <w:rPr>
            <w:rFonts w:asciiTheme="majorBidi" w:hAnsiTheme="majorBidi" w:cstheme="majorBidi"/>
            <w:i/>
            <w:sz w:val="22"/>
            <w:szCs w:val="22"/>
            <w:lang w:val="en-GB"/>
          </w:rPr>
          <w:t>Users’ Needs, Requirements, and Abilities Questionnaire</w:t>
        </w:r>
        <w:r w:rsidR="00A55942">
          <w:rPr>
            <w:rFonts w:asciiTheme="majorBidi" w:hAnsiTheme="majorBidi" w:cstheme="majorBidi"/>
            <w:i/>
            <w:sz w:val="22"/>
            <w:szCs w:val="22"/>
            <w:lang w:val="en-GB"/>
          </w:rPr>
          <w:t xml:space="preserve"> </w:t>
        </w:r>
        <w:r w:rsidR="00A55942" w:rsidRPr="00595B8E">
          <w:rPr>
            <w:rFonts w:asciiTheme="majorBidi" w:hAnsiTheme="majorBidi" w:cstheme="majorBidi"/>
            <w:sz w:val="22"/>
            <w:szCs w:val="22"/>
          </w:rPr>
          <w:t>(</w:t>
        </w:r>
        <w:r w:rsidR="00A55942" w:rsidRPr="00595B8E">
          <w:rPr>
            <w:rFonts w:asciiTheme="majorBidi" w:hAnsiTheme="majorBidi" w:cstheme="majorBidi"/>
            <w:i/>
            <w:iCs/>
            <w:sz w:val="22"/>
            <w:szCs w:val="22"/>
          </w:rPr>
          <w:t>UNRAQ</w:t>
        </w:r>
        <w:r w:rsidR="00A55942" w:rsidRPr="00595B8E">
          <w:rPr>
            <w:rFonts w:asciiTheme="majorBidi" w:hAnsiTheme="majorBidi" w:cstheme="majorBidi"/>
            <w:sz w:val="22"/>
            <w:szCs w:val="22"/>
          </w:rPr>
          <w:t xml:space="preserve">) </w:t>
        </w:r>
      </w:ins>
      <w:del w:id="117" w:author="Maryam Mahmoudi" w:date="2022-05-07T18:45:00Z">
        <w:r w:rsidRPr="00C95D52" w:rsidDel="00A55942">
          <w:rPr>
            <w:rFonts w:asciiTheme="majorBidi" w:eastAsia="Calibri" w:hAnsiTheme="majorBidi" w:cstheme="majorBidi"/>
          </w:rPr>
          <w:delText xml:space="preserve">UNRAQ </w:delText>
        </w:r>
      </w:del>
      <w:r w:rsidRPr="00C95D52">
        <w:rPr>
          <w:rFonts w:asciiTheme="majorBidi" w:eastAsia="Calibri" w:hAnsiTheme="majorBidi" w:cstheme="majorBidi"/>
        </w:rPr>
        <w:t>will be analyzed descriptively.</w:t>
      </w:r>
    </w:p>
    <w:p w14:paraId="2E1288B7" w14:textId="2FD1F691" w:rsidR="00C95D52" w:rsidRPr="00C95D52" w:rsidRDefault="00C95D52" w:rsidP="00C95D52">
      <w:pPr>
        <w:spacing w:after="100" w:afterAutospacing="1"/>
        <w:contextualSpacing/>
        <w:rPr>
          <w:rFonts w:ascii="Times New Roman" w:hAnsi="Times New Roman" w:cs="Times New Roman"/>
          <w:i/>
          <w:iCs/>
          <w:sz w:val="22"/>
          <w:szCs w:val="22"/>
          <w:u w:val="single"/>
          <w:lang w:val="en-GB"/>
        </w:rPr>
      </w:pPr>
      <w:r w:rsidRPr="00C95D52">
        <w:rPr>
          <w:rFonts w:ascii="Times New Roman" w:hAnsi="Times New Roman" w:cs="Times New Roman"/>
          <w:i/>
          <w:iCs/>
          <w:sz w:val="22"/>
          <w:szCs w:val="22"/>
          <w:u w:val="single"/>
          <w:lang w:val="en-GB"/>
        </w:rPr>
        <w:t>Phase 2.</w:t>
      </w:r>
    </w:p>
    <w:p w14:paraId="3DBC88E2" w14:textId="03F8F94A" w:rsidR="00C95D52" w:rsidRPr="00035C99" w:rsidRDefault="00C95D52" w:rsidP="00C95D52">
      <w:pPr>
        <w:spacing w:after="100" w:afterAutospacing="1"/>
        <w:ind w:firstLine="432"/>
        <w:contextualSpacing/>
        <w:rPr>
          <w:rFonts w:ascii="Times New Roman" w:hAnsi="Times New Roman" w:cs="Times New Roman"/>
          <w:sz w:val="22"/>
          <w:szCs w:val="22"/>
          <w:lang w:val="en-GB"/>
        </w:rPr>
      </w:pPr>
      <w:r w:rsidRPr="00C85874">
        <w:rPr>
          <w:rFonts w:ascii="Times New Roman" w:hAnsi="Times New Roman" w:cs="Times New Roman"/>
          <w:sz w:val="22"/>
          <w:szCs w:val="22"/>
          <w:lang w:val="en-GB"/>
        </w:rPr>
        <w:t xml:space="preserve">The </w:t>
      </w:r>
      <w:r>
        <w:rPr>
          <w:rFonts w:ascii="Times New Roman" w:hAnsi="Times New Roman" w:cs="Times New Roman"/>
          <w:sz w:val="22"/>
          <w:szCs w:val="22"/>
          <w:lang w:val="en-GB"/>
        </w:rPr>
        <w:t xml:space="preserve">outcome </w:t>
      </w:r>
      <w:r w:rsidRPr="00C85874">
        <w:rPr>
          <w:rFonts w:ascii="Times New Roman" w:hAnsi="Times New Roman" w:cs="Times New Roman"/>
          <w:sz w:val="22"/>
          <w:szCs w:val="22"/>
          <w:lang w:val="en-GB"/>
        </w:rPr>
        <w:t>variables for the second phase of study are goal attainment, physical activities, and</w:t>
      </w:r>
      <w:r>
        <w:rPr>
          <w:rFonts w:ascii="Times New Roman" w:hAnsi="Times New Roman" w:cs="Times New Roman"/>
          <w:sz w:val="22"/>
          <w:szCs w:val="22"/>
          <w:lang w:val="en-GB"/>
        </w:rPr>
        <w:t xml:space="preserve"> feeling of loneliness</w:t>
      </w:r>
      <w:r w:rsidRPr="00C85874">
        <w:rPr>
          <w:rFonts w:ascii="Times New Roman" w:hAnsi="Times New Roman" w:cs="Times New Roman"/>
          <w:sz w:val="22"/>
          <w:szCs w:val="22"/>
          <w:lang w:val="en-GB"/>
        </w:rPr>
        <w:t xml:space="preserve">. The data from </w:t>
      </w:r>
      <w:ins w:id="118" w:author="Maryam Mahmoudi" w:date="2022-05-07T18:43:00Z">
        <w:r w:rsidR="00A55942">
          <w:rPr>
            <w:rFonts w:ascii="Times New Roman" w:hAnsi="Times New Roman" w:cs="Times New Roman"/>
            <w:sz w:val="22"/>
            <w:szCs w:val="22"/>
            <w:lang w:val="en-GB"/>
          </w:rPr>
          <w:t xml:space="preserve">Bangor goal setting interview </w:t>
        </w:r>
      </w:ins>
      <w:ins w:id="119" w:author="Maryam Mahmoudi" w:date="2022-05-07T18:44:00Z">
        <w:r w:rsidR="00A55942">
          <w:rPr>
            <w:rFonts w:ascii="Times New Roman" w:hAnsi="Times New Roman" w:cs="Times New Roman"/>
            <w:sz w:val="22"/>
            <w:szCs w:val="22"/>
            <w:lang w:val="en-GB"/>
          </w:rPr>
          <w:t>(</w:t>
        </w:r>
      </w:ins>
      <w:r w:rsidRPr="00C85874">
        <w:rPr>
          <w:rFonts w:ascii="Times New Roman" w:hAnsi="Times New Roman" w:cs="Times New Roman"/>
          <w:sz w:val="22"/>
          <w:szCs w:val="22"/>
          <w:lang w:val="en-GB"/>
        </w:rPr>
        <w:t>BGSI</w:t>
      </w:r>
      <w:ins w:id="120" w:author="Maryam Mahmoudi" w:date="2022-05-07T18:44:00Z">
        <w:r w:rsidR="00A55942">
          <w:rPr>
            <w:rFonts w:ascii="Times New Roman" w:hAnsi="Times New Roman" w:cs="Times New Roman"/>
            <w:sz w:val="22"/>
            <w:szCs w:val="22"/>
            <w:lang w:val="en-GB"/>
          </w:rPr>
          <w:t>)</w:t>
        </w:r>
      </w:ins>
      <w:r w:rsidRPr="00C85874">
        <w:rPr>
          <w:rFonts w:ascii="Times New Roman" w:hAnsi="Times New Roman" w:cs="Times New Roman"/>
          <w:sz w:val="22"/>
          <w:szCs w:val="22"/>
          <w:lang w:val="en-GB"/>
        </w:rPr>
        <w:t xml:space="preserve"> are both qualitative and quantitative. Descr</w:t>
      </w:r>
      <w:r w:rsidR="0003126C">
        <w:rPr>
          <w:rFonts w:ascii="Times New Roman" w:hAnsi="Times New Roman" w:cs="Times New Roman"/>
          <w:sz w:val="22"/>
          <w:szCs w:val="22"/>
          <w:lang w:val="en-GB"/>
        </w:rPr>
        <w:t>iptive content analysis will be</w:t>
      </w:r>
      <w:r w:rsidRPr="00C85874">
        <w:rPr>
          <w:rFonts w:ascii="Times New Roman" w:hAnsi="Times New Roman" w:cs="Times New Roman"/>
          <w:sz w:val="22"/>
          <w:szCs w:val="22"/>
          <w:lang w:val="en-GB"/>
        </w:rPr>
        <w:t xml:space="preserve"> performed for qualitative data of BGSI. The quantitative variables, goal attainment (gained from BGSI), physical activities (from</w:t>
      </w:r>
      <w:r>
        <w:rPr>
          <w:rFonts w:ascii="Times New Roman" w:hAnsi="Times New Roman" w:cs="Times New Roman"/>
          <w:sz w:val="22"/>
          <w:szCs w:val="22"/>
          <w:lang w:val="en-GB"/>
        </w:rPr>
        <w:t xml:space="preserve"> PASE</w:t>
      </w:r>
      <w:r w:rsidRPr="00C85874">
        <w:rPr>
          <w:rFonts w:ascii="Times New Roman" w:hAnsi="Times New Roman" w:cs="Times New Roman"/>
          <w:sz w:val="22"/>
          <w:szCs w:val="22"/>
          <w:lang w:val="en-GB"/>
        </w:rPr>
        <w:t xml:space="preserve">) and </w:t>
      </w:r>
      <w:r>
        <w:rPr>
          <w:rFonts w:ascii="Times New Roman" w:hAnsi="Times New Roman" w:cs="Times New Roman"/>
          <w:sz w:val="22"/>
          <w:szCs w:val="22"/>
          <w:lang w:val="en-GB"/>
        </w:rPr>
        <w:t xml:space="preserve">loneliness </w:t>
      </w:r>
      <w:r w:rsidRPr="00C85874">
        <w:rPr>
          <w:rFonts w:ascii="Times New Roman" w:hAnsi="Times New Roman" w:cs="Times New Roman"/>
          <w:sz w:val="22"/>
          <w:szCs w:val="22"/>
          <w:lang w:val="en-GB"/>
        </w:rPr>
        <w:t>(from</w:t>
      </w:r>
      <w:r>
        <w:rPr>
          <w:rFonts w:ascii="Times New Roman" w:hAnsi="Times New Roman" w:cs="Times New Roman"/>
          <w:i/>
          <w:iCs/>
          <w:sz w:val="22"/>
          <w:szCs w:val="22"/>
          <w:lang w:val="en-GB"/>
        </w:rPr>
        <w:t xml:space="preserve"> </w:t>
      </w:r>
      <w:r w:rsidRPr="00F25032">
        <w:rPr>
          <w:rFonts w:ascii="Times New Roman" w:hAnsi="Times New Roman" w:cs="Times New Roman"/>
          <w:iCs/>
          <w:sz w:val="22"/>
          <w:szCs w:val="22"/>
          <w:lang w:val="en-GB"/>
        </w:rPr>
        <w:t>UCLA loneliness scale</w:t>
      </w:r>
      <w:r w:rsidRPr="00C85874">
        <w:rPr>
          <w:rFonts w:ascii="Times New Roman" w:hAnsi="Times New Roman" w:cs="Times New Roman"/>
          <w:sz w:val="22"/>
          <w:szCs w:val="22"/>
          <w:lang w:val="en-GB"/>
        </w:rPr>
        <w:t>) will be analysed quantitatively, comparing means</w:t>
      </w:r>
      <w:r>
        <w:rPr>
          <w:rFonts w:ascii="Times New Roman" w:hAnsi="Times New Roman" w:cs="Times New Roman"/>
          <w:sz w:val="22"/>
          <w:szCs w:val="22"/>
          <w:lang w:val="en-GB"/>
        </w:rPr>
        <w:t xml:space="preserve"> using a paired t-test </w:t>
      </w:r>
      <w:r w:rsidRPr="00C85874">
        <w:rPr>
          <w:rFonts w:ascii="Times New Roman" w:hAnsi="Times New Roman" w:cs="Times New Roman"/>
          <w:sz w:val="22"/>
          <w:szCs w:val="22"/>
          <w:lang w:val="en-GB"/>
        </w:rPr>
        <w:t xml:space="preserve">before and after intervention using R. </w:t>
      </w:r>
    </w:p>
    <w:p w14:paraId="63129A1A" w14:textId="77777777" w:rsidR="00C95D52" w:rsidRPr="002271CA" w:rsidRDefault="00C95D52" w:rsidP="00C95D52">
      <w:pPr>
        <w:pBdr>
          <w:top w:val="nil"/>
          <w:left w:val="nil"/>
          <w:bottom w:val="nil"/>
          <w:right w:val="nil"/>
          <w:between w:val="nil"/>
        </w:pBdr>
        <w:spacing w:before="120" w:after="120"/>
        <w:rPr>
          <w:rFonts w:asciiTheme="majorBidi" w:eastAsia="Calibri" w:hAnsiTheme="majorBidi" w:cstheme="majorBidi"/>
        </w:rPr>
      </w:pPr>
    </w:p>
    <w:p w14:paraId="00000161" w14:textId="311A06F5" w:rsidR="006A244E" w:rsidRPr="00C95D52"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Power Analysis: </w:t>
      </w:r>
      <w:r w:rsidRPr="002271CA">
        <w:rPr>
          <w:rFonts w:asciiTheme="majorBidi" w:eastAsia="Calibri" w:hAnsiTheme="majorBidi" w:cstheme="majorBidi"/>
          <w:color w:val="FF0000"/>
        </w:rPr>
        <w:t>Provide a power analysis, if applicable.</w:t>
      </w:r>
    </w:p>
    <w:p w14:paraId="65DCAF37" w14:textId="77777777" w:rsidR="0003126C" w:rsidRDefault="00C95D52" w:rsidP="0049795D">
      <w:pPr>
        <w:pBdr>
          <w:top w:val="nil"/>
          <w:left w:val="nil"/>
          <w:bottom w:val="nil"/>
          <w:right w:val="nil"/>
          <w:between w:val="nil"/>
        </w:pBdr>
        <w:spacing w:before="120" w:after="120"/>
        <w:rPr>
          <w:rFonts w:ascii="Times New Roman" w:hAnsi="Times New Roman" w:cs="Times New Roman"/>
          <w:color w:val="000000" w:themeColor="text1"/>
          <w:sz w:val="22"/>
          <w:szCs w:val="22"/>
          <w:lang w:val="en-GB"/>
        </w:rPr>
      </w:pPr>
      <w:r>
        <w:rPr>
          <w:rFonts w:ascii="Times New Roman" w:hAnsi="Times New Roman" w:cs="Times New Roman"/>
          <w:color w:val="000000" w:themeColor="text1"/>
          <w:sz w:val="22"/>
          <w:szCs w:val="22"/>
          <w:lang w:val="en-GB"/>
        </w:rPr>
        <w:t>We will recruit 30-</w:t>
      </w:r>
      <w:r w:rsidRPr="00DA17FE">
        <w:rPr>
          <w:rFonts w:ascii="Times New Roman" w:hAnsi="Times New Roman" w:cs="Times New Roman"/>
          <w:color w:val="000000" w:themeColor="text1"/>
          <w:sz w:val="22"/>
          <w:szCs w:val="22"/>
          <w:lang w:val="en-GB"/>
        </w:rPr>
        <w:t xml:space="preserve">40 participants to </w:t>
      </w:r>
      <w:r>
        <w:rPr>
          <w:rFonts w:ascii="Times New Roman" w:hAnsi="Times New Roman" w:cs="Times New Roman"/>
          <w:color w:val="000000" w:themeColor="text1"/>
          <w:sz w:val="22"/>
          <w:szCs w:val="22"/>
          <w:lang w:val="en-GB"/>
        </w:rPr>
        <w:t>engage</w:t>
      </w:r>
      <w:r w:rsidRPr="00DA17FE">
        <w:rPr>
          <w:rFonts w:ascii="Times New Roman" w:hAnsi="Times New Roman" w:cs="Times New Roman"/>
          <w:color w:val="000000" w:themeColor="text1"/>
          <w:sz w:val="22"/>
          <w:szCs w:val="22"/>
          <w:lang w:val="en-GB"/>
        </w:rPr>
        <w:t xml:space="preserve"> in the usability study and focus groups. </w:t>
      </w:r>
      <w:r w:rsidR="0003126C">
        <w:rPr>
          <w:rFonts w:ascii="Times New Roman" w:hAnsi="Times New Roman" w:cs="Times New Roman"/>
          <w:color w:val="000000" w:themeColor="text1"/>
          <w:sz w:val="22"/>
          <w:szCs w:val="22"/>
          <w:lang w:val="en-GB"/>
        </w:rPr>
        <w:t xml:space="preserve">Data will be analysed qualitatively and descriptively – no power analysis needed. </w:t>
      </w:r>
    </w:p>
    <w:p w14:paraId="4E89B27B" w14:textId="3C878D87" w:rsidR="00C95D52" w:rsidRPr="002271CA" w:rsidRDefault="0049795D" w:rsidP="0049795D">
      <w:pPr>
        <w:pBdr>
          <w:top w:val="nil"/>
          <w:left w:val="nil"/>
          <w:bottom w:val="nil"/>
          <w:right w:val="nil"/>
          <w:between w:val="nil"/>
        </w:pBdr>
        <w:spacing w:before="120" w:after="120"/>
        <w:rPr>
          <w:rFonts w:asciiTheme="majorBidi" w:eastAsia="Calibri" w:hAnsiTheme="majorBidi" w:cstheme="majorBidi"/>
        </w:rPr>
      </w:pPr>
      <w:r w:rsidRPr="00F22D53">
        <w:rPr>
          <w:rFonts w:ascii="Times New Roman" w:hAnsi="Times New Roman" w:cs="Times New Roman"/>
          <w:color w:val="000000" w:themeColor="text1"/>
          <w:sz w:val="22"/>
          <w:szCs w:val="22"/>
          <w:lang w:val="en-GB"/>
        </w:rPr>
        <w:t>If we work with 3</w:t>
      </w:r>
      <w:r w:rsidR="00C95D52" w:rsidRPr="00F22D53">
        <w:rPr>
          <w:rFonts w:ascii="Times New Roman" w:hAnsi="Times New Roman" w:cs="Times New Roman"/>
          <w:color w:val="000000" w:themeColor="text1"/>
          <w:sz w:val="22"/>
          <w:szCs w:val="22"/>
          <w:lang w:val="en-GB"/>
        </w:rPr>
        <w:t>0 participants in the second phase of the study</w:t>
      </w:r>
      <w:r w:rsidRPr="00F22D53">
        <w:rPr>
          <w:rFonts w:ascii="Times New Roman" w:hAnsi="Times New Roman" w:cs="Times New Roman"/>
          <w:color w:val="000000" w:themeColor="text1"/>
          <w:sz w:val="22"/>
          <w:szCs w:val="22"/>
          <w:lang w:val="en-GB"/>
        </w:rPr>
        <w:t xml:space="preserve">, we will be </w:t>
      </w:r>
      <w:r w:rsidR="00C95D52" w:rsidRPr="00F22D53">
        <w:rPr>
          <w:rFonts w:ascii="Times New Roman" w:hAnsi="Times New Roman" w:cs="Times New Roman"/>
          <w:color w:val="000000" w:themeColor="text1"/>
          <w:sz w:val="22"/>
          <w:szCs w:val="22"/>
          <w:lang w:val="en-GB"/>
        </w:rPr>
        <w:t>able to perform a paired sample t-test with Alpha .05, Power .</w:t>
      </w:r>
      <w:r w:rsidR="00F22D53" w:rsidRPr="00F22D53">
        <w:rPr>
          <w:rFonts w:ascii="Times New Roman" w:hAnsi="Times New Roman" w:cs="Times New Roman"/>
          <w:color w:val="000000" w:themeColor="text1"/>
          <w:sz w:val="22"/>
          <w:szCs w:val="22"/>
          <w:lang w:val="en-GB"/>
        </w:rPr>
        <w:t>80</w:t>
      </w:r>
      <w:r w:rsidR="00C95D52" w:rsidRPr="00F22D53">
        <w:rPr>
          <w:rFonts w:ascii="Times New Roman" w:hAnsi="Times New Roman" w:cs="Times New Roman"/>
          <w:color w:val="000000" w:themeColor="text1"/>
          <w:sz w:val="22"/>
          <w:szCs w:val="22"/>
          <w:lang w:val="en-GB"/>
        </w:rPr>
        <w:t>,</w:t>
      </w:r>
      <w:r w:rsidR="00F22D53" w:rsidRPr="00F22D53">
        <w:rPr>
          <w:rFonts w:ascii="Times New Roman" w:hAnsi="Times New Roman" w:cs="Times New Roman"/>
          <w:color w:val="000000" w:themeColor="text1"/>
          <w:sz w:val="22"/>
          <w:szCs w:val="22"/>
          <w:lang w:val="en-GB"/>
        </w:rPr>
        <w:t xml:space="preserve"> and large effect size of .45</w:t>
      </w:r>
      <w:r w:rsidR="00C95D52" w:rsidRPr="00F22D53">
        <w:rPr>
          <w:rFonts w:ascii="Times New Roman" w:hAnsi="Times New Roman" w:cs="Times New Roman"/>
          <w:color w:val="000000" w:themeColor="text1"/>
          <w:sz w:val="22"/>
          <w:szCs w:val="22"/>
          <w:lang w:val="en-GB"/>
        </w:rPr>
        <w:t>. Participants from Phase 1 who want to continue will also be enrolled in Phase 2.</w:t>
      </w:r>
      <w:r w:rsidR="007B315A" w:rsidRPr="00F22D53">
        <w:rPr>
          <w:rFonts w:ascii="Times New Roman" w:hAnsi="Times New Roman" w:cs="Times New Roman"/>
          <w:color w:val="000000" w:themeColor="text1"/>
          <w:sz w:val="22"/>
          <w:szCs w:val="22"/>
          <w:lang w:val="en-GB"/>
        </w:rPr>
        <w:t xml:space="preserve"> We will oversample by 10 participants to assure a sufficient sample size for planned analysis.</w:t>
      </w:r>
      <w:r w:rsidR="007B315A">
        <w:rPr>
          <w:rFonts w:ascii="Times New Roman" w:hAnsi="Times New Roman" w:cs="Times New Roman"/>
          <w:color w:val="000000" w:themeColor="text1"/>
          <w:sz w:val="22"/>
          <w:szCs w:val="22"/>
          <w:lang w:val="en-GB"/>
        </w:rPr>
        <w:t xml:space="preserve"> </w:t>
      </w:r>
    </w:p>
    <w:p w14:paraId="00000162" w14:textId="55CD488C" w:rsidR="006A244E" w:rsidRPr="0049795D"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Statistical Analysis: </w:t>
      </w:r>
      <w:r w:rsidRPr="002271CA">
        <w:rPr>
          <w:rFonts w:asciiTheme="majorBidi" w:eastAsia="Calibri" w:hAnsiTheme="majorBidi" w:cstheme="majorBidi"/>
          <w:color w:val="FF0000"/>
        </w:rPr>
        <w:t xml:space="preserve">Describe statistical analysis plans. </w:t>
      </w:r>
    </w:p>
    <w:p w14:paraId="3F650D8F" w14:textId="27CAE402" w:rsidR="0049795D" w:rsidRPr="002271CA" w:rsidRDefault="0049795D" w:rsidP="0049795D">
      <w:pPr>
        <w:pBdr>
          <w:top w:val="nil"/>
          <w:left w:val="nil"/>
          <w:bottom w:val="nil"/>
          <w:right w:val="nil"/>
          <w:between w:val="nil"/>
        </w:pBdr>
        <w:spacing w:before="120" w:after="120"/>
        <w:rPr>
          <w:rFonts w:asciiTheme="majorBidi" w:eastAsia="Calibri" w:hAnsiTheme="majorBidi" w:cstheme="majorBidi"/>
        </w:rPr>
      </w:pPr>
      <w:r w:rsidRPr="0049795D">
        <w:rPr>
          <w:rFonts w:asciiTheme="majorBidi" w:eastAsia="Calibri" w:hAnsiTheme="majorBidi" w:cstheme="majorBidi"/>
        </w:rPr>
        <w:t>Already mentioned in data analysis plan</w:t>
      </w:r>
      <w:r>
        <w:rPr>
          <w:rFonts w:asciiTheme="majorBidi" w:eastAsia="Calibri" w:hAnsiTheme="majorBidi" w:cstheme="majorBidi"/>
        </w:rPr>
        <w:t>.</w:t>
      </w:r>
      <w:r>
        <w:rPr>
          <w:rFonts w:asciiTheme="majorBidi" w:eastAsia="Calibri" w:hAnsiTheme="majorBidi" w:cstheme="majorBidi"/>
          <w:color w:val="FF0000"/>
        </w:rPr>
        <w:t xml:space="preserve"> </w:t>
      </w:r>
    </w:p>
    <w:p w14:paraId="00000163" w14:textId="1C698ECF" w:rsidR="006A244E" w:rsidRPr="00436461"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Data Integrity: </w:t>
      </w:r>
      <w:r w:rsidRPr="002271CA">
        <w:rPr>
          <w:rFonts w:asciiTheme="majorBidi" w:eastAsia="Calibri" w:hAnsiTheme="majorBidi" w:cstheme="majorBidi"/>
          <w:color w:val="FF0000"/>
        </w:rPr>
        <w:t>Describe any procedures that will be used for quality control of collected data.</w:t>
      </w:r>
    </w:p>
    <w:p w14:paraId="3F52E247" w14:textId="77777777" w:rsidR="00436461" w:rsidRPr="00436461" w:rsidRDefault="00436461" w:rsidP="00436461">
      <w:pPr>
        <w:pBdr>
          <w:top w:val="nil"/>
          <w:left w:val="nil"/>
          <w:bottom w:val="nil"/>
          <w:right w:val="nil"/>
          <w:between w:val="nil"/>
        </w:pBdr>
        <w:spacing w:before="120" w:after="120"/>
        <w:rPr>
          <w:rFonts w:ascii="Times New Roman" w:eastAsia="Calibri" w:hAnsi="Times New Roman" w:cs="Times New Roman"/>
          <w:color w:val="000000"/>
        </w:rPr>
      </w:pPr>
      <w:r w:rsidRPr="00436461">
        <w:rPr>
          <w:rFonts w:ascii="Times New Roman" w:eastAsia="Calibri" w:hAnsi="Times New Roman" w:cs="Times New Roman"/>
          <w:color w:val="000000"/>
        </w:rPr>
        <w:t>Data integrity will be assured starting from base-line data collection by: 1. Data collectors completing necessary human subject and data integrity IRB training; 2. Training data collectors on data collection and data entry procedures specific to the study; and 3. Conducting inter-rater reliability checks on 20% of data collected. The study PIs will oversee all activities related to data collection, data entry and analysis.</w:t>
      </w:r>
    </w:p>
    <w:p w14:paraId="67FC45F3" w14:textId="77777777" w:rsidR="002A5375" w:rsidRDefault="00436461" w:rsidP="00866E3D">
      <w:pPr>
        <w:pBdr>
          <w:top w:val="nil"/>
          <w:left w:val="nil"/>
          <w:bottom w:val="nil"/>
          <w:right w:val="nil"/>
          <w:between w:val="nil"/>
        </w:pBdr>
        <w:spacing w:before="120" w:after="120"/>
      </w:pPr>
      <w:r w:rsidRPr="00436461">
        <w:rPr>
          <w:rFonts w:ascii="Times New Roman" w:eastAsia="Calibri" w:hAnsi="Times New Roman" w:cs="Times New Roman"/>
          <w:color w:val="000000"/>
        </w:rPr>
        <w:lastRenderedPageBreak/>
        <w:t xml:space="preserve">Usual data cleaning procedures will be implemented (e.g., </w:t>
      </w:r>
      <w:r>
        <w:t xml:space="preserve">removal of outliers, unreliable data due to poor fidelity). Given our use of </w:t>
      </w:r>
      <w:r w:rsidR="00866E3D">
        <w:t>paired t-test</w:t>
      </w:r>
      <w:r>
        <w:t xml:space="preserve">, special attention will be paid to the following assumptions: (1) </w:t>
      </w:r>
      <w:r w:rsidR="00866E3D">
        <w:t xml:space="preserve">The dependent variables should be continuous (interval/ratio); (2) The observations are independent; (3) The dependent variable should have a normal distribution; (4) The dependent variables are free of any outliers. </w:t>
      </w:r>
    </w:p>
    <w:p w14:paraId="7611F48E" w14:textId="1291371E" w:rsidR="00436461" w:rsidRDefault="00436461" w:rsidP="00866E3D">
      <w:pPr>
        <w:pBdr>
          <w:top w:val="nil"/>
          <w:left w:val="nil"/>
          <w:bottom w:val="nil"/>
          <w:right w:val="nil"/>
          <w:between w:val="nil"/>
        </w:pBdr>
        <w:spacing w:before="120" w:after="120"/>
      </w:pPr>
      <w:r>
        <w:t>All data will be secured on encrypted, password protected computers to assure integrity and confidentiality.</w:t>
      </w:r>
    </w:p>
    <w:p w14:paraId="18986DD9" w14:textId="77777777" w:rsidR="00436461" w:rsidRPr="002271CA" w:rsidRDefault="00436461" w:rsidP="00436461">
      <w:pPr>
        <w:pBdr>
          <w:top w:val="nil"/>
          <w:left w:val="nil"/>
          <w:bottom w:val="nil"/>
          <w:right w:val="nil"/>
          <w:between w:val="nil"/>
        </w:pBdr>
        <w:spacing w:before="120" w:after="120"/>
        <w:rPr>
          <w:rFonts w:asciiTheme="majorBidi" w:eastAsia="Calibri" w:hAnsiTheme="majorBidi" w:cstheme="majorBidi"/>
        </w:rPr>
      </w:pPr>
    </w:p>
    <w:p w14:paraId="00000164" w14:textId="77777777" w:rsidR="006A244E" w:rsidRPr="00F22D53" w:rsidRDefault="00EC58C8">
      <w:pPr>
        <w:pStyle w:val="Heading1"/>
        <w:numPr>
          <w:ilvl w:val="0"/>
          <w:numId w:val="1"/>
        </w:numPr>
        <w:tabs>
          <w:tab w:val="left" w:pos="4320"/>
        </w:tabs>
        <w:spacing w:before="120"/>
        <w:rPr>
          <w:rFonts w:asciiTheme="majorBidi" w:eastAsia="Calibri" w:hAnsiTheme="majorBidi" w:cstheme="majorBidi"/>
          <w:sz w:val="24"/>
          <w:szCs w:val="24"/>
        </w:rPr>
      </w:pPr>
      <w:bookmarkStart w:id="121" w:name="_Toc68115631"/>
      <w:r w:rsidRPr="00F22D53">
        <w:rPr>
          <w:rFonts w:asciiTheme="majorBidi" w:eastAsia="Calibri" w:hAnsiTheme="majorBidi" w:cstheme="majorBidi"/>
          <w:sz w:val="24"/>
          <w:szCs w:val="24"/>
        </w:rPr>
        <w:t>Health Information and Privacy Compliance</w:t>
      </w:r>
      <w:bookmarkEnd w:id="121"/>
    </w:p>
    <w:p w14:paraId="00000165" w14:textId="77777777" w:rsidR="006A244E" w:rsidRPr="002271CA" w:rsidRDefault="00EC58C8">
      <w:p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 xml:space="preserve">Individually Identifiable Health Information: for guidance regarding the use, collection, storage and sharing outside of the covered entity of identifiable health information please see: </w:t>
      </w:r>
      <w:hyperlink r:id="rId61">
        <w:r w:rsidRPr="002271CA">
          <w:rPr>
            <w:rFonts w:asciiTheme="majorBidi" w:eastAsia="Calibri" w:hAnsiTheme="majorBidi" w:cstheme="majorBidi"/>
            <w:color w:val="0070C0"/>
            <w:u w:val="single"/>
          </w:rPr>
          <w:t>UMN Privacy Office Policies</w:t>
        </w:r>
      </w:hyperlink>
      <w:r w:rsidRPr="002271CA">
        <w:rPr>
          <w:rFonts w:asciiTheme="majorBidi" w:eastAsia="Calibri" w:hAnsiTheme="majorBidi" w:cstheme="majorBidi"/>
          <w:color w:val="0070C0"/>
        </w:rPr>
        <w:t xml:space="preserve"> and/or </w:t>
      </w:r>
      <w:hyperlink r:id="rId62">
        <w:r w:rsidRPr="002271CA">
          <w:rPr>
            <w:rFonts w:asciiTheme="majorBidi" w:eastAsia="Calibri" w:hAnsiTheme="majorBidi" w:cstheme="majorBidi"/>
            <w:color w:val="0070C0"/>
            <w:u w:val="single"/>
          </w:rPr>
          <w:t>Fairview Health Services Privacy Policies</w:t>
        </w:r>
      </w:hyperlink>
      <w:r w:rsidRPr="002271CA">
        <w:rPr>
          <w:rFonts w:asciiTheme="majorBidi" w:eastAsia="Calibri" w:hAnsiTheme="majorBidi" w:cstheme="majorBidi"/>
          <w:color w:val="FF0000"/>
        </w:rPr>
        <w:t xml:space="preserve">, and </w:t>
      </w:r>
      <w:hyperlink r:id="rId63">
        <w:r w:rsidRPr="002271CA">
          <w:rPr>
            <w:rFonts w:asciiTheme="majorBidi" w:eastAsia="Calibri" w:hAnsiTheme="majorBidi" w:cstheme="majorBidi"/>
            <w:color w:val="0070C0"/>
            <w:u w:val="single"/>
          </w:rPr>
          <w:t>UMN HIPAA Agreement Templates</w:t>
        </w:r>
      </w:hyperlink>
      <w:r w:rsidRPr="002271CA">
        <w:rPr>
          <w:rFonts w:asciiTheme="majorBidi" w:eastAsia="Calibri" w:hAnsiTheme="majorBidi" w:cstheme="majorBidi"/>
          <w:i/>
          <w:color w:val="000000"/>
        </w:rPr>
        <w:t xml:space="preserve">. </w:t>
      </w:r>
      <w:r w:rsidRPr="002271CA">
        <w:rPr>
          <w:rFonts w:asciiTheme="majorBidi" w:eastAsia="Calibri" w:hAnsiTheme="majorBidi" w:cstheme="majorBidi"/>
          <w:color w:val="FF0000"/>
        </w:rPr>
        <w:t xml:space="preserve">For research conducted at Gillette Children’s Specialty Healthcare refer to </w:t>
      </w:r>
      <w:hyperlink r:id="rId64">
        <w:r w:rsidRPr="002271CA">
          <w:rPr>
            <w:rFonts w:asciiTheme="majorBidi" w:eastAsia="Calibri" w:hAnsiTheme="majorBidi" w:cstheme="majorBidi"/>
            <w:color w:val="0070C0"/>
            <w:u w:val="single"/>
          </w:rPr>
          <w:t>Gillette Research Administration</w:t>
        </w:r>
      </w:hyperlink>
      <w:r w:rsidRPr="002271CA">
        <w:rPr>
          <w:rFonts w:asciiTheme="majorBidi" w:eastAsia="Calibri" w:hAnsiTheme="majorBidi" w:cstheme="majorBidi"/>
          <w:color w:val="FF0000"/>
        </w:rPr>
        <w:t xml:space="preserve"> for guidance.</w:t>
      </w:r>
    </w:p>
    <w:p w14:paraId="00000166" w14:textId="77777777" w:rsidR="006A244E" w:rsidRPr="002271CA" w:rsidRDefault="00EC58C8">
      <w:pPr>
        <w:pBdr>
          <w:top w:val="nil"/>
          <w:left w:val="nil"/>
          <w:bottom w:val="nil"/>
          <w:right w:val="nil"/>
          <w:between w:val="nil"/>
        </w:pBdr>
        <w:spacing w:before="120"/>
        <w:rPr>
          <w:rFonts w:asciiTheme="majorBidi" w:eastAsia="Calibri" w:hAnsiTheme="majorBidi" w:cstheme="majorBidi"/>
          <w:color w:val="FF0000"/>
        </w:rPr>
      </w:pPr>
      <w:r w:rsidRPr="002271CA">
        <w:rPr>
          <w:rFonts w:asciiTheme="majorBidi" w:eastAsia="Calibri" w:hAnsiTheme="majorBidi" w:cstheme="majorBidi"/>
          <w:color w:val="FF0000"/>
        </w:rPr>
        <w:t xml:space="preserve">Under the HIPAA Privacy Rule, research studies at the University are permitted to use and disclose protected health information with the authorization of the research participants, or without individual authorization in limited circumstances. </w:t>
      </w:r>
    </w:p>
    <w:p w14:paraId="00000167" w14:textId="77777777" w:rsidR="006A244E" w:rsidRPr="002271CA" w:rsidRDefault="00EC58C8">
      <w:pPr>
        <w:numPr>
          <w:ilvl w:val="1"/>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rPr>
        <w:t>Select which of the following is applicable to your research:</w:t>
      </w:r>
    </w:p>
    <w:p w14:paraId="00000168" w14:textId="784B0ADB" w:rsidR="006A244E" w:rsidRPr="002271CA" w:rsidRDefault="00B767C3">
      <w:pPr>
        <w:pBdr>
          <w:top w:val="nil"/>
          <w:left w:val="nil"/>
          <w:bottom w:val="nil"/>
          <w:right w:val="nil"/>
          <w:between w:val="nil"/>
        </w:pBdr>
        <w:spacing w:before="120"/>
        <w:ind w:left="1710" w:hanging="270"/>
        <w:rPr>
          <w:rFonts w:asciiTheme="majorBidi" w:eastAsia="Calibri" w:hAnsiTheme="majorBidi" w:cstheme="majorBidi"/>
          <w:color w:val="000000"/>
        </w:rPr>
      </w:pPr>
      <w:sdt>
        <w:sdtPr>
          <w:rPr>
            <w:rFonts w:asciiTheme="majorBidi" w:hAnsiTheme="majorBidi" w:cstheme="majorBidi"/>
          </w:rPr>
          <w:tag w:val="goog_rdk_42"/>
          <w:id w:val="68243776"/>
        </w:sdtPr>
        <w:sdtEndPr/>
        <w:sdtContent>
          <w:r w:rsidR="00EC58C8" w:rsidRPr="00F22D53">
            <w:rPr>
              <w:rFonts w:ascii="Segoe UI Symbol" w:eastAsia="Arial Unicode MS" w:hAnsi="Segoe UI Symbol" w:cs="Segoe UI Symbol"/>
              <w:color w:val="000000"/>
            </w:rPr>
            <w:t>☐</w:t>
          </w:r>
        </w:sdtContent>
      </w:sdt>
      <w:r w:rsidR="00EC58C8" w:rsidRPr="00F22D53">
        <w:rPr>
          <w:rFonts w:asciiTheme="majorBidi" w:eastAsia="Calibri" w:hAnsiTheme="majorBidi" w:cstheme="majorBidi"/>
          <w:color w:val="000000"/>
        </w:rPr>
        <w:t xml:space="preserve"> </w:t>
      </w:r>
      <w:r w:rsidR="00F22D53" w:rsidRPr="00F22D53">
        <w:rPr>
          <w:rFonts w:asciiTheme="majorBidi" w:eastAsia="Calibri" w:hAnsiTheme="majorBidi" w:cstheme="majorBidi"/>
          <w:color w:val="000000"/>
        </w:rPr>
        <w:t xml:space="preserve">X </w:t>
      </w:r>
      <w:r w:rsidR="00EC58C8" w:rsidRPr="00F22D53">
        <w:rPr>
          <w:rFonts w:asciiTheme="majorBidi" w:eastAsia="Calibri" w:hAnsiTheme="majorBidi" w:cstheme="majorBidi"/>
          <w:color w:val="000000"/>
        </w:rPr>
        <w:t>My</w:t>
      </w:r>
      <w:r w:rsidR="00EC58C8" w:rsidRPr="002271CA">
        <w:rPr>
          <w:rFonts w:asciiTheme="majorBidi" w:eastAsia="Calibri" w:hAnsiTheme="majorBidi" w:cstheme="majorBidi"/>
          <w:color w:val="000000"/>
        </w:rPr>
        <w:t xml:space="preserve"> research does not require access to individual health information and therefore assert HIPAA does not apply.  </w:t>
      </w:r>
    </w:p>
    <w:p w14:paraId="00000169" w14:textId="77777777" w:rsidR="006A244E" w:rsidRPr="002271CA" w:rsidRDefault="00B767C3">
      <w:pPr>
        <w:pBdr>
          <w:top w:val="nil"/>
          <w:left w:val="nil"/>
          <w:bottom w:val="nil"/>
          <w:right w:val="nil"/>
          <w:between w:val="nil"/>
        </w:pBdr>
        <w:spacing w:before="120"/>
        <w:ind w:left="1710" w:hanging="270"/>
        <w:rPr>
          <w:rFonts w:asciiTheme="majorBidi" w:eastAsia="Calibri" w:hAnsiTheme="majorBidi" w:cstheme="majorBidi"/>
          <w:color w:val="000000"/>
        </w:rPr>
      </w:pPr>
      <w:sdt>
        <w:sdtPr>
          <w:rPr>
            <w:rFonts w:asciiTheme="majorBidi" w:hAnsiTheme="majorBidi" w:cstheme="majorBidi"/>
          </w:rPr>
          <w:tag w:val="goog_rdk_43"/>
          <w:id w:val="1454438553"/>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I am requesting that all research participants sign a HIPCO approved HIPAA</w:t>
      </w:r>
    </w:p>
    <w:p w14:paraId="0000016A" w14:textId="77777777" w:rsidR="006A244E" w:rsidRPr="002271CA" w:rsidRDefault="00EC58C8">
      <w:pPr>
        <w:pBdr>
          <w:top w:val="nil"/>
          <w:left w:val="nil"/>
          <w:bottom w:val="nil"/>
          <w:right w:val="nil"/>
          <w:between w:val="nil"/>
        </w:pBdr>
        <w:spacing w:before="120"/>
        <w:ind w:left="1710"/>
        <w:rPr>
          <w:rFonts w:asciiTheme="majorBidi" w:eastAsia="Calibri" w:hAnsiTheme="majorBidi" w:cstheme="majorBidi"/>
          <w:color w:val="000000"/>
        </w:rPr>
      </w:pPr>
      <w:r w:rsidRPr="002271CA">
        <w:rPr>
          <w:rFonts w:asciiTheme="majorBidi" w:eastAsia="Calibri" w:hAnsiTheme="majorBidi" w:cstheme="majorBidi"/>
          <w:color w:val="000000"/>
        </w:rPr>
        <w:t>Disclosure Authorization to participate in the research (either the standalone form or the combined consent and HIPAA Authorization).</w:t>
      </w:r>
    </w:p>
    <w:p w14:paraId="0000016B" w14:textId="77777777" w:rsidR="006A244E" w:rsidRPr="002271CA" w:rsidRDefault="00B767C3">
      <w:pPr>
        <w:pBdr>
          <w:top w:val="nil"/>
          <w:left w:val="nil"/>
          <w:bottom w:val="nil"/>
          <w:right w:val="nil"/>
          <w:between w:val="nil"/>
        </w:pBdr>
        <w:spacing w:before="120" w:after="120"/>
        <w:ind w:left="1710" w:hanging="270"/>
        <w:rPr>
          <w:rFonts w:asciiTheme="majorBidi" w:eastAsia="Calibri" w:hAnsiTheme="majorBidi" w:cstheme="majorBidi"/>
        </w:rPr>
      </w:pPr>
      <w:sdt>
        <w:sdtPr>
          <w:rPr>
            <w:rFonts w:asciiTheme="majorBidi" w:hAnsiTheme="majorBidi" w:cstheme="majorBidi"/>
          </w:rPr>
          <w:tag w:val="goog_rdk_44"/>
          <w:id w:val="2057118822"/>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am requesting the IRB to approve a Waiver or an alteration of research participant authorization to participate in the research.</w:t>
      </w:r>
    </w:p>
    <w:p w14:paraId="0000016C" w14:textId="77777777" w:rsidR="006A244E" w:rsidRPr="002271CA" w:rsidRDefault="00EC58C8">
      <w:pPr>
        <w:pBdr>
          <w:top w:val="nil"/>
          <w:left w:val="nil"/>
          <w:bottom w:val="nil"/>
          <w:right w:val="nil"/>
          <w:between w:val="nil"/>
        </w:pBdr>
        <w:spacing w:before="120"/>
        <w:ind w:left="1710"/>
        <w:rPr>
          <w:rFonts w:asciiTheme="majorBidi" w:eastAsia="Calibri" w:hAnsiTheme="majorBidi" w:cstheme="majorBidi"/>
          <w:color w:val="FF0000"/>
        </w:rPr>
      </w:pPr>
      <w:r w:rsidRPr="002271CA">
        <w:rPr>
          <w:rFonts w:asciiTheme="majorBidi" w:eastAsia="Calibri" w:hAnsiTheme="majorBidi" w:cstheme="majorBidi"/>
          <w:color w:val="000000"/>
        </w:rPr>
        <w:t>Appropriate Use for Research:</w:t>
      </w:r>
      <w:r w:rsidRPr="002271CA">
        <w:rPr>
          <w:rFonts w:asciiTheme="majorBidi" w:eastAsia="Calibri" w:hAnsiTheme="majorBidi" w:cstheme="majorBidi"/>
          <w:color w:val="FF0000"/>
        </w:rPr>
        <w:t xml:space="preserve"> Explain how you will ensure that only records of patients who have agreed to have their information used for research will be reviewed.</w:t>
      </w:r>
    </w:p>
    <w:p w14:paraId="0000016D" w14:textId="77777777" w:rsidR="006A244E" w:rsidRPr="002271CA" w:rsidRDefault="00EC58C8">
      <w:pPr>
        <w:pBdr>
          <w:top w:val="nil"/>
          <w:left w:val="nil"/>
          <w:bottom w:val="nil"/>
          <w:right w:val="nil"/>
          <w:between w:val="nil"/>
        </w:pBdr>
        <w:spacing w:before="120"/>
        <w:ind w:left="1710" w:hanging="180"/>
        <w:rPr>
          <w:rFonts w:asciiTheme="majorBidi" w:eastAsia="Calibri" w:hAnsiTheme="majorBidi" w:cstheme="majorBidi"/>
          <w:color w:val="000000"/>
        </w:rPr>
      </w:pPr>
      <w:r w:rsidRPr="002271CA">
        <w:rPr>
          <w:rFonts w:ascii="Segoe UI Symbol" w:eastAsia="MS Gothic" w:hAnsi="Segoe UI Symbol" w:cs="Segoe UI Symbol"/>
          <w:color w:val="000000"/>
        </w:rPr>
        <w:t>☐</w:t>
      </w:r>
      <w:r w:rsidRPr="002271CA">
        <w:rPr>
          <w:rFonts w:asciiTheme="majorBidi" w:eastAsia="Calibri" w:hAnsiTheme="majorBidi" w:cstheme="majorBidi"/>
          <w:color w:val="000000"/>
        </w:rPr>
        <w:t xml:space="preserve"> An external IRB (e.g. Advarra) is reviewing and we are requesting use of the authorization language embedded in the template consent form in lieu of the U of M stand-alone HIPAA Authorization.  Note: External IRB must be serving as the privacy board for this option.</w:t>
      </w:r>
    </w:p>
    <w:p w14:paraId="0000016E" w14:textId="77777777" w:rsidR="006A244E" w:rsidRPr="002271CA" w:rsidRDefault="006A244E">
      <w:pPr>
        <w:pBdr>
          <w:top w:val="nil"/>
          <w:left w:val="nil"/>
          <w:bottom w:val="nil"/>
          <w:right w:val="nil"/>
          <w:between w:val="nil"/>
        </w:pBdr>
        <w:spacing w:before="120"/>
        <w:ind w:left="1710" w:hanging="270"/>
        <w:rPr>
          <w:rFonts w:asciiTheme="majorBidi" w:eastAsia="Calibri" w:hAnsiTheme="majorBidi" w:cstheme="majorBidi"/>
          <w:color w:val="FF0000"/>
        </w:rPr>
      </w:pPr>
    </w:p>
    <w:p w14:paraId="0000016F" w14:textId="77777777" w:rsidR="006A244E" w:rsidRPr="002271CA" w:rsidRDefault="00EC58C8">
      <w:pPr>
        <w:numPr>
          <w:ilvl w:val="1"/>
          <w:numId w:val="1"/>
        </w:numPr>
        <w:pBdr>
          <w:top w:val="nil"/>
          <w:left w:val="nil"/>
          <w:bottom w:val="nil"/>
          <w:right w:val="nil"/>
          <w:between w:val="nil"/>
        </w:pBdr>
        <w:spacing w:before="120" w:after="120"/>
        <w:ind w:left="1440" w:hanging="720"/>
        <w:rPr>
          <w:rFonts w:asciiTheme="majorBidi" w:eastAsia="Calibri" w:hAnsiTheme="majorBidi" w:cstheme="majorBidi"/>
        </w:rPr>
      </w:pPr>
      <w:r w:rsidRPr="002271CA">
        <w:rPr>
          <w:rFonts w:asciiTheme="majorBidi" w:eastAsia="Calibri" w:hAnsiTheme="majorBidi" w:cstheme="majorBidi"/>
        </w:rPr>
        <w:t xml:space="preserve">Identify the source of Private Health Information you will be using for your research (Check all that apply)  </w:t>
      </w:r>
    </w:p>
    <w:p w14:paraId="00000170" w14:textId="77777777" w:rsidR="006A244E" w:rsidRPr="002271CA" w:rsidRDefault="00B767C3">
      <w:pPr>
        <w:pBdr>
          <w:top w:val="nil"/>
          <w:left w:val="nil"/>
          <w:bottom w:val="nil"/>
          <w:right w:val="nil"/>
          <w:between w:val="nil"/>
        </w:pBdr>
        <w:spacing w:before="120" w:after="120"/>
        <w:ind w:left="1800" w:hanging="270"/>
        <w:rPr>
          <w:rFonts w:asciiTheme="majorBidi" w:eastAsia="Calibri" w:hAnsiTheme="majorBidi" w:cstheme="majorBidi"/>
        </w:rPr>
      </w:pPr>
      <w:sdt>
        <w:sdtPr>
          <w:rPr>
            <w:rFonts w:asciiTheme="majorBidi" w:hAnsiTheme="majorBidi" w:cstheme="majorBidi"/>
          </w:rPr>
          <w:tag w:val="goog_rdk_45"/>
          <w:id w:val="-1513839403"/>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use the Informatics Consulting Services (ICS) available through CTSI (also referred to as the University's Information Exchange (IE) or data shelter) to pull records for me</w:t>
      </w:r>
    </w:p>
    <w:p w14:paraId="00000171" w14:textId="77777777" w:rsidR="006A244E" w:rsidRPr="002271CA" w:rsidRDefault="00B767C3">
      <w:pPr>
        <w:pBdr>
          <w:top w:val="nil"/>
          <w:left w:val="nil"/>
          <w:bottom w:val="nil"/>
          <w:right w:val="nil"/>
          <w:between w:val="nil"/>
        </w:pBdr>
        <w:spacing w:before="120" w:after="120"/>
        <w:ind w:left="1530"/>
        <w:rPr>
          <w:rFonts w:asciiTheme="majorBidi" w:eastAsia="Calibri" w:hAnsiTheme="majorBidi" w:cstheme="majorBidi"/>
        </w:rPr>
      </w:pPr>
      <w:sdt>
        <w:sdtPr>
          <w:rPr>
            <w:rFonts w:asciiTheme="majorBidi" w:hAnsiTheme="majorBidi" w:cstheme="majorBidi"/>
          </w:rPr>
          <w:tag w:val="goog_rdk_46"/>
          <w:id w:val="-310331103"/>
        </w:sdtPr>
        <w:sdtEndPr/>
        <w:sdtContent>
          <w:r w:rsidR="00EC58C8" w:rsidRPr="00AA6FC5">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collect information directly from research participants.</w:t>
      </w:r>
    </w:p>
    <w:p w14:paraId="00000172" w14:textId="77777777" w:rsidR="006A244E" w:rsidRPr="002271CA" w:rsidRDefault="00B767C3">
      <w:pPr>
        <w:pBdr>
          <w:top w:val="nil"/>
          <w:left w:val="nil"/>
          <w:bottom w:val="nil"/>
          <w:right w:val="nil"/>
          <w:between w:val="nil"/>
        </w:pBdr>
        <w:spacing w:before="120" w:after="120"/>
        <w:ind w:left="1800" w:hanging="270"/>
        <w:rPr>
          <w:rFonts w:asciiTheme="majorBidi" w:eastAsia="Calibri" w:hAnsiTheme="majorBidi" w:cstheme="majorBidi"/>
        </w:rPr>
      </w:pPr>
      <w:sdt>
        <w:sdtPr>
          <w:rPr>
            <w:rFonts w:asciiTheme="majorBidi" w:hAnsiTheme="majorBidi" w:cstheme="majorBidi"/>
          </w:rPr>
          <w:tag w:val="goog_rdk_47"/>
          <w:id w:val="2075776055"/>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use University services to access and retrieve records from the Bone Marrow Transplant (BMPT) database, also known as the HSCT (Hematopoietic Stem Cell Transplant) database.</w:t>
      </w:r>
    </w:p>
    <w:p w14:paraId="00000173" w14:textId="77777777" w:rsidR="006A244E" w:rsidRPr="002271CA" w:rsidRDefault="00B767C3">
      <w:pPr>
        <w:pBdr>
          <w:top w:val="nil"/>
          <w:left w:val="nil"/>
          <w:bottom w:val="nil"/>
          <w:right w:val="nil"/>
          <w:between w:val="nil"/>
        </w:pBdr>
        <w:spacing w:before="120" w:after="120"/>
        <w:ind w:left="1530"/>
        <w:rPr>
          <w:rFonts w:asciiTheme="majorBidi" w:eastAsia="Calibri" w:hAnsiTheme="majorBidi" w:cstheme="majorBidi"/>
        </w:rPr>
      </w:pPr>
      <w:sdt>
        <w:sdtPr>
          <w:rPr>
            <w:rFonts w:asciiTheme="majorBidi" w:hAnsiTheme="majorBidi" w:cstheme="majorBidi"/>
          </w:rPr>
          <w:tag w:val="goog_rdk_48"/>
          <w:id w:val="-1285964640"/>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pull records directly from EPIC.</w:t>
      </w:r>
    </w:p>
    <w:p w14:paraId="00000174" w14:textId="77777777" w:rsidR="006A244E" w:rsidRPr="002271CA" w:rsidRDefault="00B767C3">
      <w:pPr>
        <w:pBdr>
          <w:top w:val="nil"/>
          <w:left w:val="nil"/>
          <w:bottom w:val="nil"/>
          <w:right w:val="nil"/>
          <w:between w:val="nil"/>
        </w:pBdr>
        <w:spacing w:before="120" w:after="120"/>
        <w:ind w:left="1440"/>
        <w:rPr>
          <w:rFonts w:asciiTheme="majorBidi" w:eastAsia="Calibri" w:hAnsiTheme="majorBidi" w:cstheme="majorBidi"/>
        </w:rPr>
      </w:pPr>
      <w:sdt>
        <w:sdtPr>
          <w:rPr>
            <w:rFonts w:asciiTheme="majorBidi" w:hAnsiTheme="majorBidi" w:cstheme="majorBidi"/>
          </w:rPr>
          <w:tag w:val="goog_rdk_49"/>
          <w:id w:val="-1521233659"/>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retrieve record directly from axiUm / MiPACS</w:t>
      </w:r>
    </w:p>
    <w:p w14:paraId="00000175" w14:textId="77777777" w:rsidR="006A244E" w:rsidRPr="002271CA" w:rsidRDefault="00B767C3">
      <w:pPr>
        <w:pBdr>
          <w:top w:val="nil"/>
          <w:left w:val="nil"/>
          <w:bottom w:val="nil"/>
          <w:right w:val="nil"/>
          <w:between w:val="nil"/>
        </w:pBdr>
        <w:spacing w:before="120" w:after="120"/>
        <w:ind w:left="1440"/>
        <w:rPr>
          <w:rFonts w:asciiTheme="majorBidi" w:eastAsia="Calibri" w:hAnsiTheme="majorBidi" w:cstheme="majorBidi"/>
        </w:rPr>
      </w:pPr>
      <w:sdt>
        <w:sdtPr>
          <w:rPr>
            <w:rFonts w:asciiTheme="majorBidi" w:hAnsiTheme="majorBidi" w:cstheme="majorBidi"/>
          </w:rPr>
          <w:tag w:val="goog_rdk_50"/>
          <w:id w:val="432404123"/>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receive data from the Center for Medicare/Medicaid Services </w:t>
      </w:r>
    </w:p>
    <w:p w14:paraId="00000176" w14:textId="77777777" w:rsidR="006A244E" w:rsidRPr="002271CA" w:rsidRDefault="00B767C3">
      <w:pPr>
        <w:pBdr>
          <w:top w:val="nil"/>
          <w:left w:val="nil"/>
          <w:bottom w:val="nil"/>
          <w:right w:val="nil"/>
          <w:between w:val="nil"/>
        </w:pBdr>
        <w:spacing w:before="120" w:after="120"/>
        <w:ind w:left="1440"/>
        <w:rPr>
          <w:rFonts w:asciiTheme="majorBidi" w:eastAsia="Calibri" w:hAnsiTheme="majorBidi" w:cstheme="majorBidi"/>
        </w:rPr>
      </w:pPr>
      <w:sdt>
        <w:sdtPr>
          <w:rPr>
            <w:rFonts w:asciiTheme="majorBidi" w:hAnsiTheme="majorBidi" w:cstheme="majorBidi"/>
          </w:rPr>
          <w:tag w:val="goog_rdk_51"/>
          <w:id w:val="192967024"/>
        </w:sdtPr>
        <w:sdtEndPr/>
        <w:sdtContent>
          <w:r w:rsidR="00EC58C8" w:rsidRPr="002271CA">
            <w:rPr>
              <w:rFonts w:ascii="Segoe UI Symbol" w:eastAsia="Arial Unicode MS" w:hAnsi="Segoe UI Symbol" w:cs="Segoe UI Symbol"/>
            </w:rPr>
            <w:t>☐</w:t>
          </w:r>
        </w:sdtContent>
      </w:sdt>
      <w:r w:rsidR="00EC58C8" w:rsidRPr="002271CA">
        <w:rPr>
          <w:rFonts w:asciiTheme="majorBidi" w:eastAsia="Calibri" w:hAnsiTheme="majorBidi" w:cstheme="majorBidi"/>
        </w:rPr>
        <w:t xml:space="preserve"> I will receive a limited data set from another institution </w:t>
      </w:r>
    </w:p>
    <w:p w14:paraId="00000177" w14:textId="77777777" w:rsidR="006A244E" w:rsidRPr="002271CA" w:rsidRDefault="00EC58C8">
      <w:pPr>
        <w:pBdr>
          <w:top w:val="nil"/>
          <w:left w:val="nil"/>
          <w:bottom w:val="nil"/>
          <w:right w:val="nil"/>
          <w:between w:val="nil"/>
        </w:pBdr>
        <w:spacing w:before="120" w:after="120"/>
        <w:ind w:left="720"/>
        <w:rPr>
          <w:rFonts w:asciiTheme="majorBidi" w:eastAsia="Calibri" w:hAnsiTheme="majorBidi" w:cstheme="majorBidi"/>
          <w:color w:val="FF0000"/>
        </w:rPr>
      </w:pPr>
      <w:r w:rsidRPr="002271CA">
        <w:rPr>
          <w:rFonts w:asciiTheme="majorBidi" w:eastAsia="Calibri" w:hAnsiTheme="majorBidi" w:cstheme="majorBidi"/>
          <w:color w:val="FF0000"/>
        </w:rPr>
        <w:t>If the limited data set used will contain information from somewhere other than the University of Minnesota or MHealth, then you must enter into a Data Use Agreement with the data source. You may use the University’s standard Data Use Agreement or another form approved by the health information Privacy &amp; Compliance Office. Please upload in ETHOS the Data Use Agreement you will use for this transfer of information.</w:t>
      </w:r>
    </w:p>
    <w:p w14:paraId="00000178" w14:textId="77777777" w:rsidR="006A244E" w:rsidRPr="002271CA" w:rsidRDefault="00EC58C8">
      <w:pPr>
        <w:pBdr>
          <w:top w:val="nil"/>
          <w:left w:val="nil"/>
          <w:bottom w:val="nil"/>
          <w:right w:val="nil"/>
          <w:between w:val="nil"/>
        </w:pBdr>
        <w:spacing w:before="120" w:after="120"/>
        <w:ind w:left="720"/>
        <w:rPr>
          <w:rFonts w:asciiTheme="majorBidi" w:eastAsia="Calibri" w:hAnsiTheme="majorBidi" w:cstheme="majorBidi"/>
          <w:color w:val="FF0000"/>
        </w:rPr>
      </w:pPr>
      <w:r w:rsidRPr="002271CA">
        <w:rPr>
          <w:rFonts w:asciiTheme="majorBidi" w:eastAsia="Calibri" w:hAnsiTheme="majorBidi" w:cstheme="majorBidi"/>
          <w:color w:val="FF0000"/>
        </w:rPr>
        <w:t>If you do not have a Data Use Agreement in place, you may submit your protocol for review however, you must complete a Data Use Agreement before you can receive the Limited Data Set. If you have questions about Limited Data Sets, please refer to http://www.healthprivacy.umn.edu/policies-procedures/creating-limited-data-set, or contact the privacy office at (612)-624-7447, or by e-mail at privacy@umn.edu.</w:t>
      </w:r>
    </w:p>
    <w:p w14:paraId="00000179" w14:textId="77777777" w:rsidR="006A244E" w:rsidRPr="002271CA" w:rsidRDefault="00B767C3">
      <w:pPr>
        <w:pBdr>
          <w:top w:val="nil"/>
          <w:left w:val="nil"/>
          <w:bottom w:val="nil"/>
          <w:right w:val="nil"/>
          <w:between w:val="nil"/>
        </w:pBdr>
        <w:spacing w:before="120"/>
        <w:ind w:left="1800" w:hanging="270"/>
        <w:rPr>
          <w:rFonts w:asciiTheme="majorBidi" w:eastAsia="Calibri" w:hAnsiTheme="majorBidi" w:cstheme="majorBidi"/>
          <w:color w:val="000000"/>
        </w:rPr>
      </w:pPr>
      <w:sdt>
        <w:sdtPr>
          <w:rPr>
            <w:rFonts w:asciiTheme="majorBidi" w:hAnsiTheme="majorBidi" w:cstheme="majorBidi"/>
          </w:rPr>
          <w:tag w:val="goog_rdk_52"/>
          <w:id w:val="688876333"/>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Other.  Describe: </w:t>
      </w:r>
      <w:r w:rsidR="00EC58C8" w:rsidRPr="002271CA">
        <w:rPr>
          <w:rFonts w:asciiTheme="majorBidi" w:eastAsia="Calibri" w:hAnsiTheme="majorBidi" w:cstheme="majorBidi"/>
          <w:color w:val="FF0000"/>
        </w:rPr>
        <w:t>Describe in detail the source of the information.</w:t>
      </w:r>
    </w:p>
    <w:p w14:paraId="0000017A" w14:textId="0774C593" w:rsidR="006A244E" w:rsidRDefault="00EC58C8">
      <w:pPr>
        <w:numPr>
          <w:ilvl w:val="1"/>
          <w:numId w:val="1"/>
        </w:numPr>
        <w:pBdr>
          <w:top w:val="nil"/>
          <w:left w:val="nil"/>
          <w:bottom w:val="nil"/>
          <w:right w:val="nil"/>
          <w:between w:val="nil"/>
        </w:pBdr>
        <w:spacing w:before="120" w:after="120"/>
        <w:ind w:left="1440" w:hanging="720"/>
        <w:rPr>
          <w:rFonts w:asciiTheme="majorBidi" w:eastAsia="Calibri" w:hAnsiTheme="majorBidi" w:cstheme="majorBidi"/>
        </w:rPr>
      </w:pPr>
      <w:r w:rsidRPr="002271CA">
        <w:rPr>
          <w:rFonts w:asciiTheme="majorBidi" w:eastAsia="Calibri" w:hAnsiTheme="majorBidi" w:cstheme="majorBidi"/>
        </w:rPr>
        <w:t>Explain how you will ensure that only records of patients who have agreed to have their information used for research will be reviewed.</w:t>
      </w:r>
    </w:p>
    <w:p w14:paraId="25CC3C25" w14:textId="09E9D7CF" w:rsidR="00243482" w:rsidRPr="002271CA" w:rsidRDefault="00243482" w:rsidP="00243482">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N/A</w:t>
      </w:r>
    </w:p>
    <w:p w14:paraId="0000017B" w14:textId="77777777" w:rsidR="006A244E" w:rsidRPr="002271CA" w:rsidRDefault="00EC58C8">
      <w:pPr>
        <w:numPr>
          <w:ilvl w:val="1"/>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rPr>
        <w:t>Approximate number of records required for review:</w:t>
      </w:r>
    </w:p>
    <w:p w14:paraId="0000017C" w14:textId="09B507EA" w:rsidR="006A244E" w:rsidRDefault="00EC58C8">
      <w:pPr>
        <w:pBdr>
          <w:top w:val="nil"/>
          <w:left w:val="nil"/>
          <w:bottom w:val="nil"/>
          <w:right w:val="nil"/>
          <w:between w:val="nil"/>
        </w:pBdr>
        <w:spacing w:before="120"/>
        <w:ind w:left="720"/>
        <w:rPr>
          <w:rFonts w:asciiTheme="majorBidi" w:eastAsia="Calibri" w:hAnsiTheme="majorBidi" w:cstheme="majorBidi"/>
          <w:color w:val="FF0000"/>
        </w:rPr>
      </w:pPr>
      <w:r w:rsidRPr="002271CA">
        <w:rPr>
          <w:rFonts w:asciiTheme="majorBidi" w:eastAsia="Calibri" w:hAnsiTheme="majorBidi" w:cstheme="majorBidi"/>
          <w:color w:val="FF0000"/>
        </w:rPr>
        <w:t>If not applicable, enter N/A.  UMN/Fairview researchers: If indicated you will retrieve records directly from EPIC and response is greater than or equal to 200, please explain below why you cannot use Informatics Consulting Service to retrieve data from the Information Exchange.</w:t>
      </w:r>
    </w:p>
    <w:p w14:paraId="00FD5C27" w14:textId="0F8B4B0F" w:rsidR="00243482" w:rsidRPr="00243482" w:rsidRDefault="00243482" w:rsidP="00243482">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N/A</w:t>
      </w:r>
    </w:p>
    <w:p w14:paraId="0000017D" w14:textId="77777777" w:rsidR="006A244E" w:rsidRPr="002271CA" w:rsidRDefault="00EC58C8">
      <w:pPr>
        <w:numPr>
          <w:ilvl w:val="1"/>
          <w:numId w:val="1"/>
        </w:numPr>
        <w:pBdr>
          <w:top w:val="nil"/>
          <w:left w:val="nil"/>
          <w:bottom w:val="nil"/>
          <w:right w:val="nil"/>
          <w:between w:val="nil"/>
        </w:pBdr>
        <w:spacing w:before="120" w:after="120"/>
        <w:ind w:left="1440" w:hanging="720"/>
        <w:rPr>
          <w:rFonts w:asciiTheme="majorBidi" w:eastAsia="Calibri" w:hAnsiTheme="majorBidi" w:cstheme="majorBidi"/>
        </w:rPr>
      </w:pPr>
      <w:r w:rsidRPr="002271CA">
        <w:rPr>
          <w:rFonts w:asciiTheme="majorBidi" w:eastAsia="Calibri" w:hAnsiTheme="majorBidi" w:cstheme="majorBidi"/>
        </w:rPr>
        <w:t>Please describe how you will communicate with research participants during the course of this research.  Check all applicable boxes</w:t>
      </w:r>
    </w:p>
    <w:p w14:paraId="0000017E" w14:textId="77777777" w:rsidR="006A244E" w:rsidRPr="002271CA" w:rsidRDefault="00EC58C8">
      <w:pPr>
        <w:pBdr>
          <w:top w:val="nil"/>
          <w:left w:val="nil"/>
          <w:bottom w:val="nil"/>
          <w:right w:val="nil"/>
          <w:between w:val="nil"/>
        </w:pBdr>
        <w:spacing w:before="120"/>
        <w:ind w:left="1710" w:hanging="270"/>
        <w:rPr>
          <w:rFonts w:asciiTheme="majorBidi" w:eastAsia="Calibri" w:hAnsiTheme="majorBidi" w:cstheme="majorBidi"/>
          <w:color w:val="000000"/>
        </w:rPr>
      </w:pPr>
      <w:r w:rsidRPr="002271CA">
        <w:rPr>
          <w:rFonts w:ascii="Segoe UI Symbol" w:eastAsia="MS Gothic" w:hAnsi="Segoe UI Symbol" w:cs="Segoe UI Symbol"/>
          <w:color w:val="000000"/>
        </w:rPr>
        <w:t>☐</w:t>
      </w:r>
      <w:r w:rsidRPr="002271CA">
        <w:rPr>
          <w:rFonts w:asciiTheme="majorBidi" w:eastAsia="Calibri" w:hAnsiTheme="majorBidi" w:cstheme="majorBidi"/>
          <w:color w:val="000000"/>
        </w:rPr>
        <w:t xml:space="preserve"> This research involves record review only. There will be no communication with research participants.</w:t>
      </w:r>
    </w:p>
    <w:p w14:paraId="0000017F" w14:textId="77777777" w:rsidR="006A244E" w:rsidRPr="00AA6FC5" w:rsidRDefault="00B767C3">
      <w:pPr>
        <w:pBdr>
          <w:top w:val="nil"/>
          <w:left w:val="nil"/>
          <w:bottom w:val="nil"/>
          <w:right w:val="nil"/>
          <w:between w:val="nil"/>
        </w:pBdr>
        <w:ind w:left="1710" w:hanging="270"/>
        <w:rPr>
          <w:rFonts w:asciiTheme="majorBidi" w:eastAsia="Calibri" w:hAnsiTheme="majorBidi" w:cstheme="majorBidi"/>
          <w:color w:val="000000"/>
        </w:rPr>
      </w:pPr>
      <w:sdt>
        <w:sdtPr>
          <w:rPr>
            <w:rFonts w:asciiTheme="majorBidi" w:hAnsiTheme="majorBidi" w:cstheme="majorBidi"/>
          </w:rPr>
          <w:tag w:val="goog_rdk_53"/>
          <w:id w:val="-203792584"/>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Communication with research participants will take place in the course of </w:t>
      </w:r>
      <w:r w:rsidR="00EC58C8" w:rsidRPr="00AA6FC5">
        <w:rPr>
          <w:rFonts w:asciiTheme="majorBidi" w:eastAsia="Calibri" w:hAnsiTheme="majorBidi" w:cstheme="majorBidi"/>
          <w:color w:val="000000"/>
        </w:rPr>
        <w:t xml:space="preserve">treatment, through MyChart, or other similar forms of communication used with patients receiving treatment. </w:t>
      </w:r>
    </w:p>
    <w:p w14:paraId="00000180" w14:textId="12E8D2DD" w:rsidR="006A244E" w:rsidRDefault="00B767C3">
      <w:pPr>
        <w:pBdr>
          <w:top w:val="nil"/>
          <w:left w:val="nil"/>
          <w:bottom w:val="nil"/>
          <w:right w:val="nil"/>
          <w:between w:val="nil"/>
        </w:pBdr>
        <w:spacing w:after="120"/>
        <w:ind w:left="1710" w:hanging="270"/>
        <w:rPr>
          <w:rFonts w:asciiTheme="majorBidi" w:eastAsia="Calibri" w:hAnsiTheme="majorBidi" w:cstheme="majorBidi"/>
          <w:color w:val="FF0000"/>
        </w:rPr>
      </w:pPr>
      <w:sdt>
        <w:sdtPr>
          <w:rPr>
            <w:rFonts w:asciiTheme="majorBidi" w:hAnsiTheme="majorBidi" w:cstheme="majorBidi"/>
          </w:rPr>
          <w:tag w:val="goog_rdk_54"/>
          <w:id w:val="734440126"/>
        </w:sdtPr>
        <w:sdtEndPr/>
        <w:sdtContent>
          <w:r w:rsidR="00EC58C8" w:rsidRPr="00AA6FC5">
            <w:rPr>
              <w:rFonts w:ascii="Segoe UI Symbol" w:eastAsia="Arial Unicode MS" w:hAnsi="Segoe UI Symbol" w:cs="Segoe UI Symbol"/>
              <w:color w:val="000000"/>
            </w:rPr>
            <w:t>☐</w:t>
          </w:r>
        </w:sdtContent>
      </w:sdt>
      <w:r w:rsidR="00EC58C8" w:rsidRPr="00AA6FC5">
        <w:rPr>
          <w:rFonts w:asciiTheme="majorBidi" w:eastAsia="Calibri" w:hAnsiTheme="majorBidi" w:cstheme="majorBidi"/>
          <w:color w:val="000000"/>
        </w:rPr>
        <w:t xml:space="preserve"> Communication with research participants will take place outside of treatment</w:t>
      </w:r>
      <w:r w:rsidR="00EC58C8" w:rsidRPr="002271CA">
        <w:rPr>
          <w:rFonts w:asciiTheme="majorBidi" w:eastAsia="Calibri" w:hAnsiTheme="majorBidi" w:cstheme="majorBidi"/>
          <w:color w:val="000000"/>
        </w:rPr>
        <w:t xml:space="preserve"> settings. If this box is selected, please describe the type of communication and how it will be received by participants. </w:t>
      </w:r>
      <w:r w:rsidR="00EC58C8" w:rsidRPr="002271CA">
        <w:rPr>
          <w:rFonts w:asciiTheme="majorBidi" w:eastAsia="Calibri" w:hAnsiTheme="majorBidi" w:cstheme="majorBidi"/>
          <w:color w:val="FF0000"/>
        </w:rPr>
        <w:t xml:space="preserve">If you anticipate using e-mail, please read </w:t>
      </w:r>
      <w:r w:rsidR="00EC58C8" w:rsidRPr="002271CA">
        <w:rPr>
          <w:rFonts w:asciiTheme="majorBidi" w:eastAsia="Calibri" w:hAnsiTheme="majorBidi" w:cstheme="majorBidi"/>
          <w:color w:val="FF0000"/>
        </w:rPr>
        <w:lastRenderedPageBreak/>
        <w:t xml:space="preserve">the University’s Policy on E-Mail and PHI at http://policy.umn.edu/operations/phi-appa, which requires encryption of out-going emails. More information on the University’s encryption tool is available at </w:t>
      </w:r>
      <w:hyperlink r:id="rId65" w:history="1">
        <w:r w:rsidR="00F22D53" w:rsidRPr="00EB5750">
          <w:rPr>
            <w:rStyle w:val="Hyperlink"/>
            <w:rFonts w:asciiTheme="majorBidi" w:eastAsia="Calibri" w:hAnsiTheme="majorBidi" w:cstheme="majorBidi"/>
          </w:rPr>
          <w:t>http://it.umn.edu/technology/proofpoint-secure-email-center</w:t>
        </w:r>
      </w:hyperlink>
      <w:r w:rsidR="00EC58C8" w:rsidRPr="002271CA">
        <w:rPr>
          <w:rFonts w:asciiTheme="majorBidi" w:eastAsia="Calibri" w:hAnsiTheme="majorBidi" w:cstheme="majorBidi"/>
          <w:color w:val="FF0000"/>
        </w:rPr>
        <w:t>.</w:t>
      </w:r>
    </w:p>
    <w:p w14:paraId="3F3CA495" w14:textId="0DC4F8FA" w:rsidR="00F22D53" w:rsidRDefault="00F22D53">
      <w:pPr>
        <w:pBdr>
          <w:top w:val="nil"/>
          <w:left w:val="nil"/>
          <w:bottom w:val="nil"/>
          <w:right w:val="nil"/>
          <w:between w:val="nil"/>
        </w:pBdr>
        <w:spacing w:after="120"/>
        <w:ind w:left="1710" w:hanging="270"/>
        <w:rPr>
          <w:rFonts w:asciiTheme="majorBidi" w:eastAsia="Calibri" w:hAnsiTheme="majorBidi" w:cstheme="majorBidi"/>
        </w:rPr>
      </w:pPr>
      <w:r w:rsidRPr="00F22D53">
        <w:rPr>
          <w:rFonts w:asciiTheme="majorBidi" w:eastAsia="Calibri" w:hAnsiTheme="majorBidi" w:cstheme="majorBidi"/>
        </w:rPr>
        <w:t xml:space="preserve">We will not communicate with participants directly in a remote way.  We will direct our communication </w:t>
      </w:r>
      <w:r>
        <w:rPr>
          <w:rFonts w:asciiTheme="majorBidi" w:eastAsia="Calibri" w:hAnsiTheme="majorBidi" w:cstheme="majorBidi"/>
        </w:rPr>
        <w:t xml:space="preserve">through the service providers.  On site, we will communicate in person with the participants. </w:t>
      </w:r>
    </w:p>
    <w:p w14:paraId="666E9858" w14:textId="77777777" w:rsidR="00F22D53" w:rsidRPr="00F22D53" w:rsidRDefault="00F22D53">
      <w:pPr>
        <w:pBdr>
          <w:top w:val="nil"/>
          <w:left w:val="nil"/>
          <w:bottom w:val="nil"/>
          <w:right w:val="nil"/>
          <w:between w:val="nil"/>
        </w:pBdr>
        <w:spacing w:after="120"/>
        <w:ind w:left="1710" w:hanging="270"/>
        <w:rPr>
          <w:rFonts w:asciiTheme="majorBidi" w:eastAsia="Calibri" w:hAnsiTheme="majorBidi" w:cstheme="majorBidi"/>
        </w:rPr>
      </w:pPr>
    </w:p>
    <w:p w14:paraId="00000181" w14:textId="77777777" w:rsidR="006A244E" w:rsidRPr="002271CA" w:rsidRDefault="00EC58C8">
      <w:pPr>
        <w:numPr>
          <w:ilvl w:val="1"/>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rPr>
        <w:t>Access to participants</w:t>
      </w:r>
    </w:p>
    <w:p w14:paraId="00000182" w14:textId="28D7BA77" w:rsidR="006A244E" w:rsidRDefault="00EC58C8">
      <w:pPr>
        <w:pBdr>
          <w:top w:val="nil"/>
          <w:left w:val="nil"/>
          <w:bottom w:val="nil"/>
          <w:right w:val="nil"/>
          <w:between w:val="nil"/>
        </w:pBdr>
        <w:spacing w:before="120"/>
        <w:ind w:left="1710"/>
        <w:rPr>
          <w:rFonts w:asciiTheme="majorBidi" w:eastAsia="Calibri" w:hAnsiTheme="majorBidi" w:cstheme="majorBidi"/>
          <w:color w:val="FF0000"/>
        </w:rPr>
      </w:pPr>
      <w:r w:rsidRPr="002271CA">
        <w:rPr>
          <w:rFonts w:asciiTheme="majorBidi" w:eastAsia="Calibri" w:hAnsiTheme="majorBidi" w:cstheme="majorBidi"/>
          <w:color w:val="FF0000"/>
        </w:rPr>
        <w:t>Explain why the research team is permitted to access medical records or any other sources of private information about the participants. (Note that you were asked a similar question above about access to information about potential participants. This item refers to information about participants who have consented to participate and about whom you are collecting research data.)</w:t>
      </w:r>
    </w:p>
    <w:p w14:paraId="2B62C5B9" w14:textId="77777777" w:rsidR="00243482" w:rsidRPr="00243482" w:rsidRDefault="00243482" w:rsidP="00243482">
      <w:pPr>
        <w:pBdr>
          <w:top w:val="nil"/>
          <w:left w:val="nil"/>
          <w:bottom w:val="nil"/>
          <w:right w:val="nil"/>
          <w:between w:val="nil"/>
        </w:pBdr>
        <w:spacing w:before="120" w:after="120"/>
        <w:rPr>
          <w:rFonts w:asciiTheme="majorBidi" w:eastAsia="Calibri" w:hAnsiTheme="majorBidi" w:cstheme="majorBidi"/>
        </w:rPr>
      </w:pPr>
      <w:r w:rsidRPr="00243482">
        <w:rPr>
          <w:rFonts w:asciiTheme="majorBidi" w:eastAsia="Calibri" w:hAnsiTheme="majorBidi" w:cstheme="majorBidi"/>
        </w:rPr>
        <w:t>N/A</w:t>
      </w:r>
    </w:p>
    <w:p w14:paraId="00000183" w14:textId="77777777" w:rsidR="006A244E" w:rsidRPr="002271CA" w:rsidRDefault="00EC58C8">
      <w:pPr>
        <w:numPr>
          <w:ilvl w:val="1"/>
          <w:numId w:val="1"/>
        </w:numPr>
        <w:pBdr>
          <w:top w:val="nil"/>
          <w:left w:val="nil"/>
          <w:bottom w:val="nil"/>
          <w:right w:val="nil"/>
          <w:between w:val="nil"/>
        </w:pBdr>
        <w:spacing w:after="120"/>
        <w:ind w:left="1260" w:hanging="540"/>
        <w:rPr>
          <w:rFonts w:asciiTheme="majorBidi" w:eastAsia="Calibri" w:hAnsiTheme="majorBidi" w:cstheme="majorBidi"/>
          <w:color w:val="000000"/>
        </w:rPr>
      </w:pPr>
      <w:r w:rsidRPr="002271CA">
        <w:rPr>
          <w:rFonts w:asciiTheme="majorBidi" w:eastAsia="Calibri" w:hAnsiTheme="majorBidi" w:cstheme="majorBidi"/>
          <w:color w:val="000000"/>
        </w:rPr>
        <w:t xml:space="preserve">Location(s) of storage, sharing and analysis of research data, including any links to research data (check all that apply).  </w:t>
      </w:r>
    </w:p>
    <w:p w14:paraId="00000184" w14:textId="77777777" w:rsidR="006A244E" w:rsidRPr="002271CA" w:rsidRDefault="00B767C3">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55"/>
          <w:id w:val="-1497188221"/>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In the data shelter of the </w:t>
      </w:r>
      <w:hyperlink r:id="rId66">
        <w:r w:rsidR="00EC58C8" w:rsidRPr="002271CA">
          <w:rPr>
            <w:rFonts w:asciiTheme="majorBidi" w:eastAsia="Calibri" w:hAnsiTheme="majorBidi" w:cstheme="majorBidi"/>
            <w:color w:val="0000FF"/>
            <w:u w:val="single"/>
          </w:rPr>
          <w:t>Information Exchange (IE)</w:t>
        </w:r>
      </w:hyperlink>
      <w:r w:rsidR="00EC58C8" w:rsidRPr="002271CA">
        <w:rPr>
          <w:rFonts w:asciiTheme="majorBidi" w:eastAsia="Calibri" w:hAnsiTheme="majorBidi" w:cstheme="majorBidi"/>
          <w:color w:val="000000"/>
        </w:rPr>
        <w:t xml:space="preserve"> </w:t>
      </w:r>
    </w:p>
    <w:p w14:paraId="00000185"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Theme="majorBidi" w:eastAsia="Calibri" w:hAnsiTheme="majorBidi" w:cstheme="majorBidi"/>
          <w:color w:val="000000"/>
        </w:rPr>
        <w:tab/>
      </w:r>
      <w:sdt>
        <w:sdtPr>
          <w:rPr>
            <w:rFonts w:asciiTheme="majorBidi" w:hAnsiTheme="majorBidi" w:cstheme="majorBidi"/>
          </w:rPr>
          <w:tag w:val="goog_rdk_56"/>
          <w:id w:val="-521482498"/>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Store</w:t>
      </w:r>
      <w:r w:rsidRPr="002271CA">
        <w:rPr>
          <w:rFonts w:asciiTheme="majorBidi" w:eastAsia="Calibri" w:hAnsiTheme="majorBidi" w:cstheme="majorBidi"/>
          <w:color w:val="000000"/>
        </w:rPr>
        <w:tab/>
      </w:r>
      <w:sdt>
        <w:sdtPr>
          <w:rPr>
            <w:rFonts w:asciiTheme="majorBidi" w:hAnsiTheme="majorBidi" w:cstheme="majorBidi"/>
          </w:rPr>
          <w:tag w:val="goog_rdk_57"/>
          <w:id w:val="1225342170"/>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Analyze</w:t>
      </w:r>
      <w:r w:rsidRPr="002271CA">
        <w:rPr>
          <w:rFonts w:asciiTheme="majorBidi" w:eastAsia="Calibri" w:hAnsiTheme="majorBidi" w:cstheme="majorBidi"/>
          <w:color w:val="000000"/>
        </w:rPr>
        <w:tab/>
      </w:r>
      <w:sdt>
        <w:sdtPr>
          <w:rPr>
            <w:rFonts w:asciiTheme="majorBidi" w:hAnsiTheme="majorBidi" w:cstheme="majorBidi"/>
          </w:rPr>
          <w:tag w:val="goog_rdk_58"/>
          <w:id w:val="-679659969"/>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Share</w:t>
      </w:r>
    </w:p>
    <w:p w14:paraId="00000186" w14:textId="77777777" w:rsidR="006A244E" w:rsidRPr="002271CA" w:rsidRDefault="00B767C3">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59"/>
          <w:id w:val="1397245413"/>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In the Bone Marrow Transplant (BMT) database, also known as the HSCT (Hematopoietic Stem Cell Transplant) Database </w:t>
      </w:r>
    </w:p>
    <w:p w14:paraId="00000187"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Theme="majorBidi" w:eastAsia="Calibri" w:hAnsiTheme="majorBidi" w:cstheme="majorBidi"/>
          <w:color w:val="000000"/>
        </w:rPr>
        <w:tab/>
      </w:r>
      <w:sdt>
        <w:sdtPr>
          <w:rPr>
            <w:rFonts w:asciiTheme="majorBidi" w:hAnsiTheme="majorBidi" w:cstheme="majorBidi"/>
          </w:rPr>
          <w:tag w:val="goog_rdk_60"/>
          <w:id w:val="-1462879804"/>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Store</w:t>
      </w:r>
      <w:r w:rsidRPr="002271CA">
        <w:rPr>
          <w:rFonts w:asciiTheme="majorBidi" w:eastAsia="Calibri" w:hAnsiTheme="majorBidi" w:cstheme="majorBidi"/>
          <w:color w:val="000000"/>
        </w:rPr>
        <w:tab/>
      </w:r>
      <w:sdt>
        <w:sdtPr>
          <w:rPr>
            <w:rFonts w:asciiTheme="majorBidi" w:hAnsiTheme="majorBidi" w:cstheme="majorBidi"/>
          </w:rPr>
          <w:tag w:val="goog_rdk_61"/>
          <w:id w:val="1662663031"/>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Analyze</w:t>
      </w:r>
      <w:r w:rsidRPr="002271CA">
        <w:rPr>
          <w:rFonts w:asciiTheme="majorBidi" w:eastAsia="Calibri" w:hAnsiTheme="majorBidi" w:cstheme="majorBidi"/>
          <w:color w:val="000000"/>
        </w:rPr>
        <w:tab/>
      </w:r>
      <w:sdt>
        <w:sdtPr>
          <w:rPr>
            <w:rFonts w:asciiTheme="majorBidi" w:hAnsiTheme="majorBidi" w:cstheme="majorBidi"/>
          </w:rPr>
          <w:tag w:val="goog_rdk_62"/>
          <w:id w:val="-517005071"/>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Share</w:t>
      </w:r>
    </w:p>
    <w:p w14:paraId="00000188" w14:textId="77777777" w:rsidR="006A244E" w:rsidRPr="002271CA" w:rsidRDefault="00B767C3">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63"/>
          <w:id w:val="141010879"/>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In REDCap (recap.ahc.umn.edu) </w:t>
      </w:r>
    </w:p>
    <w:p w14:paraId="00000189" w14:textId="77777777" w:rsidR="006A244E" w:rsidRPr="00AA6FC5"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Theme="majorBidi" w:eastAsia="Calibri" w:hAnsiTheme="majorBidi" w:cstheme="majorBidi"/>
          <w:color w:val="000000"/>
        </w:rPr>
        <w:tab/>
      </w:r>
      <w:sdt>
        <w:sdtPr>
          <w:rPr>
            <w:rFonts w:asciiTheme="majorBidi" w:hAnsiTheme="majorBidi" w:cstheme="majorBidi"/>
          </w:rPr>
          <w:tag w:val="goog_rdk_64"/>
          <w:id w:val="-1136324372"/>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Store</w:t>
      </w:r>
      <w:r w:rsidRPr="00AA6FC5">
        <w:rPr>
          <w:rFonts w:asciiTheme="majorBidi" w:eastAsia="Calibri" w:hAnsiTheme="majorBidi" w:cstheme="majorBidi"/>
          <w:color w:val="000000"/>
        </w:rPr>
        <w:tab/>
      </w:r>
      <w:sdt>
        <w:sdtPr>
          <w:rPr>
            <w:rFonts w:asciiTheme="majorBidi" w:hAnsiTheme="majorBidi" w:cstheme="majorBidi"/>
          </w:rPr>
          <w:tag w:val="goog_rdk_65"/>
          <w:id w:val="2051417488"/>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Analyze</w:t>
      </w:r>
      <w:r w:rsidRPr="00AA6FC5">
        <w:rPr>
          <w:rFonts w:asciiTheme="majorBidi" w:eastAsia="Calibri" w:hAnsiTheme="majorBidi" w:cstheme="majorBidi"/>
          <w:color w:val="000000"/>
        </w:rPr>
        <w:tab/>
      </w:r>
      <w:sdt>
        <w:sdtPr>
          <w:rPr>
            <w:rFonts w:asciiTheme="majorBidi" w:hAnsiTheme="majorBidi" w:cstheme="majorBidi"/>
          </w:rPr>
          <w:tag w:val="goog_rdk_66"/>
          <w:id w:val="1426382114"/>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Share</w:t>
      </w:r>
    </w:p>
    <w:p w14:paraId="0000018A" w14:textId="40C78961" w:rsidR="006A244E" w:rsidRPr="00AA6FC5" w:rsidRDefault="00B767C3">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67"/>
          <w:id w:val="-758601569"/>
        </w:sdtPr>
        <w:sdtEndPr/>
        <w:sdtContent>
          <w:r w:rsidR="00EC58C8" w:rsidRPr="00AA6FC5">
            <w:rPr>
              <w:rFonts w:ascii="Segoe UI Symbol" w:eastAsia="Arial Unicode MS" w:hAnsi="Segoe UI Symbol" w:cs="Segoe UI Symbol"/>
              <w:color w:val="000000"/>
            </w:rPr>
            <w:t>☐</w:t>
          </w:r>
          <w:r w:rsidR="00F22D53">
            <w:rPr>
              <w:rFonts w:ascii="Segoe UI Symbol" w:eastAsia="Arial Unicode MS" w:hAnsi="Segoe UI Symbol" w:cs="Segoe UI Symbol"/>
              <w:color w:val="000000"/>
            </w:rPr>
            <w:t>X</w:t>
          </w:r>
        </w:sdtContent>
      </w:sdt>
      <w:r w:rsidR="00EC58C8" w:rsidRPr="00AA6FC5">
        <w:rPr>
          <w:rFonts w:asciiTheme="majorBidi" w:eastAsia="Calibri" w:hAnsiTheme="majorBidi" w:cstheme="majorBidi"/>
          <w:color w:val="000000"/>
        </w:rPr>
        <w:t xml:space="preserve"> In Qualtrics (qualtrics.umn.edu)</w:t>
      </w:r>
    </w:p>
    <w:p w14:paraId="0000018B" w14:textId="653589DF" w:rsidR="006A244E" w:rsidRPr="00AA6FC5"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AA6FC5">
        <w:rPr>
          <w:rFonts w:asciiTheme="majorBidi" w:eastAsia="Calibri" w:hAnsiTheme="majorBidi" w:cstheme="majorBidi"/>
          <w:color w:val="000000"/>
        </w:rPr>
        <w:tab/>
      </w:r>
      <w:sdt>
        <w:sdtPr>
          <w:rPr>
            <w:rFonts w:asciiTheme="majorBidi" w:hAnsiTheme="majorBidi" w:cstheme="majorBidi"/>
          </w:rPr>
          <w:tag w:val="goog_rdk_68"/>
          <w:id w:val="1365405534"/>
        </w:sdtPr>
        <w:sdtEndPr/>
        <w:sdtContent>
          <w:r w:rsidR="00F22D53">
            <w:rPr>
              <w:rFonts w:asciiTheme="majorBidi" w:hAnsiTheme="majorBidi" w:cstheme="majorBidi"/>
            </w:rPr>
            <w:t>X</w:t>
          </w:r>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Store</w:t>
      </w:r>
      <w:r w:rsidRPr="00AA6FC5">
        <w:rPr>
          <w:rFonts w:asciiTheme="majorBidi" w:eastAsia="Calibri" w:hAnsiTheme="majorBidi" w:cstheme="majorBidi"/>
          <w:color w:val="000000"/>
        </w:rPr>
        <w:tab/>
      </w:r>
      <w:sdt>
        <w:sdtPr>
          <w:rPr>
            <w:rFonts w:asciiTheme="majorBidi" w:hAnsiTheme="majorBidi" w:cstheme="majorBidi"/>
          </w:rPr>
          <w:tag w:val="goog_rdk_69"/>
          <w:id w:val="-1123619614"/>
        </w:sdtPr>
        <w:sdtEndPr/>
        <w:sdtContent>
          <w:r w:rsidR="00F22D53">
            <w:rPr>
              <w:rFonts w:asciiTheme="majorBidi" w:hAnsiTheme="majorBidi" w:cstheme="majorBidi"/>
            </w:rPr>
            <w:t>X</w:t>
          </w:r>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Analyze</w:t>
      </w:r>
      <w:r w:rsidRPr="00AA6FC5">
        <w:rPr>
          <w:rFonts w:asciiTheme="majorBidi" w:eastAsia="Calibri" w:hAnsiTheme="majorBidi" w:cstheme="majorBidi"/>
          <w:color w:val="000000"/>
        </w:rPr>
        <w:tab/>
      </w:r>
      <w:sdt>
        <w:sdtPr>
          <w:rPr>
            <w:rFonts w:asciiTheme="majorBidi" w:hAnsiTheme="majorBidi" w:cstheme="majorBidi"/>
          </w:rPr>
          <w:tag w:val="goog_rdk_70"/>
          <w:id w:val="264959767"/>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Share</w:t>
      </w:r>
    </w:p>
    <w:p w14:paraId="0000018C" w14:textId="77777777" w:rsidR="006A244E" w:rsidRPr="00AA6FC5" w:rsidRDefault="00B767C3">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71"/>
          <w:id w:val="-1765368972"/>
        </w:sdtPr>
        <w:sdtEndPr/>
        <w:sdtContent>
          <w:r w:rsidR="00EC58C8" w:rsidRPr="00AA6FC5">
            <w:rPr>
              <w:rFonts w:ascii="Segoe UI Symbol" w:eastAsia="Arial Unicode MS" w:hAnsi="Segoe UI Symbol" w:cs="Segoe UI Symbol"/>
              <w:color w:val="000000"/>
            </w:rPr>
            <w:t>☐</w:t>
          </w:r>
        </w:sdtContent>
      </w:sdt>
      <w:r w:rsidR="00EC58C8" w:rsidRPr="00AA6FC5">
        <w:rPr>
          <w:rFonts w:asciiTheme="majorBidi" w:eastAsia="Calibri" w:hAnsiTheme="majorBidi" w:cstheme="majorBidi"/>
          <w:color w:val="000000"/>
        </w:rPr>
        <w:t xml:space="preserve"> In OnCore (oncore.umn.edu) </w:t>
      </w:r>
    </w:p>
    <w:p w14:paraId="0000018D" w14:textId="77777777" w:rsidR="006A244E" w:rsidRPr="00AA6FC5"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AA6FC5">
        <w:rPr>
          <w:rFonts w:asciiTheme="majorBidi" w:eastAsia="Calibri" w:hAnsiTheme="majorBidi" w:cstheme="majorBidi"/>
          <w:color w:val="000000"/>
        </w:rPr>
        <w:tab/>
      </w:r>
      <w:sdt>
        <w:sdtPr>
          <w:rPr>
            <w:rFonts w:asciiTheme="majorBidi" w:hAnsiTheme="majorBidi" w:cstheme="majorBidi"/>
          </w:rPr>
          <w:tag w:val="goog_rdk_72"/>
          <w:id w:val="487521576"/>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Store</w:t>
      </w:r>
      <w:r w:rsidRPr="00AA6FC5">
        <w:rPr>
          <w:rFonts w:asciiTheme="majorBidi" w:eastAsia="Calibri" w:hAnsiTheme="majorBidi" w:cstheme="majorBidi"/>
          <w:color w:val="000000"/>
        </w:rPr>
        <w:tab/>
      </w:r>
      <w:sdt>
        <w:sdtPr>
          <w:rPr>
            <w:rFonts w:asciiTheme="majorBidi" w:hAnsiTheme="majorBidi" w:cstheme="majorBidi"/>
          </w:rPr>
          <w:tag w:val="goog_rdk_73"/>
          <w:id w:val="1463078519"/>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Analyze</w:t>
      </w:r>
      <w:r w:rsidRPr="00AA6FC5">
        <w:rPr>
          <w:rFonts w:asciiTheme="majorBidi" w:eastAsia="Calibri" w:hAnsiTheme="majorBidi" w:cstheme="majorBidi"/>
          <w:color w:val="000000"/>
        </w:rPr>
        <w:tab/>
      </w:r>
      <w:sdt>
        <w:sdtPr>
          <w:rPr>
            <w:rFonts w:asciiTheme="majorBidi" w:hAnsiTheme="majorBidi" w:cstheme="majorBidi"/>
          </w:rPr>
          <w:tag w:val="goog_rdk_74"/>
          <w:id w:val="119969514"/>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Share</w:t>
      </w:r>
    </w:p>
    <w:p w14:paraId="0000018E" w14:textId="591DA353" w:rsidR="006A244E" w:rsidRPr="002271CA" w:rsidRDefault="00B767C3">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75"/>
          <w:id w:val="-26017391"/>
        </w:sdtPr>
        <w:sdtEndPr/>
        <w:sdtContent>
          <w:r w:rsidR="00EC58C8" w:rsidRPr="00AA6FC5">
            <w:rPr>
              <w:rFonts w:ascii="Segoe UI Symbol" w:eastAsia="Arial Unicode MS" w:hAnsi="Segoe UI Symbol" w:cs="Segoe UI Symbol"/>
              <w:color w:val="000000"/>
            </w:rPr>
            <w:t>☐</w:t>
          </w:r>
          <w:r w:rsidR="00F22D53">
            <w:rPr>
              <w:rFonts w:ascii="Segoe UI Symbol" w:eastAsia="Arial Unicode MS" w:hAnsi="Segoe UI Symbol" w:cs="Segoe UI Symbol"/>
              <w:color w:val="000000"/>
            </w:rPr>
            <w:t>X</w:t>
          </w:r>
        </w:sdtContent>
      </w:sdt>
      <w:r w:rsidR="00EC58C8" w:rsidRPr="00AA6FC5">
        <w:rPr>
          <w:rFonts w:asciiTheme="majorBidi" w:eastAsia="Calibri" w:hAnsiTheme="majorBidi" w:cstheme="majorBidi"/>
          <w:color w:val="000000"/>
        </w:rPr>
        <w:t xml:space="preserve"> In the</w:t>
      </w:r>
      <w:r w:rsidR="00EC58C8" w:rsidRPr="002271CA">
        <w:rPr>
          <w:rFonts w:asciiTheme="majorBidi" w:eastAsia="Calibri" w:hAnsiTheme="majorBidi" w:cstheme="majorBidi"/>
          <w:color w:val="000000"/>
        </w:rPr>
        <w:t xml:space="preserve"> University’s Box Secure Storage (box.umn.edu)</w:t>
      </w:r>
    </w:p>
    <w:p w14:paraId="0000018F" w14:textId="1B689595"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Theme="majorBidi" w:eastAsia="Calibri" w:hAnsiTheme="majorBidi" w:cstheme="majorBidi"/>
          <w:color w:val="000000"/>
        </w:rPr>
        <w:tab/>
      </w:r>
      <w:sdt>
        <w:sdtPr>
          <w:rPr>
            <w:rFonts w:asciiTheme="majorBidi" w:hAnsiTheme="majorBidi" w:cstheme="majorBidi"/>
          </w:rPr>
          <w:tag w:val="goog_rdk_76"/>
          <w:id w:val="1803801096"/>
        </w:sdtPr>
        <w:sdtEndPr/>
        <w:sdtContent>
          <w:r w:rsidRPr="00AA6FC5">
            <w:rPr>
              <w:rFonts w:ascii="Segoe UI Symbol" w:eastAsia="Arial Unicode MS" w:hAnsi="Segoe UI Symbol" w:cs="Segoe UI Symbol"/>
              <w:color w:val="000000"/>
            </w:rPr>
            <w:t>☐</w:t>
          </w:r>
          <w:r w:rsidR="00F22D53">
            <w:rPr>
              <w:rFonts w:ascii="Segoe UI Symbol" w:eastAsia="Arial Unicode MS" w:hAnsi="Segoe UI Symbol" w:cs="Segoe UI Symbol"/>
              <w:color w:val="000000"/>
            </w:rPr>
            <w:t>X</w:t>
          </w:r>
        </w:sdtContent>
      </w:sdt>
      <w:r w:rsidRPr="00AA6FC5">
        <w:rPr>
          <w:rFonts w:asciiTheme="majorBidi" w:eastAsia="Calibri" w:hAnsiTheme="majorBidi" w:cstheme="majorBidi"/>
          <w:color w:val="000000"/>
        </w:rPr>
        <w:t xml:space="preserve"> Store</w:t>
      </w:r>
      <w:r w:rsidRPr="00AA6FC5">
        <w:rPr>
          <w:rFonts w:asciiTheme="majorBidi" w:eastAsia="Calibri" w:hAnsiTheme="majorBidi" w:cstheme="majorBidi"/>
          <w:color w:val="000000"/>
        </w:rPr>
        <w:tab/>
      </w:r>
      <w:sdt>
        <w:sdtPr>
          <w:rPr>
            <w:rFonts w:asciiTheme="majorBidi" w:hAnsiTheme="majorBidi" w:cstheme="majorBidi"/>
          </w:rPr>
          <w:tag w:val="goog_rdk_77"/>
          <w:id w:val="-185295156"/>
        </w:sdtPr>
        <w:sdtEndPr/>
        <w:sdtContent>
          <w:r w:rsidRPr="00AA6FC5">
            <w:rPr>
              <w:rFonts w:ascii="Segoe UI Symbol" w:eastAsia="Arial Unicode MS" w:hAnsi="Segoe UI Symbol" w:cs="Segoe UI Symbol"/>
              <w:color w:val="000000"/>
            </w:rPr>
            <w:t>☐</w:t>
          </w:r>
        </w:sdtContent>
      </w:sdt>
      <w:r w:rsidRPr="00AA6FC5">
        <w:rPr>
          <w:rFonts w:asciiTheme="majorBidi" w:eastAsia="Calibri" w:hAnsiTheme="majorBidi" w:cstheme="majorBidi"/>
          <w:color w:val="000000"/>
        </w:rPr>
        <w:t xml:space="preserve"> Analyze</w:t>
      </w:r>
      <w:r w:rsidRPr="002271CA">
        <w:rPr>
          <w:rFonts w:asciiTheme="majorBidi" w:eastAsia="Calibri" w:hAnsiTheme="majorBidi" w:cstheme="majorBidi"/>
          <w:color w:val="000000"/>
        </w:rPr>
        <w:tab/>
      </w:r>
      <w:sdt>
        <w:sdtPr>
          <w:rPr>
            <w:rFonts w:asciiTheme="majorBidi" w:hAnsiTheme="majorBidi" w:cstheme="majorBidi"/>
          </w:rPr>
          <w:tag w:val="goog_rdk_78"/>
          <w:id w:val="1342125689"/>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Share</w:t>
      </w:r>
    </w:p>
    <w:p w14:paraId="00000190" w14:textId="77777777" w:rsidR="006A244E" w:rsidRPr="002271CA" w:rsidRDefault="00B767C3">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79"/>
          <w:id w:val="199673733"/>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In an AHC-IS supported server. Provide folder path, location of server and IT Support Contact:</w:t>
      </w:r>
    </w:p>
    <w:p w14:paraId="00000191"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FF0000"/>
        </w:rPr>
      </w:pPr>
      <w:r w:rsidRPr="002271CA">
        <w:rPr>
          <w:rFonts w:asciiTheme="majorBidi" w:eastAsia="Calibri" w:hAnsiTheme="majorBidi" w:cstheme="majorBidi"/>
          <w:color w:val="FF0000"/>
        </w:rPr>
        <w:t>The path should be in the form of “\\vp.ahc.umn.edu\vp\Research\Study0004” HIPCO requires this information to verify the data are in a properly encrypted server.</w:t>
      </w:r>
    </w:p>
    <w:p w14:paraId="00000192"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FF0000"/>
        </w:rPr>
      </w:pPr>
      <w:r w:rsidRPr="002271CA">
        <w:rPr>
          <w:rFonts w:asciiTheme="majorBidi" w:eastAsia="Calibri" w:hAnsiTheme="majorBidi" w:cstheme="majorBidi"/>
          <w:color w:val="000000"/>
        </w:rPr>
        <w:tab/>
      </w:r>
      <w:sdt>
        <w:sdtPr>
          <w:rPr>
            <w:rFonts w:asciiTheme="majorBidi" w:hAnsiTheme="majorBidi" w:cstheme="majorBidi"/>
          </w:rPr>
          <w:tag w:val="goog_rdk_80"/>
          <w:id w:val="-1796750603"/>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Store</w:t>
      </w:r>
      <w:r w:rsidRPr="002271CA">
        <w:rPr>
          <w:rFonts w:asciiTheme="majorBidi" w:eastAsia="Calibri" w:hAnsiTheme="majorBidi" w:cstheme="majorBidi"/>
          <w:color w:val="000000"/>
        </w:rPr>
        <w:tab/>
      </w:r>
      <w:sdt>
        <w:sdtPr>
          <w:rPr>
            <w:rFonts w:asciiTheme="majorBidi" w:hAnsiTheme="majorBidi" w:cstheme="majorBidi"/>
          </w:rPr>
          <w:tag w:val="goog_rdk_81"/>
          <w:id w:val="-1829667135"/>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Analyze</w:t>
      </w:r>
      <w:r w:rsidRPr="002271CA">
        <w:rPr>
          <w:rFonts w:asciiTheme="majorBidi" w:eastAsia="Calibri" w:hAnsiTheme="majorBidi" w:cstheme="majorBidi"/>
          <w:color w:val="000000"/>
        </w:rPr>
        <w:tab/>
      </w:r>
      <w:sdt>
        <w:sdtPr>
          <w:rPr>
            <w:rFonts w:asciiTheme="majorBidi" w:hAnsiTheme="majorBidi" w:cstheme="majorBidi"/>
          </w:rPr>
          <w:tag w:val="goog_rdk_82"/>
          <w:id w:val="-1981510"/>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Share</w:t>
      </w:r>
    </w:p>
    <w:p w14:paraId="00000193" w14:textId="77777777" w:rsidR="006A244E" w:rsidRPr="002271CA" w:rsidRDefault="00B767C3">
      <w:pPr>
        <w:pBdr>
          <w:top w:val="nil"/>
          <w:left w:val="nil"/>
          <w:bottom w:val="nil"/>
          <w:right w:val="nil"/>
          <w:between w:val="nil"/>
        </w:pBdr>
        <w:spacing w:before="120"/>
        <w:ind w:left="1267"/>
        <w:rPr>
          <w:rFonts w:asciiTheme="majorBidi" w:eastAsia="Calibri" w:hAnsiTheme="majorBidi" w:cstheme="majorBidi"/>
          <w:color w:val="000000"/>
        </w:rPr>
      </w:pPr>
      <w:sdt>
        <w:sdtPr>
          <w:rPr>
            <w:rFonts w:asciiTheme="majorBidi" w:hAnsiTheme="majorBidi" w:cstheme="majorBidi"/>
          </w:rPr>
          <w:tag w:val="goog_rdk_83"/>
          <w:id w:val="548741070"/>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In an AHC-IS supported desktop or laptop. </w:t>
      </w:r>
    </w:p>
    <w:p w14:paraId="00000194"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Theme="majorBidi" w:eastAsia="Calibri" w:hAnsiTheme="majorBidi" w:cstheme="majorBidi"/>
          <w:color w:val="000000"/>
        </w:rPr>
        <w:t>Provide UMN device numbers of all devices:</w:t>
      </w:r>
    </w:p>
    <w:p w14:paraId="00000195"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FF0000"/>
        </w:rPr>
      </w:pPr>
      <w:r w:rsidRPr="002271CA">
        <w:rPr>
          <w:rFonts w:asciiTheme="majorBidi" w:eastAsia="Calibri" w:hAnsiTheme="majorBidi" w:cstheme="majorBidi"/>
          <w:color w:val="FF0000"/>
        </w:rPr>
        <w:t xml:space="preserve">HIPCO requires and will confirm that devices used in this manner are properly encrypted. </w:t>
      </w:r>
    </w:p>
    <w:p w14:paraId="00000196"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FF0000"/>
        </w:rPr>
      </w:pPr>
      <w:r w:rsidRPr="002271CA">
        <w:rPr>
          <w:rFonts w:asciiTheme="majorBidi" w:eastAsia="Calibri" w:hAnsiTheme="majorBidi" w:cstheme="majorBidi"/>
          <w:color w:val="000000"/>
        </w:rPr>
        <w:tab/>
      </w:r>
      <w:sdt>
        <w:sdtPr>
          <w:rPr>
            <w:rFonts w:asciiTheme="majorBidi" w:hAnsiTheme="majorBidi" w:cstheme="majorBidi"/>
          </w:rPr>
          <w:tag w:val="goog_rdk_84"/>
          <w:id w:val="1703735626"/>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Store</w:t>
      </w:r>
      <w:r w:rsidRPr="002271CA">
        <w:rPr>
          <w:rFonts w:asciiTheme="majorBidi" w:eastAsia="Calibri" w:hAnsiTheme="majorBidi" w:cstheme="majorBidi"/>
          <w:color w:val="000000"/>
        </w:rPr>
        <w:tab/>
      </w:r>
      <w:sdt>
        <w:sdtPr>
          <w:rPr>
            <w:rFonts w:asciiTheme="majorBidi" w:hAnsiTheme="majorBidi" w:cstheme="majorBidi"/>
          </w:rPr>
          <w:tag w:val="goog_rdk_85"/>
          <w:id w:val="435942256"/>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Analyze</w:t>
      </w:r>
      <w:r w:rsidRPr="002271CA">
        <w:rPr>
          <w:rFonts w:asciiTheme="majorBidi" w:eastAsia="Calibri" w:hAnsiTheme="majorBidi" w:cstheme="majorBidi"/>
          <w:color w:val="000000"/>
        </w:rPr>
        <w:tab/>
      </w:r>
      <w:sdt>
        <w:sdtPr>
          <w:rPr>
            <w:rFonts w:asciiTheme="majorBidi" w:hAnsiTheme="majorBidi" w:cstheme="majorBidi"/>
          </w:rPr>
          <w:tag w:val="goog_rdk_86"/>
          <w:id w:val="-2002264490"/>
        </w:sdtPr>
        <w:sdtEndPr/>
        <w:sdtContent>
          <w:r w:rsidRPr="002271CA">
            <w:rPr>
              <w:rFonts w:ascii="Segoe UI Symbol" w:eastAsia="Arial Unicode MS" w:hAnsi="Segoe UI Symbol" w:cs="Segoe UI Symbol"/>
              <w:color w:val="000000"/>
            </w:rPr>
            <w:t>☐</w:t>
          </w:r>
        </w:sdtContent>
      </w:sdt>
      <w:r w:rsidRPr="002271CA">
        <w:rPr>
          <w:rFonts w:asciiTheme="majorBidi" w:eastAsia="Calibri" w:hAnsiTheme="majorBidi" w:cstheme="majorBidi"/>
          <w:color w:val="000000"/>
        </w:rPr>
        <w:t xml:space="preserve"> Share</w:t>
      </w:r>
    </w:p>
    <w:p w14:paraId="00000197" w14:textId="77777777" w:rsidR="006A244E" w:rsidRPr="002271CA" w:rsidRDefault="00B767C3">
      <w:pPr>
        <w:pBdr>
          <w:top w:val="nil"/>
          <w:left w:val="nil"/>
          <w:bottom w:val="nil"/>
          <w:right w:val="nil"/>
          <w:between w:val="nil"/>
        </w:pBdr>
        <w:spacing w:before="120"/>
        <w:ind w:left="1267"/>
        <w:rPr>
          <w:rFonts w:asciiTheme="majorBidi" w:eastAsia="Calibri" w:hAnsiTheme="majorBidi" w:cstheme="majorBidi"/>
          <w:color w:val="FF0000"/>
        </w:rPr>
      </w:pPr>
      <w:sdt>
        <w:sdtPr>
          <w:rPr>
            <w:rFonts w:asciiTheme="majorBidi" w:hAnsiTheme="majorBidi" w:cstheme="majorBidi"/>
          </w:rPr>
          <w:tag w:val="goog_rdk_87"/>
          <w:id w:val="-425111643"/>
        </w:sdtPr>
        <w:sdtEndPr/>
        <w:sdtContent>
          <w:r w:rsidR="00EC58C8" w:rsidRPr="002271CA">
            <w:rPr>
              <w:rFonts w:ascii="Segoe UI Symbol" w:eastAsia="Arial Unicode MS" w:hAnsi="Segoe UI Symbol" w:cs="Segoe UI Symbol"/>
              <w:color w:val="000000"/>
            </w:rPr>
            <w:t>☐</w:t>
          </w:r>
        </w:sdtContent>
      </w:sdt>
      <w:r w:rsidR="00EC58C8" w:rsidRPr="002271CA">
        <w:rPr>
          <w:rFonts w:asciiTheme="majorBidi" w:eastAsia="Calibri" w:hAnsiTheme="majorBidi" w:cstheme="majorBidi"/>
          <w:color w:val="000000"/>
        </w:rPr>
        <w:t xml:space="preserve"> Other. </w:t>
      </w:r>
      <w:r w:rsidR="00EC58C8" w:rsidRPr="002271CA">
        <w:rPr>
          <w:rFonts w:asciiTheme="majorBidi" w:eastAsia="Calibri" w:hAnsiTheme="majorBidi" w:cstheme="majorBidi"/>
          <w:color w:val="FF0000"/>
        </w:rPr>
        <w:t>Describe in detail the location and whether the data / specimens will be stored, analyzed, or shared, and in what ways.</w:t>
      </w:r>
    </w:p>
    <w:p w14:paraId="00000198"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Theme="majorBidi" w:eastAsia="Calibri" w:hAnsiTheme="majorBidi" w:cstheme="majorBidi"/>
          <w:color w:val="000000"/>
        </w:rPr>
        <w:t>Indicate if  data will be collected, downloaded, accessed, shared or stored using a server, desktop, laptop, external drive or mobile device (including a tablet computer such as an iPad or a smartform (iPhone or Android devices) that you have not already identified in the preceding questions</w:t>
      </w:r>
    </w:p>
    <w:p w14:paraId="00000199"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Segoe UI Symbol" w:eastAsia="MS Gothic" w:hAnsi="Segoe UI Symbol" w:cs="Segoe UI Symbol"/>
          <w:color w:val="000000"/>
        </w:rPr>
        <w:t>☐</w:t>
      </w:r>
      <w:r w:rsidRPr="002271CA">
        <w:rPr>
          <w:rFonts w:asciiTheme="majorBidi" w:eastAsia="Calibri" w:hAnsiTheme="majorBidi" w:cstheme="majorBidi"/>
          <w:color w:val="000000"/>
        </w:rPr>
        <w:t>I will use a server not previously listed to collect/download research data</w:t>
      </w:r>
    </w:p>
    <w:p w14:paraId="0000019A"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Segoe UI Symbol" w:eastAsia="MS Gothic" w:hAnsi="Segoe UI Symbol" w:cs="Segoe UI Symbol"/>
          <w:color w:val="000000"/>
        </w:rPr>
        <w:t>☐</w:t>
      </w:r>
      <w:r w:rsidRPr="002271CA">
        <w:rPr>
          <w:rFonts w:asciiTheme="majorBidi" w:eastAsia="Calibri" w:hAnsiTheme="majorBidi" w:cstheme="majorBidi"/>
          <w:color w:val="000000"/>
        </w:rPr>
        <w:t>I will use a desktop or laptop not previously listed</w:t>
      </w:r>
    </w:p>
    <w:p w14:paraId="0000019B"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Segoe UI Symbol" w:eastAsia="MS Gothic" w:hAnsi="Segoe UI Symbol" w:cs="Segoe UI Symbol"/>
          <w:color w:val="000000"/>
        </w:rPr>
        <w:t>☐</w:t>
      </w:r>
      <w:r w:rsidRPr="002271CA">
        <w:rPr>
          <w:rFonts w:asciiTheme="majorBidi" w:eastAsia="Calibri" w:hAnsiTheme="majorBidi" w:cstheme="majorBidi"/>
          <w:color w:val="000000"/>
        </w:rPr>
        <w:t xml:space="preserve">I will use an external hard drive or USB drive (“flash” or “thumb” drives) not previously listed </w:t>
      </w:r>
    </w:p>
    <w:p w14:paraId="0000019C" w14:textId="77777777" w:rsidR="006A244E" w:rsidRPr="002271CA" w:rsidRDefault="00EC58C8">
      <w:pPr>
        <w:pBdr>
          <w:top w:val="nil"/>
          <w:left w:val="nil"/>
          <w:bottom w:val="nil"/>
          <w:right w:val="nil"/>
          <w:between w:val="nil"/>
        </w:pBdr>
        <w:spacing w:before="120"/>
        <w:ind w:left="1267"/>
        <w:rPr>
          <w:rFonts w:asciiTheme="majorBidi" w:eastAsia="Calibri" w:hAnsiTheme="majorBidi" w:cstheme="majorBidi"/>
          <w:color w:val="000000"/>
        </w:rPr>
      </w:pPr>
      <w:r w:rsidRPr="002271CA">
        <w:rPr>
          <w:rFonts w:ascii="Segoe UI Symbol" w:eastAsia="MS Gothic" w:hAnsi="Segoe UI Symbol" w:cs="Segoe UI Symbol"/>
          <w:color w:val="000000"/>
        </w:rPr>
        <w:t>☐</w:t>
      </w:r>
      <w:r w:rsidRPr="002271CA">
        <w:rPr>
          <w:rFonts w:asciiTheme="majorBidi" w:eastAsia="Calibri" w:hAnsiTheme="majorBidi" w:cstheme="majorBidi"/>
          <w:color w:val="000000"/>
        </w:rPr>
        <w:t>I will use a mobile device such as an tablet or smartphone not previously listed</w:t>
      </w:r>
    </w:p>
    <w:p w14:paraId="0000019D" w14:textId="177B1ED6" w:rsidR="006A244E" w:rsidRPr="003B36E0" w:rsidRDefault="003B36E0" w:rsidP="003B36E0">
      <w:pPr>
        <w:pBdr>
          <w:top w:val="nil"/>
          <w:left w:val="nil"/>
          <w:bottom w:val="nil"/>
          <w:right w:val="nil"/>
          <w:between w:val="nil"/>
        </w:pBdr>
        <w:spacing w:before="120" w:after="120"/>
        <w:rPr>
          <w:rFonts w:asciiTheme="majorBidi" w:eastAsia="Calibri" w:hAnsiTheme="majorBidi" w:cstheme="majorBidi"/>
        </w:rPr>
      </w:pPr>
      <w:r>
        <w:rPr>
          <w:rFonts w:asciiTheme="majorBidi" w:eastAsia="Calibri" w:hAnsiTheme="majorBidi" w:cstheme="majorBidi"/>
        </w:rPr>
        <w:t>N/A</w:t>
      </w:r>
    </w:p>
    <w:p w14:paraId="0000019E" w14:textId="77777777" w:rsidR="006A244E" w:rsidRPr="002271CA" w:rsidRDefault="00EC58C8">
      <w:pPr>
        <w:numPr>
          <w:ilvl w:val="1"/>
          <w:numId w:val="1"/>
        </w:numPr>
        <w:pBdr>
          <w:top w:val="nil"/>
          <w:left w:val="nil"/>
          <w:bottom w:val="nil"/>
          <w:right w:val="nil"/>
          <w:between w:val="nil"/>
        </w:pBdr>
        <w:spacing w:before="120"/>
        <w:ind w:left="1267" w:hanging="547"/>
        <w:rPr>
          <w:rFonts w:asciiTheme="majorBidi" w:eastAsia="Calibri" w:hAnsiTheme="majorBidi" w:cstheme="majorBidi"/>
          <w:color w:val="FF0000"/>
        </w:rPr>
      </w:pPr>
      <w:r w:rsidRPr="002271CA">
        <w:rPr>
          <w:rFonts w:asciiTheme="majorBidi" w:eastAsia="Calibri" w:hAnsiTheme="majorBidi" w:cstheme="majorBidi"/>
          <w:color w:val="000000"/>
        </w:rPr>
        <w:t xml:space="preserve">Consultants. Vendors. Third Parties. </w:t>
      </w:r>
      <w:r w:rsidRPr="002271CA">
        <w:rPr>
          <w:rFonts w:asciiTheme="majorBidi" w:eastAsia="Calibri" w:hAnsiTheme="majorBidi" w:cstheme="majorBidi"/>
          <w:color w:val="FF0000"/>
        </w:rPr>
        <w:t xml:space="preserve">Describe whether you will collect, store, analyze or share any information using a consultant, vendor, or third party software application, system, device or technology (other than REDCap or OnCore). </w:t>
      </w:r>
    </w:p>
    <w:sdt>
      <w:sdtPr>
        <w:rPr>
          <w:rFonts w:asciiTheme="majorBidi" w:hAnsiTheme="majorBidi" w:cstheme="majorBidi"/>
        </w:rPr>
        <w:tag w:val="goog_rdk_88"/>
        <w:id w:val="-1039666840"/>
      </w:sdtPr>
      <w:sdtEndPr/>
      <w:sdtContent>
        <w:p w14:paraId="0000019F" w14:textId="77777777" w:rsidR="006A244E" w:rsidRPr="002271CA" w:rsidRDefault="00EC58C8" w:rsidP="004A548C">
          <w:pPr>
            <w:numPr>
              <w:ilvl w:val="1"/>
              <w:numId w:val="1"/>
            </w:numPr>
            <w:pBdr>
              <w:top w:val="nil"/>
              <w:left w:val="nil"/>
              <w:bottom w:val="nil"/>
              <w:right w:val="nil"/>
              <w:between w:val="nil"/>
            </w:pBdr>
            <w:spacing w:before="120"/>
            <w:ind w:left="1260" w:hanging="540"/>
            <w:rPr>
              <w:rFonts w:asciiTheme="majorBidi" w:eastAsia="Calibri" w:hAnsiTheme="majorBidi" w:cstheme="majorBidi"/>
              <w:color w:val="FF0000"/>
            </w:rPr>
          </w:pPr>
          <w:r w:rsidRPr="002271CA">
            <w:rPr>
              <w:rFonts w:asciiTheme="majorBidi" w:eastAsia="Calibri" w:hAnsiTheme="majorBidi" w:cstheme="majorBidi"/>
              <w:color w:val="000000"/>
            </w:rPr>
            <w:t xml:space="preserve">Links to identifiable data: </w:t>
          </w:r>
          <w:r w:rsidRPr="002271CA">
            <w:rPr>
              <w:rFonts w:asciiTheme="majorBidi" w:eastAsia="Calibri" w:hAnsiTheme="majorBidi" w:cstheme="majorBidi"/>
              <w:color w:val="FF0000"/>
            </w:rPr>
            <w:t>indicate how you will generate the links, how you will store these links, and how and when you will destroy these links</w:t>
          </w:r>
        </w:p>
      </w:sdtContent>
    </w:sdt>
    <w:p w14:paraId="000001A0" w14:textId="77777777" w:rsidR="006A244E" w:rsidRPr="002271CA" w:rsidRDefault="006A244E">
      <w:pPr>
        <w:pBdr>
          <w:top w:val="nil"/>
          <w:left w:val="nil"/>
          <w:bottom w:val="nil"/>
          <w:right w:val="nil"/>
          <w:between w:val="nil"/>
        </w:pBdr>
        <w:ind w:left="720"/>
        <w:rPr>
          <w:rFonts w:asciiTheme="majorBidi" w:eastAsia="Calibri" w:hAnsiTheme="majorBidi" w:cstheme="majorBidi"/>
          <w:color w:val="FF0000"/>
        </w:rPr>
      </w:pPr>
    </w:p>
    <w:p w14:paraId="000001A1" w14:textId="7B9B9971" w:rsidR="006A244E" w:rsidRDefault="00EC58C8">
      <w:pPr>
        <w:numPr>
          <w:ilvl w:val="1"/>
          <w:numId w:val="1"/>
        </w:numPr>
        <w:pBdr>
          <w:top w:val="nil"/>
          <w:left w:val="nil"/>
          <w:bottom w:val="nil"/>
          <w:right w:val="nil"/>
          <w:between w:val="nil"/>
        </w:pBdr>
        <w:ind w:left="1440" w:hanging="720"/>
        <w:rPr>
          <w:rFonts w:asciiTheme="majorBidi" w:eastAsia="Calibri" w:hAnsiTheme="majorBidi" w:cstheme="majorBidi"/>
          <w:color w:val="FF0000"/>
        </w:rPr>
      </w:pPr>
      <w:r w:rsidRPr="002271CA">
        <w:rPr>
          <w:rFonts w:asciiTheme="majorBidi" w:eastAsia="Calibri" w:hAnsiTheme="majorBidi" w:cstheme="majorBidi"/>
          <w:color w:val="000000"/>
        </w:rPr>
        <w:t xml:space="preserve">Sharing of Data with Research Team Members. </w:t>
      </w:r>
      <w:r w:rsidRPr="002271CA">
        <w:rPr>
          <w:rFonts w:asciiTheme="majorBidi" w:eastAsia="Calibri" w:hAnsiTheme="majorBidi" w:cstheme="majorBidi"/>
          <w:color w:val="FF0000"/>
        </w:rPr>
        <w:t>Indicate how you will share research data among research team members.</w:t>
      </w:r>
    </w:p>
    <w:p w14:paraId="28EE6252" w14:textId="77777777" w:rsidR="00F22D53" w:rsidRDefault="00F22D53" w:rsidP="00F22D53">
      <w:pPr>
        <w:pStyle w:val="ListParagraph"/>
        <w:rPr>
          <w:rFonts w:asciiTheme="majorBidi" w:eastAsia="Calibri" w:hAnsiTheme="majorBidi" w:cstheme="majorBidi"/>
          <w:color w:val="FF0000"/>
        </w:rPr>
      </w:pPr>
    </w:p>
    <w:p w14:paraId="1B5A8993" w14:textId="21D197DD" w:rsidR="00F22D53" w:rsidRPr="00F22D53" w:rsidRDefault="00F22D53" w:rsidP="00F22D53">
      <w:pPr>
        <w:pBdr>
          <w:top w:val="nil"/>
          <w:left w:val="nil"/>
          <w:bottom w:val="nil"/>
          <w:right w:val="nil"/>
          <w:between w:val="nil"/>
        </w:pBdr>
        <w:ind w:left="720"/>
        <w:rPr>
          <w:rFonts w:asciiTheme="majorBidi" w:eastAsia="Calibri" w:hAnsiTheme="majorBidi" w:cstheme="majorBidi"/>
        </w:rPr>
      </w:pPr>
      <w:r w:rsidRPr="00F22D53">
        <w:rPr>
          <w:rFonts w:asciiTheme="majorBidi" w:eastAsia="Calibri" w:hAnsiTheme="majorBidi" w:cstheme="majorBidi"/>
        </w:rPr>
        <w:t>Data will be shared with team members via Box.</w:t>
      </w:r>
    </w:p>
    <w:p w14:paraId="000001A2" w14:textId="77777777" w:rsidR="006A244E" w:rsidRPr="002271CA" w:rsidRDefault="006A244E">
      <w:pPr>
        <w:pBdr>
          <w:top w:val="nil"/>
          <w:left w:val="nil"/>
          <w:bottom w:val="nil"/>
          <w:right w:val="nil"/>
          <w:between w:val="nil"/>
        </w:pBdr>
        <w:ind w:left="720"/>
        <w:rPr>
          <w:rFonts w:asciiTheme="majorBidi" w:eastAsia="Calibri" w:hAnsiTheme="majorBidi" w:cstheme="majorBidi"/>
          <w:color w:val="FF0000"/>
        </w:rPr>
      </w:pPr>
    </w:p>
    <w:p w14:paraId="09DB2483" w14:textId="03470B3A" w:rsidR="00575C01" w:rsidRDefault="00575C01" w:rsidP="00575C01">
      <w:pPr>
        <w:numPr>
          <w:ilvl w:val="1"/>
          <w:numId w:val="1"/>
        </w:numPr>
        <w:pBdr>
          <w:top w:val="nil"/>
          <w:left w:val="nil"/>
          <w:bottom w:val="nil"/>
          <w:right w:val="nil"/>
          <w:between w:val="nil"/>
        </w:pBdr>
        <w:rPr>
          <w:rFonts w:asciiTheme="majorBidi" w:eastAsia="Calibri" w:hAnsiTheme="majorBidi" w:cstheme="majorBidi"/>
          <w:color w:val="FF0000"/>
        </w:rPr>
      </w:pPr>
      <w:bookmarkStart w:id="122" w:name="_Toc68115632"/>
      <w:r w:rsidRPr="002271CA">
        <w:rPr>
          <w:rFonts w:asciiTheme="majorBidi" w:eastAsia="Calibri" w:hAnsiTheme="majorBidi" w:cstheme="majorBidi"/>
        </w:rPr>
        <w:t>Storage of Documents:</w:t>
      </w:r>
      <w:r w:rsidRPr="002271CA">
        <w:rPr>
          <w:rFonts w:asciiTheme="majorBidi" w:eastAsia="Calibri" w:hAnsiTheme="majorBidi" w:cstheme="majorBidi"/>
          <w:color w:val="FF0000"/>
        </w:rPr>
        <w:t xml:space="preserve"> Describe how you will store any paper or electronic documents generated as a result of this research project.</w:t>
      </w:r>
    </w:p>
    <w:p w14:paraId="578653F6" w14:textId="772340A9" w:rsidR="00F22D53" w:rsidRPr="00F22D53" w:rsidRDefault="00F22D53" w:rsidP="00F22D53">
      <w:pPr>
        <w:pBdr>
          <w:top w:val="nil"/>
          <w:left w:val="nil"/>
          <w:bottom w:val="nil"/>
          <w:right w:val="nil"/>
          <w:between w:val="nil"/>
        </w:pBdr>
        <w:rPr>
          <w:rFonts w:asciiTheme="majorBidi" w:eastAsia="Calibri" w:hAnsiTheme="majorBidi" w:cstheme="majorBidi"/>
        </w:rPr>
      </w:pPr>
    </w:p>
    <w:p w14:paraId="1E7484B0" w14:textId="0272EF48" w:rsidR="00F22D53" w:rsidRPr="002271CA" w:rsidRDefault="00F22D53" w:rsidP="00F22D53">
      <w:pPr>
        <w:pBdr>
          <w:top w:val="nil"/>
          <w:left w:val="nil"/>
          <w:bottom w:val="nil"/>
          <w:right w:val="nil"/>
          <w:between w:val="nil"/>
        </w:pBdr>
        <w:ind w:left="630"/>
        <w:rPr>
          <w:rFonts w:asciiTheme="majorBidi" w:eastAsia="Calibri" w:hAnsiTheme="majorBidi" w:cstheme="majorBidi"/>
          <w:color w:val="FF0000"/>
        </w:rPr>
      </w:pPr>
      <w:r w:rsidRPr="00F22D53">
        <w:rPr>
          <w:rFonts w:asciiTheme="majorBidi" w:eastAsia="Calibri" w:hAnsiTheme="majorBidi" w:cstheme="majorBidi"/>
        </w:rPr>
        <w:t>Data will be stored on Box.</w:t>
      </w:r>
    </w:p>
    <w:p w14:paraId="50AB86E0" w14:textId="77777777" w:rsidR="00575C01" w:rsidRPr="002271CA" w:rsidRDefault="00575C01" w:rsidP="00575C01">
      <w:pPr>
        <w:pBdr>
          <w:top w:val="nil"/>
          <w:left w:val="nil"/>
          <w:bottom w:val="nil"/>
          <w:right w:val="nil"/>
          <w:between w:val="nil"/>
        </w:pBdr>
        <w:rPr>
          <w:rFonts w:asciiTheme="majorBidi" w:eastAsia="Calibri" w:hAnsiTheme="majorBidi" w:cstheme="majorBidi"/>
          <w:color w:val="FF0000"/>
        </w:rPr>
      </w:pPr>
    </w:p>
    <w:p w14:paraId="371466E5" w14:textId="25BFE938" w:rsidR="00575C01" w:rsidRPr="00F22D53" w:rsidRDefault="00575C01" w:rsidP="00575C01">
      <w:pPr>
        <w:numPr>
          <w:ilvl w:val="1"/>
          <w:numId w:val="1"/>
        </w:numPr>
        <w:pBdr>
          <w:top w:val="nil"/>
          <w:left w:val="nil"/>
          <w:bottom w:val="nil"/>
          <w:right w:val="nil"/>
          <w:between w:val="nil"/>
        </w:pBdr>
        <w:spacing w:after="120"/>
        <w:rPr>
          <w:rFonts w:asciiTheme="majorBidi" w:eastAsia="Calibri" w:hAnsiTheme="majorBidi" w:cstheme="majorBidi"/>
          <w:color w:val="FF0000"/>
        </w:rPr>
      </w:pPr>
      <w:r w:rsidRPr="002271CA">
        <w:rPr>
          <w:rFonts w:asciiTheme="majorBidi" w:eastAsia="Calibri" w:hAnsiTheme="majorBidi" w:cstheme="majorBidi"/>
          <w:color w:val="000000" w:themeColor="text1"/>
        </w:rPr>
        <w:t xml:space="preserve">Disposal of Documents: </w:t>
      </w:r>
      <w:r w:rsidR="00F22D53">
        <w:rPr>
          <w:rFonts w:asciiTheme="majorBidi" w:hAnsiTheme="majorBidi" w:cstheme="majorBidi"/>
          <w:color w:val="FF0000"/>
        </w:rPr>
        <w:t xml:space="preserve">Describe if, when, </w:t>
      </w:r>
      <w:r w:rsidRPr="002271CA">
        <w:rPr>
          <w:rFonts w:asciiTheme="majorBidi" w:hAnsiTheme="majorBidi" w:cstheme="majorBidi"/>
          <w:color w:val="FF0000"/>
        </w:rPr>
        <w:t>and how you will dispose of research documents.  Reminder: research regulations and policies require each investigator to retain research data not only while the research is being conducted but also after the research is completed.  Retention requirements vary depending on whether federal funding was provided for the project, whether there is funding from industry with contractual provisions governing data retention, or whether the study was conducted under FDA regulations.  It is recommended that researchers comply with the longest applicable standard.</w:t>
      </w:r>
    </w:p>
    <w:p w14:paraId="4E62D373" w14:textId="4D62D091" w:rsidR="00F22D53" w:rsidRDefault="00F22D53" w:rsidP="00F22D53">
      <w:pPr>
        <w:pBdr>
          <w:top w:val="nil"/>
          <w:left w:val="nil"/>
          <w:bottom w:val="nil"/>
          <w:right w:val="nil"/>
          <w:between w:val="nil"/>
        </w:pBdr>
        <w:spacing w:after="120"/>
        <w:ind w:left="630"/>
        <w:rPr>
          <w:rFonts w:asciiTheme="majorBidi" w:eastAsia="Calibri" w:hAnsiTheme="majorBidi" w:cstheme="majorBidi"/>
          <w:color w:val="FF0000"/>
        </w:rPr>
      </w:pPr>
      <w:r w:rsidRPr="00F22D53">
        <w:rPr>
          <w:rFonts w:asciiTheme="majorBidi" w:eastAsia="Calibri" w:hAnsiTheme="majorBidi" w:cstheme="majorBidi"/>
        </w:rPr>
        <w:lastRenderedPageBreak/>
        <w:t>We will retain data collection for a minimum of 5 years after the study has ended.</w:t>
      </w:r>
    </w:p>
    <w:p w14:paraId="332B1A10" w14:textId="77777777" w:rsidR="00F22D53" w:rsidRPr="002271CA" w:rsidRDefault="00F22D53" w:rsidP="00F22D53">
      <w:pPr>
        <w:pBdr>
          <w:top w:val="nil"/>
          <w:left w:val="nil"/>
          <w:bottom w:val="nil"/>
          <w:right w:val="nil"/>
          <w:between w:val="nil"/>
        </w:pBdr>
        <w:spacing w:after="120"/>
        <w:rPr>
          <w:rFonts w:asciiTheme="majorBidi" w:eastAsia="Calibri" w:hAnsiTheme="majorBidi" w:cstheme="majorBidi"/>
          <w:color w:val="FF0000"/>
        </w:rPr>
      </w:pPr>
    </w:p>
    <w:p w14:paraId="000001A4"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r w:rsidRPr="002271CA">
        <w:rPr>
          <w:rFonts w:asciiTheme="majorBidi" w:eastAsia="Calibri" w:hAnsiTheme="majorBidi" w:cstheme="majorBidi"/>
          <w:sz w:val="24"/>
          <w:szCs w:val="24"/>
        </w:rPr>
        <w:t>Confidentiality</w:t>
      </w:r>
      <w:bookmarkEnd w:id="122"/>
    </w:p>
    <w:p w14:paraId="000001A5" w14:textId="3D1AEDF6" w:rsidR="006A244E" w:rsidRPr="00AA6FC5"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Data Security: </w:t>
      </w:r>
      <w:r w:rsidRPr="002271CA">
        <w:rPr>
          <w:rFonts w:asciiTheme="majorBidi" w:eastAsia="Calibri" w:hAnsiTheme="majorBidi" w:cstheme="majorBidi"/>
          <w:color w:val="FF0000"/>
        </w:rPr>
        <w:t xml:space="preserve">Describe the steps that will be taken to secure the data (e.g., training, authorization of access, password protection, encryption, physical controls, certificates of confidentiality, and separation of identifiers and data) for storage, use, and transmission of data. </w:t>
      </w:r>
      <w:r w:rsidRPr="002271CA">
        <w:rPr>
          <w:rFonts w:asciiTheme="majorBidi" w:eastAsia="Calibri" w:hAnsiTheme="majorBidi" w:cstheme="majorBidi"/>
          <w:b/>
          <w:color w:val="FF0000"/>
        </w:rPr>
        <w:t xml:space="preserve">Include also whether a copy of the consent form or other research study information will be placed in the participants’ medical, employment, or educational records, and why that is appropriate (if so, this information must be included in the confidentiality section of the consent form). </w:t>
      </w:r>
      <w:hyperlink r:id="rId67">
        <w:r w:rsidRPr="002271CA">
          <w:rPr>
            <w:rFonts w:asciiTheme="majorBidi" w:eastAsia="Calibri" w:hAnsiTheme="majorBidi" w:cstheme="majorBidi"/>
            <w:color w:val="0070C0"/>
            <w:u w:val="single"/>
          </w:rPr>
          <w:t>Review the University’s Privacy Office guidance on securing and de-identification of data</w:t>
        </w:r>
      </w:hyperlink>
      <w:r w:rsidRPr="002271CA">
        <w:rPr>
          <w:rFonts w:asciiTheme="majorBidi" w:eastAsia="Calibri" w:hAnsiTheme="majorBidi" w:cstheme="majorBidi"/>
          <w:color w:val="FF0000"/>
        </w:rPr>
        <w:t>.</w:t>
      </w:r>
    </w:p>
    <w:p w14:paraId="53F8289D" w14:textId="74AF1B73" w:rsidR="00AA6FC5" w:rsidRDefault="00AA6FC5" w:rsidP="00327736">
      <w:pPr>
        <w:pBdr>
          <w:top w:val="nil"/>
          <w:left w:val="nil"/>
          <w:bottom w:val="nil"/>
          <w:right w:val="nil"/>
          <w:between w:val="nil"/>
        </w:pBdr>
        <w:spacing w:before="120" w:after="120"/>
      </w:pPr>
      <w:r>
        <w:t xml:space="preserve">All </w:t>
      </w:r>
      <w:r w:rsidR="00327736">
        <w:t xml:space="preserve">of the </w:t>
      </w:r>
      <w:r>
        <w:t xml:space="preserve">project </w:t>
      </w:r>
      <w:r w:rsidR="00327736">
        <w:t xml:space="preserve">researchers </w:t>
      </w:r>
      <w:r>
        <w:t>either have already undergone CITI and related IRB trainings (PI &amp; Co-PI) or will be required to complete this</w:t>
      </w:r>
      <w:r w:rsidR="00480B33">
        <w:t xml:space="preserve"> training (</w:t>
      </w:r>
      <w:r>
        <w:t>data collectors) prior to any contact with participants. In addition, all data collectors will be personally trained by the PI/Co-PI in procedures necessary to ensure the confidentiality of survey and interview data recorded in an electronic format</w:t>
      </w:r>
      <w:r w:rsidR="00F22D53">
        <w:t xml:space="preserve"> (Qualtrics)</w:t>
      </w:r>
      <w:r>
        <w:t>.</w:t>
      </w:r>
    </w:p>
    <w:p w14:paraId="723AEB58" w14:textId="4A578C54" w:rsidR="00AA6FC5" w:rsidRPr="00AA6FC5" w:rsidRDefault="00480B33" w:rsidP="00327736">
      <w:pPr>
        <w:pBdr>
          <w:top w:val="nil"/>
          <w:left w:val="nil"/>
          <w:bottom w:val="nil"/>
          <w:right w:val="nil"/>
          <w:between w:val="nil"/>
        </w:pBdr>
        <w:spacing w:before="120" w:after="120"/>
        <w:rPr>
          <w:rFonts w:ascii="Times New Roman" w:eastAsia="Calibri" w:hAnsi="Times New Roman" w:cs="Times New Roman"/>
        </w:rPr>
      </w:pPr>
      <w:r>
        <w:t>A</w:t>
      </w:r>
      <w:r w:rsidR="00327736">
        <w:t xml:space="preserve"> w</w:t>
      </w:r>
      <w:r w:rsidR="00AA6FC5">
        <w:t>eb-based data collection (i.e., Qualtrics)</w:t>
      </w:r>
      <w:r w:rsidR="00327736">
        <w:t xml:space="preserve"> </w:t>
      </w:r>
      <w:r>
        <w:t>or paper-</w:t>
      </w:r>
      <w:r w:rsidR="00327736">
        <w:t xml:space="preserve">based </w:t>
      </w:r>
      <w:r>
        <w:t xml:space="preserve">(in case of technology malfunction) </w:t>
      </w:r>
      <w:r w:rsidR="00AA6FC5">
        <w:t xml:space="preserve">will be used </w:t>
      </w:r>
      <w:r>
        <w:t>to record responses. A</w:t>
      </w:r>
      <w:r w:rsidR="00327736">
        <w:t>ll data will</w:t>
      </w:r>
      <w:r w:rsidR="00AA6FC5">
        <w:t xml:space="preserve"> be both encrypted and stored on UMN certified secure servers. The only individuals having access to these servers will be the Project PI, Co-PI and project coordinator who will only be able to retrieve data through use of a UMN compliant passcode.</w:t>
      </w:r>
      <w:r>
        <w:t xml:space="preserve"> All data will be stored on Box.</w:t>
      </w:r>
    </w:p>
    <w:p w14:paraId="596386C7" w14:textId="23B535CA" w:rsidR="00AA6FC5" w:rsidRDefault="00AA6FC5" w:rsidP="009572CB">
      <w:pPr>
        <w:pBdr>
          <w:top w:val="nil"/>
          <w:left w:val="nil"/>
          <w:bottom w:val="nil"/>
          <w:right w:val="nil"/>
          <w:between w:val="nil"/>
        </w:pBdr>
        <w:spacing w:before="120" w:after="120"/>
      </w:pPr>
      <w:r w:rsidRPr="00587455">
        <w:t>Data</w:t>
      </w:r>
      <w:r>
        <w:t xml:space="preserve"> collectors will be provided with tablets or use their work computer </w:t>
      </w:r>
      <w:r w:rsidR="00327736">
        <w:t>to run Qualtrics questionnaires</w:t>
      </w:r>
      <w:r>
        <w:t xml:space="preserve">. These tablets will be used exclusively by data collectors associated with this project. </w:t>
      </w:r>
      <w:r w:rsidR="00327736">
        <w:t xml:space="preserve">All data will be coded with the participant’s ID #. </w:t>
      </w:r>
    </w:p>
    <w:p w14:paraId="5A366B37" w14:textId="1CAE0E92" w:rsidR="00AA6FC5" w:rsidRPr="005B6098" w:rsidRDefault="00AA6FC5" w:rsidP="00AA6FC5">
      <w:pPr>
        <w:pBdr>
          <w:top w:val="nil"/>
          <w:left w:val="nil"/>
          <w:bottom w:val="nil"/>
          <w:right w:val="nil"/>
          <w:between w:val="nil"/>
        </w:pBdr>
        <w:spacing w:before="120" w:after="120"/>
      </w:pPr>
      <w:r>
        <w:t>All identifying information will be stored on Box.</w:t>
      </w:r>
      <w:r w:rsidR="00353B9F">
        <w:t xml:space="preserve"> Only the Project PI, </w:t>
      </w:r>
      <w:r>
        <w:t xml:space="preserve">Co-PI </w:t>
      </w:r>
      <w:r w:rsidR="00353B9F">
        <w:t xml:space="preserve">and project coordinator </w:t>
      </w:r>
      <w:r>
        <w:t>will hav</w:t>
      </w:r>
      <w:r w:rsidR="00353B9F">
        <w:t>e access to these files</w:t>
      </w:r>
      <w:r w:rsidRPr="00AA6FC5">
        <w:rPr>
          <w:i/>
        </w:rPr>
        <w:t xml:space="preserve">. </w:t>
      </w:r>
      <w:r>
        <w:t>The electronic data will be stored on Box in separate folders for participants’ identifying information and participant data.</w:t>
      </w:r>
    </w:p>
    <w:p w14:paraId="74BBFE89" w14:textId="19DBE585" w:rsidR="00AA6FC5" w:rsidRDefault="00AA6FC5" w:rsidP="00AA6FC5">
      <w:pPr>
        <w:pBdr>
          <w:top w:val="nil"/>
          <w:left w:val="nil"/>
          <w:bottom w:val="nil"/>
          <w:right w:val="nil"/>
          <w:between w:val="nil"/>
        </w:pBdr>
        <w:spacing w:before="120" w:after="120"/>
      </w:pPr>
      <w:r>
        <w:t xml:space="preserve">Only data that has previously been de-identified will be shared with </w:t>
      </w:r>
      <w:r w:rsidR="00353B9F">
        <w:t xml:space="preserve">other </w:t>
      </w:r>
      <w:r>
        <w:t>project personnel. Authorized project staff will have access to the de-identified project data with an authorization of the Project PI or co-PI. Provider organizations will only have access to de-identified, aggregated data across individuals within their organization presented by project staff.</w:t>
      </w:r>
    </w:p>
    <w:p w14:paraId="4D27C68A" w14:textId="77777777" w:rsidR="00AA6FC5" w:rsidRPr="002271CA" w:rsidRDefault="00AA6FC5" w:rsidP="00AA6FC5">
      <w:pPr>
        <w:pBdr>
          <w:top w:val="nil"/>
          <w:left w:val="nil"/>
          <w:bottom w:val="nil"/>
          <w:right w:val="nil"/>
          <w:between w:val="nil"/>
        </w:pBdr>
        <w:spacing w:before="120" w:after="120"/>
        <w:rPr>
          <w:rFonts w:asciiTheme="majorBidi" w:eastAsia="Calibri" w:hAnsiTheme="majorBidi" w:cstheme="majorBidi"/>
        </w:rPr>
      </w:pPr>
    </w:p>
    <w:p w14:paraId="000001A6"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3" w:name="_Toc68115633"/>
      <w:r w:rsidRPr="002271CA">
        <w:rPr>
          <w:rFonts w:asciiTheme="majorBidi" w:eastAsia="Calibri" w:hAnsiTheme="majorBidi" w:cstheme="majorBidi"/>
          <w:sz w:val="24"/>
          <w:szCs w:val="24"/>
        </w:rPr>
        <w:t>Provisions to Monitor the Data to Ensure the Safety of Participants</w:t>
      </w:r>
      <w:bookmarkEnd w:id="123"/>
    </w:p>
    <w:p w14:paraId="000001A7" w14:textId="1EE57BCB" w:rsidR="006A244E" w:rsidRPr="002271CA" w:rsidRDefault="00EC58C8">
      <w:pPr>
        <w:shd w:val="clear" w:color="auto" w:fill="FFFFFF"/>
        <w:spacing w:before="120"/>
        <w:ind w:left="720"/>
        <w:rPr>
          <w:rFonts w:asciiTheme="majorBidi" w:eastAsia="Calibri" w:hAnsiTheme="majorBidi" w:cstheme="majorBidi"/>
          <w:color w:val="FF0000"/>
        </w:rPr>
      </w:pPr>
      <w:r w:rsidRPr="002271CA">
        <w:rPr>
          <w:rFonts w:asciiTheme="majorBidi" w:eastAsia="Calibri" w:hAnsiTheme="majorBidi" w:cstheme="majorBidi"/>
          <w:color w:val="FF0000"/>
        </w:rPr>
        <w:t>All studies should have a data safety monitoring plan. This plan should be commensurate with the risks and complexities of the study. Refer to “</w:t>
      </w:r>
      <w:hyperlink r:id="rId68">
        <w:r w:rsidRPr="002271CA">
          <w:rPr>
            <w:rFonts w:asciiTheme="majorBidi" w:eastAsia="Calibri" w:hAnsiTheme="majorBidi" w:cstheme="majorBidi"/>
            <w:color w:val="0000FF"/>
            <w:u w:val="single"/>
          </w:rPr>
          <w:t>WORKSHEET: Data and Safety Monitoring Plan (HRP-335)</w:t>
        </w:r>
      </w:hyperlink>
      <w:r w:rsidRPr="002271CA">
        <w:rPr>
          <w:rFonts w:asciiTheme="majorBidi" w:eastAsia="Calibri" w:hAnsiTheme="majorBidi" w:cstheme="majorBidi"/>
          <w:color w:val="FF0000"/>
        </w:rPr>
        <w:t xml:space="preserve">” for additional information. All greater than minimal risk research must have a plan for independent ongoing evaluation of the study. Greater than minimal risk research will not be approved by the IRB without an adequate plan for independent monitoring. </w:t>
      </w:r>
    </w:p>
    <w:p w14:paraId="000001A8"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Data Integrity Monitoring. </w:t>
      </w:r>
      <w:r w:rsidRPr="002271CA">
        <w:rPr>
          <w:rFonts w:asciiTheme="majorBidi" w:eastAsia="Calibri" w:hAnsiTheme="majorBidi" w:cstheme="majorBidi"/>
          <w:color w:val="FF0000"/>
        </w:rPr>
        <w:t>Describe the following:</w:t>
      </w:r>
    </w:p>
    <w:p w14:paraId="000001A9"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lastRenderedPageBreak/>
        <w:t>The plan to oversee the progress of the study and to ensure that it is conducted, recorded, and reported in accordance with the protocol, standard operating procedures, and applicable regulatory requirements.</w:t>
      </w:r>
    </w:p>
    <w:p w14:paraId="000001AA"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Describe the selection of and qualification of the monitor(s).</w:t>
      </w:r>
    </w:p>
    <w:p w14:paraId="000001AB"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Describe the extent and nature of monitoring based on the study characteristics, objective(s), purpose, design, complexity, blinding, size, and endpoint(s), event(s), or outcome(s).</w:t>
      </w:r>
    </w:p>
    <w:p w14:paraId="000001AC"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Describe the monitor’s responsibilities.</w:t>
      </w:r>
    </w:p>
    <w:p w14:paraId="000001AD"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Define monitoring procedures.</w:t>
      </w:r>
    </w:p>
    <w:p w14:paraId="000001AE" w14:textId="1E75D77C" w:rsidR="006A244E" w:rsidRPr="00141AB5"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List the expected elements of the monitoring reports, the distribution plan, and expected follow-up.</w:t>
      </w:r>
    </w:p>
    <w:p w14:paraId="0B76E322" w14:textId="560FBF44" w:rsidR="00141AB5" w:rsidRDefault="00385199" w:rsidP="00385199">
      <w:pPr>
        <w:pBdr>
          <w:top w:val="nil"/>
          <w:left w:val="nil"/>
          <w:bottom w:val="nil"/>
          <w:right w:val="nil"/>
          <w:between w:val="nil"/>
        </w:pBdr>
        <w:spacing w:before="120" w:after="120"/>
      </w:pPr>
      <w:r>
        <w:t xml:space="preserve">Data collectors will have undergone all necessary IRB training necessary for keeping data safe and uncompromized.  The project PI and co-PI will observe data collectors on site at the beginning of the study to assure that data collectors are following IRB procedures.  </w:t>
      </w:r>
    </w:p>
    <w:p w14:paraId="29D881F2" w14:textId="77777777" w:rsidR="00141AB5" w:rsidRPr="002271CA" w:rsidRDefault="00141AB5" w:rsidP="00141AB5">
      <w:pPr>
        <w:pBdr>
          <w:top w:val="nil"/>
          <w:left w:val="nil"/>
          <w:bottom w:val="nil"/>
          <w:right w:val="nil"/>
          <w:between w:val="nil"/>
        </w:pBdr>
        <w:tabs>
          <w:tab w:val="left" w:pos="1800"/>
        </w:tabs>
        <w:spacing w:before="120" w:after="120"/>
        <w:rPr>
          <w:rFonts w:asciiTheme="majorBidi" w:eastAsia="Calibri" w:hAnsiTheme="majorBidi" w:cstheme="majorBidi"/>
        </w:rPr>
      </w:pPr>
    </w:p>
    <w:p w14:paraId="000001AF"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Data Safety Monitoring. </w:t>
      </w:r>
      <w:r w:rsidRPr="002271CA">
        <w:rPr>
          <w:rFonts w:asciiTheme="majorBidi" w:eastAsia="Calibri" w:hAnsiTheme="majorBidi" w:cstheme="majorBidi"/>
          <w:color w:val="FF0000"/>
        </w:rPr>
        <w:t>Describe:</w:t>
      </w:r>
    </w:p>
    <w:p w14:paraId="000001B0"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The plan to periodically evaluate the data collected regarding both harms and benefits to determine whether participants remain safe. The plan might include establishing a data monitoring committee and a plan for reporting data monitoring committee findings to the IRB and the sponsor.</w:t>
      </w:r>
    </w:p>
    <w:p w14:paraId="000001B1" w14:textId="77777777" w:rsidR="006A244E" w:rsidRPr="002271CA"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What data are reviewed, including safety data, untoward events, and efficacy data.</w:t>
      </w:r>
    </w:p>
    <w:p w14:paraId="000001B2" w14:textId="77777777" w:rsidR="006A244E" w:rsidRPr="002271CA"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How the safety information will be collected (e.g., with case report forms, at study visits, by telephone calls with participants).</w:t>
      </w:r>
    </w:p>
    <w:p w14:paraId="000001B3" w14:textId="77777777" w:rsidR="006A244E" w:rsidRPr="002271CA"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The frequency of data collection, including when safety data collection starts.</w:t>
      </w:r>
    </w:p>
    <w:p w14:paraId="000001B4" w14:textId="77777777"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 xml:space="preserve">The stopping rules (i.e. study wide and individual participants, as appropriate). </w:t>
      </w:r>
    </w:p>
    <w:p w14:paraId="000001B5" w14:textId="77777777" w:rsidR="006A244E" w:rsidRPr="002271CA"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Who will review the data.</w:t>
      </w:r>
    </w:p>
    <w:p w14:paraId="000001B6" w14:textId="77777777" w:rsidR="006A244E" w:rsidRPr="002271CA"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The frequency or periodicity of review of cumulative data.</w:t>
      </w:r>
    </w:p>
    <w:p w14:paraId="000001B7" w14:textId="77777777" w:rsidR="006A244E" w:rsidRPr="002271CA"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The statistical tests for analyzing the safety data to determine whether harm is occurring.</w:t>
      </w:r>
    </w:p>
    <w:p w14:paraId="000001B8" w14:textId="22AEEDE5" w:rsidR="006A244E" w:rsidRPr="00141AB5" w:rsidRDefault="00EC58C8">
      <w:pPr>
        <w:numPr>
          <w:ilvl w:val="2"/>
          <w:numId w:val="1"/>
        </w:numPr>
        <w:pBdr>
          <w:top w:val="nil"/>
          <w:left w:val="nil"/>
          <w:bottom w:val="nil"/>
          <w:right w:val="nil"/>
          <w:between w:val="nil"/>
        </w:pBdr>
        <w:tabs>
          <w:tab w:val="left" w:pos="1800"/>
        </w:tabs>
        <w:spacing w:before="120" w:after="120"/>
        <w:rPr>
          <w:rFonts w:asciiTheme="majorBidi" w:eastAsia="Calibri" w:hAnsiTheme="majorBidi" w:cstheme="majorBidi"/>
        </w:rPr>
      </w:pPr>
      <w:r w:rsidRPr="002271CA">
        <w:rPr>
          <w:rFonts w:asciiTheme="majorBidi" w:eastAsia="Calibri" w:hAnsiTheme="majorBidi" w:cstheme="majorBidi"/>
          <w:color w:val="FF0000"/>
        </w:rPr>
        <w:t>Any conditions that trigger an immediate suspension of the research.</w:t>
      </w:r>
    </w:p>
    <w:p w14:paraId="6B855176" w14:textId="35353006" w:rsidR="00141AB5" w:rsidRDefault="00141AB5" w:rsidP="00141AB5">
      <w:pPr>
        <w:pBdr>
          <w:top w:val="nil"/>
          <w:left w:val="nil"/>
          <w:bottom w:val="nil"/>
          <w:right w:val="nil"/>
          <w:between w:val="nil"/>
        </w:pBdr>
        <w:spacing w:before="120" w:after="120"/>
      </w:pPr>
      <w:r w:rsidRPr="00141AB5">
        <w:rPr>
          <w:rFonts w:ascii="Times New Roman" w:eastAsia="Calibri" w:hAnsi="Times New Roman" w:cs="Times New Roman"/>
        </w:rPr>
        <w:t xml:space="preserve">Oversight of the </w:t>
      </w:r>
      <w:r w:rsidR="00385199">
        <w:rPr>
          <w:rFonts w:ascii="Times New Roman" w:eastAsia="Calibri" w:hAnsi="Times New Roman" w:cs="Times New Roman"/>
        </w:rPr>
        <w:t xml:space="preserve">data collection and </w:t>
      </w:r>
      <w:r w:rsidRPr="00141AB5">
        <w:rPr>
          <w:rFonts w:ascii="Times New Roman" w:eastAsia="Calibri" w:hAnsi="Times New Roman" w:cs="Times New Roman"/>
        </w:rPr>
        <w:t xml:space="preserve">intervention is provided by the PI, Dr. </w:t>
      </w:r>
      <w:r>
        <w:t xml:space="preserve">Tichá, and co PI, Dr. Abery. </w:t>
      </w:r>
      <w:r w:rsidRPr="00141AB5">
        <w:rPr>
          <w:rFonts w:ascii="Times New Roman" w:hAnsi="Times New Roman"/>
        </w:rPr>
        <w:t xml:space="preserve">The PI and co-PI of study staff will review all data collection forms </w:t>
      </w:r>
      <w:r w:rsidR="00977872">
        <w:rPr>
          <w:rFonts w:ascii="Times New Roman" w:hAnsi="Times New Roman"/>
        </w:rPr>
        <w:t xml:space="preserve">and procedures </w:t>
      </w:r>
      <w:r w:rsidRPr="00141AB5">
        <w:rPr>
          <w:rFonts w:ascii="Times New Roman" w:hAnsi="Times New Roman"/>
        </w:rPr>
        <w:t>on an ongoing basis for data completeness and accuracy as well as protocol compliance.</w:t>
      </w:r>
      <w:r>
        <w:t xml:space="preserve"> Since the probability and magnitude of harm or discomfort anticipated in the study are not greater than those ordinarily encountered in daily life, the data safety monitoring</w:t>
      </w:r>
      <w:r w:rsidR="00977872">
        <w:t xml:space="preserve"> will follow standard procedures</w:t>
      </w:r>
      <w:r>
        <w:t xml:space="preserve">. </w:t>
      </w:r>
      <w:r w:rsidRPr="0039652C">
        <w:t xml:space="preserve">Study progress and safety will be reviewed </w:t>
      </w:r>
      <w:r>
        <w:t>quarterly</w:t>
      </w:r>
      <w:r w:rsidRPr="0039652C">
        <w:t xml:space="preserve"> (</w:t>
      </w:r>
      <w:r>
        <w:t>and more frequently if needed, e.g. during bi-weekly project meetings).</w:t>
      </w:r>
    </w:p>
    <w:p w14:paraId="2BE92097" w14:textId="77777777" w:rsidR="00141AB5" w:rsidRPr="002271CA" w:rsidRDefault="00141AB5" w:rsidP="00141AB5">
      <w:pPr>
        <w:pBdr>
          <w:top w:val="nil"/>
          <w:left w:val="nil"/>
          <w:bottom w:val="nil"/>
          <w:right w:val="nil"/>
          <w:between w:val="nil"/>
        </w:pBdr>
        <w:tabs>
          <w:tab w:val="left" w:pos="1800"/>
        </w:tabs>
        <w:spacing w:before="120" w:after="120"/>
        <w:rPr>
          <w:rFonts w:asciiTheme="majorBidi" w:eastAsia="Calibri" w:hAnsiTheme="majorBidi" w:cstheme="majorBidi"/>
        </w:rPr>
      </w:pPr>
    </w:p>
    <w:p w14:paraId="000001B9"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4" w:name="_Toc68115634"/>
      <w:r w:rsidRPr="002271CA">
        <w:rPr>
          <w:rFonts w:asciiTheme="majorBidi" w:eastAsia="Calibri" w:hAnsiTheme="majorBidi" w:cstheme="majorBidi"/>
          <w:sz w:val="24"/>
          <w:szCs w:val="24"/>
        </w:rPr>
        <w:t>Compensation for Research-Related Injury</w:t>
      </w:r>
      <w:bookmarkEnd w:id="124"/>
    </w:p>
    <w:p w14:paraId="000001BA"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Compensation for Research-Related Injury: </w:t>
      </w:r>
      <w:r w:rsidRPr="002271CA">
        <w:rPr>
          <w:rFonts w:asciiTheme="majorBidi" w:eastAsia="Calibri" w:hAnsiTheme="majorBidi" w:cstheme="majorBidi"/>
          <w:color w:val="FF0000"/>
        </w:rPr>
        <w:t>If the research involves greater than Minimal Risk to participants, describe the available compensation in the event of research-related injury.</w:t>
      </w:r>
    </w:p>
    <w:p w14:paraId="000001BB" w14:textId="48410CF0" w:rsidR="006A244E" w:rsidRPr="00C55ED8"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Contract Language: </w:t>
      </w:r>
      <w:r w:rsidRPr="002271CA">
        <w:rPr>
          <w:rFonts w:asciiTheme="majorBidi" w:eastAsia="Calibri" w:hAnsiTheme="majorBidi" w:cstheme="majorBidi"/>
          <w:color w:val="FF0000"/>
        </w:rPr>
        <w:t>Provide a copy of the contract language, if any, relevant to compensation for research-related injury</w:t>
      </w:r>
      <w:r w:rsidRPr="002271CA">
        <w:rPr>
          <w:rFonts w:asciiTheme="majorBidi" w:eastAsia="Calibri" w:hAnsiTheme="majorBidi" w:cstheme="majorBidi"/>
          <w:i/>
          <w:color w:val="000000"/>
        </w:rPr>
        <w:t>.</w:t>
      </w:r>
    </w:p>
    <w:p w14:paraId="029A29F5" w14:textId="15B9851E" w:rsidR="00C55ED8" w:rsidRPr="00C55ED8" w:rsidRDefault="00C55ED8" w:rsidP="00C55ED8">
      <w:pPr>
        <w:pBdr>
          <w:top w:val="nil"/>
          <w:left w:val="nil"/>
          <w:bottom w:val="nil"/>
          <w:right w:val="nil"/>
          <w:between w:val="nil"/>
        </w:pBdr>
        <w:spacing w:before="120" w:after="120"/>
        <w:rPr>
          <w:rFonts w:asciiTheme="majorBidi" w:eastAsia="Calibri" w:hAnsiTheme="majorBidi" w:cstheme="majorBidi"/>
          <w:iCs/>
        </w:rPr>
      </w:pPr>
      <w:r w:rsidRPr="00C55ED8">
        <w:rPr>
          <w:rFonts w:asciiTheme="majorBidi" w:eastAsia="Calibri" w:hAnsiTheme="majorBidi" w:cstheme="majorBidi"/>
          <w:iCs/>
          <w:color w:val="000000"/>
        </w:rPr>
        <w:t>N/A</w:t>
      </w:r>
    </w:p>
    <w:p w14:paraId="000001BC"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5" w:name="_Toc68115635"/>
      <w:r w:rsidRPr="002271CA">
        <w:rPr>
          <w:rFonts w:asciiTheme="majorBidi" w:eastAsia="Calibri" w:hAnsiTheme="majorBidi" w:cstheme="majorBidi"/>
          <w:sz w:val="24"/>
          <w:szCs w:val="24"/>
        </w:rPr>
        <w:t>Consent Process</w:t>
      </w:r>
      <w:bookmarkEnd w:id="125"/>
    </w:p>
    <w:p w14:paraId="000001BD" w14:textId="078950B0" w:rsidR="006A244E" w:rsidRPr="002271CA" w:rsidRDefault="00EC58C8">
      <w:pPr>
        <w:pBdr>
          <w:top w:val="nil"/>
          <w:left w:val="nil"/>
          <w:bottom w:val="nil"/>
          <w:right w:val="nil"/>
          <w:between w:val="nil"/>
        </w:pBdr>
        <w:spacing w:before="120" w:after="120"/>
        <w:ind w:left="720" w:hanging="720"/>
        <w:rPr>
          <w:rFonts w:asciiTheme="majorBidi" w:eastAsia="Calibri" w:hAnsiTheme="majorBidi" w:cstheme="majorBidi"/>
          <w:color w:val="FF0000"/>
        </w:rPr>
      </w:pPr>
      <w:r w:rsidRPr="002271CA">
        <w:rPr>
          <w:rFonts w:asciiTheme="majorBidi" w:eastAsia="Calibri" w:hAnsiTheme="majorBidi" w:cstheme="majorBidi"/>
          <w:color w:val="FF0000"/>
        </w:rPr>
        <w:t>Note: The process and documentation plan must follow “</w:t>
      </w:r>
      <w:hyperlink r:id="rId69">
        <w:r w:rsidRPr="002271CA">
          <w:rPr>
            <w:rFonts w:asciiTheme="majorBidi" w:eastAsia="Calibri" w:hAnsiTheme="majorBidi" w:cstheme="majorBidi"/>
            <w:color w:val="4F81BD"/>
            <w:u w:val="single"/>
          </w:rPr>
          <w:t>SOP: Informed Consent Process for Research (HRP-090)</w:t>
        </w:r>
      </w:hyperlink>
      <w:r w:rsidRPr="002271CA">
        <w:rPr>
          <w:rFonts w:asciiTheme="majorBidi" w:eastAsia="Calibri" w:hAnsiTheme="majorBidi" w:cstheme="majorBidi"/>
          <w:color w:val="FF0000"/>
        </w:rPr>
        <w:t>”</w:t>
      </w:r>
      <w:r w:rsidRPr="002271CA">
        <w:rPr>
          <w:rFonts w:asciiTheme="majorBidi" w:eastAsia="Calibri" w:hAnsiTheme="majorBidi" w:cstheme="majorBidi"/>
          <w:color w:val="4F81BD"/>
        </w:rPr>
        <w:t xml:space="preserve"> </w:t>
      </w:r>
      <w:r w:rsidRPr="002271CA">
        <w:rPr>
          <w:rFonts w:asciiTheme="majorBidi" w:eastAsia="Calibri" w:hAnsiTheme="majorBidi" w:cstheme="majorBidi"/>
          <w:color w:val="FF0000"/>
        </w:rPr>
        <w:t>and “</w:t>
      </w:r>
      <w:hyperlink r:id="rId70">
        <w:r w:rsidRPr="002271CA">
          <w:rPr>
            <w:rFonts w:asciiTheme="majorBidi" w:eastAsia="Calibri" w:hAnsiTheme="majorBidi" w:cstheme="majorBidi"/>
            <w:color w:val="4F81BD"/>
            <w:u w:val="single"/>
          </w:rPr>
          <w:t>SOP: Written Documentation of Consent (HRP-091)</w:t>
        </w:r>
      </w:hyperlink>
      <w:r w:rsidRPr="002271CA">
        <w:rPr>
          <w:rFonts w:asciiTheme="majorBidi" w:eastAsia="Calibri" w:hAnsiTheme="majorBidi" w:cstheme="majorBidi"/>
          <w:color w:val="FF0000"/>
        </w:rPr>
        <w:t>.”</w:t>
      </w:r>
    </w:p>
    <w:p w14:paraId="000001BE"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Consent Process (when consent will be obtained): </w:t>
      </w:r>
      <w:r w:rsidRPr="002271CA">
        <w:rPr>
          <w:rFonts w:asciiTheme="majorBidi" w:eastAsia="Calibri" w:hAnsiTheme="majorBidi" w:cstheme="majorBidi"/>
          <w:color w:val="FF0000"/>
        </w:rPr>
        <w:t>Describe the consent process, including:</w:t>
      </w:r>
    </w:p>
    <w:p w14:paraId="000001BF"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Where the consent process will take place.</w:t>
      </w:r>
    </w:p>
    <w:p w14:paraId="000001C0" w14:textId="77777777" w:rsidR="006A244E" w:rsidRPr="002271CA"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Any waiting period available between informing the prospective participants and obtaining the consent.</w:t>
      </w:r>
    </w:p>
    <w:p w14:paraId="000001C1" w14:textId="17317D0F" w:rsidR="006A244E" w:rsidRPr="00C55ED8" w:rsidRDefault="00EC58C8">
      <w:pPr>
        <w:numPr>
          <w:ilvl w:val="2"/>
          <w:numId w:val="1"/>
        </w:num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FF0000"/>
        </w:rPr>
        <w:t>Any process to ensure ongoing consent.</w:t>
      </w:r>
    </w:p>
    <w:p w14:paraId="40657044" w14:textId="77777777" w:rsidR="00C55ED8" w:rsidRPr="00C55ED8" w:rsidRDefault="00C55ED8" w:rsidP="00C55ED8">
      <w:pPr>
        <w:pBdr>
          <w:top w:val="nil"/>
          <w:left w:val="nil"/>
          <w:bottom w:val="nil"/>
          <w:right w:val="nil"/>
          <w:between w:val="nil"/>
        </w:pBdr>
        <w:tabs>
          <w:tab w:val="left" w:pos="1800"/>
        </w:tabs>
        <w:spacing w:before="120"/>
        <w:rPr>
          <w:rFonts w:asciiTheme="majorBidi" w:eastAsia="Calibri" w:hAnsiTheme="majorBidi" w:cstheme="majorBidi"/>
        </w:rPr>
      </w:pPr>
      <w:r w:rsidRPr="00C55ED8">
        <w:rPr>
          <w:rFonts w:asciiTheme="majorBidi" w:eastAsia="Calibri" w:hAnsiTheme="majorBidi" w:cstheme="majorBidi"/>
        </w:rPr>
        <w:t>Informed consent for participation in this project will take place in two stages and on an organization-by-organization basis.</w:t>
      </w:r>
    </w:p>
    <w:p w14:paraId="0E90C689" w14:textId="2292A8B5" w:rsidR="00C55ED8" w:rsidRPr="00C55ED8" w:rsidRDefault="00977872" w:rsidP="00C55ED8">
      <w:pPr>
        <w:pBdr>
          <w:top w:val="nil"/>
          <w:left w:val="nil"/>
          <w:bottom w:val="nil"/>
          <w:right w:val="nil"/>
          <w:between w:val="nil"/>
        </w:pBdr>
        <w:tabs>
          <w:tab w:val="left" w:pos="1800"/>
        </w:tabs>
        <w:spacing w:before="120"/>
        <w:rPr>
          <w:rFonts w:asciiTheme="majorBidi" w:eastAsia="Calibri" w:hAnsiTheme="majorBidi" w:cstheme="majorBidi"/>
        </w:rPr>
      </w:pPr>
      <w:r>
        <w:rPr>
          <w:rFonts w:asciiTheme="majorBidi" w:eastAsia="Calibri" w:hAnsiTheme="majorBidi" w:cstheme="majorBidi"/>
        </w:rPr>
        <w:t>Leadership of service provider organizations</w:t>
      </w:r>
    </w:p>
    <w:p w14:paraId="631D2379" w14:textId="10BC2FCC" w:rsidR="00C55ED8" w:rsidRDefault="00C55ED8" w:rsidP="00DC0DC9">
      <w:pPr>
        <w:pBdr>
          <w:top w:val="nil"/>
          <w:left w:val="nil"/>
          <w:bottom w:val="nil"/>
          <w:right w:val="nil"/>
          <w:between w:val="nil"/>
        </w:pBdr>
        <w:tabs>
          <w:tab w:val="left" w:pos="1800"/>
        </w:tabs>
        <w:spacing w:before="120"/>
        <w:rPr>
          <w:rFonts w:asciiTheme="majorBidi" w:eastAsia="Calibri" w:hAnsiTheme="majorBidi" w:cstheme="majorBidi"/>
        </w:rPr>
      </w:pPr>
      <w:r w:rsidRPr="00C55ED8">
        <w:rPr>
          <w:rFonts w:asciiTheme="majorBidi" w:eastAsia="Calibri" w:hAnsiTheme="majorBidi" w:cstheme="majorBidi"/>
        </w:rPr>
        <w:t>In the first stage</w:t>
      </w:r>
      <w:r w:rsidR="00977872">
        <w:rPr>
          <w:rFonts w:asciiTheme="majorBidi" w:eastAsia="Calibri" w:hAnsiTheme="majorBidi" w:cstheme="majorBidi"/>
        </w:rPr>
        <w:t xml:space="preserve"> of the study</w:t>
      </w:r>
      <w:r w:rsidRPr="00C55ED8">
        <w:rPr>
          <w:rFonts w:asciiTheme="majorBidi" w:eastAsia="Calibri" w:hAnsiTheme="majorBidi" w:cstheme="majorBidi"/>
        </w:rPr>
        <w:t xml:space="preserve">, </w:t>
      </w:r>
      <w:r>
        <w:rPr>
          <w:rFonts w:asciiTheme="majorBidi" w:eastAsia="Calibri" w:hAnsiTheme="majorBidi" w:cstheme="majorBidi"/>
        </w:rPr>
        <w:t>managers</w:t>
      </w:r>
      <w:r w:rsidR="00DC0DC9">
        <w:rPr>
          <w:rFonts w:asciiTheme="majorBidi" w:eastAsia="Calibri" w:hAnsiTheme="majorBidi" w:cstheme="majorBidi"/>
        </w:rPr>
        <w:t>,</w:t>
      </w:r>
      <w:r w:rsidRPr="00C55ED8">
        <w:rPr>
          <w:rFonts w:asciiTheme="majorBidi" w:eastAsia="Calibri" w:hAnsiTheme="majorBidi" w:cstheme="majorBidi"/>
        </w:rPr>
        <w:t xml:space="preserve"> who </w:t>
      </w:r>
      <w:r w:rsidR="00977872">
        <w:rPr>
          <w:rFonts w:asciiTheme="majorBidi" w:eastAsia="Calibri" w:hAnsiTheme="majorBidi" w:cstheme="majorBidi"/>
        </w:rPr>
        <w:t>are interested in assisting</w:t>
      </w:r>
      <w:r>
        <w:rPr>
          <w:rFonts w:asciiTheme="majorBidi" w:eastAsia="Calibri" w:hAnsiTheme="majorBidi" w:cstheme="majorBidi"/>
        </w:rPr>
        <w:t xml:space="preserve"> with this project</w:t>
      </w:r>
      <w:r w:rsidR="00DC0DC9">
        <w:rPr>
          <w:rFonts w:asciiTheme="majorBidi" w:eastAsia="Calibri" w:hAnsiTheme="majorBidi" w:cstheme="majorBidi"/>
        </w:rPr>
        <w:t xml:space="preserve">, </w:t>
      </w:r>
      <w:r w:rsidRPr="00C55ED8">
        <w:rPr>
          <w:rFonts w:asciiTheme="majorBidi" w:eastAsia="Calibri" w:hAnsiTheme="majorBidi" w:cstheme="majorBidi"/>
        </w:rPr>
        <w:t xml:space="preserve">will be </w:t>
      </w:r>
      <w:r w:rsidR="00977872">
        <w:rPr>
          <w:rFonts w:asciiTheme="majorBidi" w:eastAsia="Calibri" w:hAnsiTheme="majorBidi" w:cstheme="majorBidi"/>
        </w:rPr>
        <w:t>invited</w:t>
      </w:r>
      <w:r w:rsidRPr="00C55ED8">
        <w:rPr>
          <w:rFonts w:asciiTheme="majorBidi" w:eastAsia="Calibri" w:hAnsiTheme="majorBidi" w:cstheme="majorBidi"/>
        </w:rPr>
        <w:t xml:space="preserve"> to attend an </w:t>
      </w:r>
      <w:r w:rsidR="00977872">
        <w:rPr>
          <w:rFonts w:asciiTheme="majorBidi" w:eastAsia="Calibri" w:hAnsiTheme="majorBidi" w:cstheme="majorBidi"/>
        </w:rPr>
        <w:t xml:space="preserve">in-person or </w:t>
      </w:r>
      <w:r w:rsidRPr="00C55ED8">
        <w:rPr>
          <w:rFonts w:asciiTheme="majorBidi" w:eastAsia="Calibri" w:hAnsiTheme="majorBidi" w:cstheme="majorBidi"/>
        </w:rPr>
        <w:t>online informational meeting</w:t>
      </w:r>
      <w:r w:rsidR="00977872">
        <w:rPr>
          <w:rFonts w:asciiTheme="majorBidi" w:eastAsia="Calibri" w:hAnsiTheme="majorBidi" w:cstheme="majorBidi"/>
        </w:rPr>
        <w:t xml:space="preserve"> about the study. At this meeting, </w:t>
      </w:r>
      <w:r w:rsidRPr="00C55ED8">
        <w:rPr>
          <w:rFonts w:asciiTheme="majorBidi" w:eastAsia="Calibri" w:hAnsiTheme="majorBidi" w:cstheme="majorBidi"/>
        </w:rPr>
        <w:t xml:space="preserve">UMN (PI &amp; Co-PI) and </w:t>
      </w:r>
      <w:r w:rsidR="00977872">
        <w:rPr>
          <w:rFonts w:asciiTheme="majorBidi" w:eastAsia="Calibri" w:hAnsiTheme="majorBidi" w:cstheme="majorBidi"/>
        </w:rPr>
        <w:t xml:space="preserve">other </w:t>
      </w:r>
      <w:r w:rsidRPr="00C55ED8">
        <w:rPr>
          <w:rFonts w:asciiTheme="majorBidi" w:eastAsia="Calibri" w:hAnsiTheme="majorBidi" w:cstheme="majorBidi"/>
        </w:rPr>
        <w:t xml:space="preserve">project staff persons will describe the overall project, participant and project responsibilities, consent process, assessment procedures, </w:t>
      </w:r>
      <w:r w:rsidR="00DC0DC9">
        <w:rPr>
          <w:rFonts w:asciiTheme="majorBidi" w:eastAsia="Calibri" w:hAnsiTheme="majorBidi" w:cstheme="majorBidi"/>
        </w:rPr>
        <w:t xml:space="preserve">focus group, </w:t>
      </w:r>
      <w:r w:rsidR="00977872">
        <w:rPr>
          <w:rFonts w:asciiTheme="majorBidi" w:eastAsia="Calibri" w:hAnsiTheme="majorBidi" w:cstheme="majorBidi"/>
        </w:rPr>
        <w:t>and the intervention</w:t>
      </w:r>
      <w:r w:rsidRPr="00C55ED8">
        <w:rPr>
          <w:rFonts w:asciiTheme="majorBidi" w:eastAsia="Calibri" w:hAnsiTheme="majorBidi" w:cstheme="majorBidi"/>
        </w:rPr>
        <w:t xml:space="preserve"> (different study conditions) in detail. Any questions that arise will be answered and interested </w:t>
      </w:r>
      <w:r w:rsidR="00DC0DC9">
        <w:rPr>
          <w:rFonts w:asciiTheme="majorBidi" w:eastAsia="Calibri" w:hAnsiTheme="majorBidi" w:cstheme="majorBidi"/>
        </w:rPr>
        <w:t>managers</w:t>
      </w:r>
      <w:r w:rsidRPr="00C55ED8">
        <w:rPr>
          <w:rFonts w:asciiTheme="majorBidi" w:eastAsia="Calibri" w:hAnsiTheme="majorBidi" w:cstheme="majorBidi"/>
        </w:rPr>
        <w:t xml:space="preserve"> then provided with the opportunity to meet with a project staff person trained to have any additional questions answered, express potential concerns, and take part in the formal consent process.</w:t>
      </w:r>
    </w:p>
    <w:p w14:paraId="545A540F" w14:textId="758BA524" w:rsidR="00E72F9F" w:rsidRDefault="0038191D" w:rsidP="0038191D">
      <w:pPr>
        <w:pBdr>
          <w:top w:val="nil"/>
          <w:left w:val="nil"/>
          <w:bottom w:val="nil"/>
          <w:right w:val="nil"/>
          <w:between w:val="nil"/>
        </w:pBdr>
        <w:tabs>
          <w:tab w:val="left" w:pos="1800"/>
        </w:tabs>
        <w:spacing w:before="120"/>
        <w:rPr>
          <w:rFonts w:asciiTheme="majorBidi" w:eastAsia="Calibri" w:hAnsiTheme="majorBidi" w:cstheme="majorBidi"/>
        </w:rPr>
      </w:pPr>
      <w:r>
        <w:rPr>
          <w:rFonts w:asciiTheme="majorBidi" w:eastAsia="Calibri" w:hAnsiTheme="majorBidi" w:cstheme="majorBidi"/>
        </w:rPr>
        <w:t xml:space="preserve">After this, then information about the project </w:t>
      </w:r>
      <w:r w:rsidR="00977872">
        <w:rPr>
          <w:rFonts w:asciiTheme="majorBidi" w:eastAsia="Calibri" w:hAnsiTheme="majorBidi" w:cstheme="majorBidi"/>
        </w:rPr>
        <w:t xml:space="preserve">(flyer) </w:t>
      </w:r>
      <w:r>
        <w:rPr>
          <w:rFonts w:asciiTheme="majorBidi" w:eastAsia="Calibri" w:hAnsiTheme="majorBidi" w:cstheme="majorBidi"/>
        </w:rPr>
        <w:t>will be shared with managers to hand out among the potential participants</w:t>
      </w:r>
      <w:r w:rsidR="00977872">
        <w:rPr>
          <w:rFonts w:asciiTheme="majorBidi" w:eastAsia="Calibri" w:hAnsiTheme="majorBidi" w:cstheme="majorBidi"/>
        </w:rPr>
        <w:t xml:space="preserve"> when they describe the study to them</w:t>
      </w:r>
      <w:r>
        <w:rPr>
          <w:rFonts w:asciiTheme="majorBidi" w:eastAsia="Calibri" w:hAnsiTheme="majorBidi" w:cstheme="majorBidi"/>
        </w:rPr>
        <w:t xml:space="preserve">. The participants will be encouraged to tell their managers if </w:t>
      </w:r>
      <w:r w:rsidR="00977872">
        <w:rPr>
          <w:rFonts w:asciiTheme="majorBidi" w:eastAsia="Calibri" w:hAnsiTheme="majorBidi" w:cstheme="majorBidi"/>
        </w:rPr>
        <w:t>they are interested in taking part in</w:t>
      </w:r>
      <w:r>
        <w:rPr>
          <w:rFonts w:asciiTheme="majorBidi" w:eastAsia="Calibri" w:hAnsiTheme="majorBidi" w:cstheme="majorBidi"/>
        </w:rPr>
        <w:t xml:space="preserve"> this project.</w:t>
      </w:r>
      <w:r w:rsidR="00977872">
        <w:rPr>
          <w:rFonts w:asciiTheme="majorBidi" w:eastAsia="Calibri" w:hAnsiTheme="majorBidi" w:cstheme="majorBidi"/>
        </w:rPr>
        <w:t xml:space="preserve"> Those who show interest to participate will</w:t>
      </w:r>
      <w:r>
        <w:rPr>
          <w:rFonts w:asciiTheme="majorBidi" w:eastAsia="Calibri" w:hAnsiTheme="majorBidi" w:cstheme="majorBidi"/>
        </w:rPr>
        <w:t xml:space="preserve"> receive i</w:t>
      </w:r>
      <w:r w:rsidR="00AD5640">
        <w:rPr>
          <w:rFonts w:asciiTheme="majorBidi" w:eastAsia="Calibri" w:hAnsiTheme="majorBidi" w:cstheme="majorBidi"/>
        </w:rPr>
        <w:t>nformation about the project,</w:t>
      </w:r>
      <w:r>
        <w:rPr>
          <w:rFonts w:asciiTheme="majorBidi" w:eastAsia="Calibri" w:hAnsiTheme="majorBidi" w:cstheme="majorBidi"/>
        </w:rPr>
        <w:t xml:space="preserve"> its duration</w:t>
      </w:r>
      <w:r w:rsidR="00AD5640">
        <w:rPr>
          <w:rFonts w:asciiTheme="majorBidi" w:eastAsia="Calibri" w:hAnsiTheme="majorBidi" w:cstheme="majorBidi"/>
        </w:rPr>
        <w:t>, activities, etc</w:t>
      </w:r>
      <w:r>
        <w:rPr>
          <w:rFonts w:asciiTheme="majorBidi" w:eastAsia="Calibri" w:hAnsiTheme="majorBidi" w:cstheme="majorBidi"/>
        </w:rPr>
        <w:t xml:space="preserve">. At the end of session, those who are </w:t>
      </w:r>
      <w:r w:rsidR="00AD5640">
        <w:rPr>
          <w:rFonts w:asciiTheme="majorBidi" w:eastAsia="Calibri" w:hAnsiTheme="majorBidi" w:cstheme="majorBidi"/>
        </w:rPr>
        <w:t xml:space="preserve">still </w:t>
      </w:r>
      <w:r>
        <w:rPr>
          <w:rFonts w:asciiTheme="majorBidi" w:eastAsia="Calibri" w:hAnsiTheme="majorBidi" w:cstheme="majorBidi"/>
        </w:rPr>
        <w:t>interested t</w:t>
      </w:r>
      <w:r w:rsidR="00AD5640">
        <w:rPr>
          <w:rFonts w:asciiTheme="majorBidi" w:eastAsia="Calibri" w:hAnsiTheme="majorBidi" w:cstheme="majorBidi"/>
        </w:rPr>
        <w:t>hey will be enrolled into a consent process.</w:t>
      </w:r>
    </w:p>
    <w:p w14:paraId="394171E6" w14:textId="0922317C" w:rsidR="0038191D" w:rsidRPr="00C55ED8" w:rsidRDefault="0038191D" w:rsidP="00F9526B">
      <w:pPr>
        <w:pBdr>
          <w:top w:val="nil"/>
          <w:left w:val="nil"/>
          <w:bottom w:val="nil"/>
          <w:right w:val="nil"/>
          <w:between w:val="nil"/>
        </w:pBdr>
        <w:tabs>
          <w:tab w:val="left" w:pos="1800"/>
        </w:tabs>
        <w:spacing w:before="120"/>
        <w:rPr>
          <w:rFonts w:asciiTheme="majorBidi" w:eastAsia="Calibri" w:hAnsiTheme="majorBidi" w:cstheme="majorBidi"/>
        </w:rPr>
      </w:pPr>
      <w:r>
        <w:rPr>
          <w:rFonts w:asciiTheme="majorBidi" w:eastAsia="Calibri" w:hAnsiTheme="majorBidi" w:cstheme="majorBidi"/>
        </w:rPr>
        <w:t xml:space="preserve">The same process </w:t>
      </w:r>
      <w:r w:rsidR="00F9526B">
        <w:rPr>
          <w:rFonts w:asciiTheme="majorBidi" w:eastAsia="Calibri" w:hAnsiTheme="majorBidi" w:cstheme="majorBidi"/>
        </w:rPr>
        <w:t>will be conducted</w:t>
      </w:r>
      <w:r>
        <w:rPr>
          <w:rFonts w:asciiTheme="majorBidi" w:eastAsia="Calibri" w:hAnsiTheme="majorBidi" w:cstheme="majorBidi"/>
        </w:rPr>
        <w:t xml:space="preserve"> for both phase of study.</w:t>
      </w:r>
    </w:p>
    <w:p w14:paraId="30D87E47" w14:textId="6E375950" w:rsidR="00AD5640" w:rsidRDefault="00C55ED8" w:rsidP="00AD5640">
      <w:pPr>
        <w:pBdr>
          <w:top w:val="nil"/>
          <w:left w:val="nil"/>
          <w:bottom w:val="nil"/>
          <w:right w:val="nil"/>
          <w:between w:val="nil"/>
        </w:pBdr>
        <w:tabs>
          <w:tab w:val="left" w:pos="1800"/>
        </w:tabs>
        <w:spacing w:before="120"/>
        <w:rPr>
          <w:rFonts w:asciiTheme="majorBidi" w:eastAsia="Calibri" w:hAnsiTheme="majorBidi" w:cstheme="majorBidi"/>
        </w:rPr>
      </w:pPr>
      <w:r w:rsidRPr="00AD5640">
        <w:rPr>
          <w:rFonts w:asciiTheme="majorBidi" w:eastAsia="Calibri" w:hAnsiTheme="majorBidi" w:cstheme="majorBidi"/>
        </w:rPr>
        <w:t xml:space="preserve">Both the study consent forms and recruitment protocols are included in ETHOS and are designed to complement each other. </w:t>
      </w:r>
    </w:p>
    <w:p w14:paraId="5C6A3F4E" w14:textId="77777777" w:rsidR="00AD5640" w:rsidRDefault="00AD5640" w:rsidP="00AD5640">
      <w:pPr>
        <w:pBdr>
          <w:top w:val="nil"/>
          <w:left w:val="nil"/>
          <w:bottom w:val="nil"/>
          <w:right w:val="nil"/>
          <w:between w:val="nil"/>
        </w:pBdr>
        <w:tabs>
          <w:tab w:val="left" w:pos="1800"/>
        </w:tabs>
        <w:spacing w:before="120"/>
        <w:rPr>
          <w:rFonts w:asciiTheme="majorBidi" w:eastAsia="Calibri" w:hAnsiTheme="majorBidi" w:cstheme="majorBidi"/>
        </w:rPr>
      </w:pPr>
    </w:p>
    <w:p w14:paraId="000001C2" w14:textId="04CC68AE" w:rsidR="006A244E" w:rsidRPr="002271CA" w:rsidRDefault="00EC58C8" w:rsidP="00AD5640">
      <w:pPr>
        <w:pBdr>
          <w:top w:val="nil"/>
          <w:left w:val="nil"/>
          <w:bottom w:val="nil"/>
          <w:right w:val="nil"/>
          <w:between w:val="nil"/>
        </w:pBdr>
        <w:tabs>
          <w:tab w:val="left" w:pos="1800"/>
        </w:tabs>
        <w:spacing w:before="120"/>
        <w:rPr>
          <w:rFonts w:asciiTheme="majorBidi" w:eastAsia="Calibri" w:hAnsiTheme="majorBidi" w:cstheme="majorBidi"/>
        </w:rPr>
      </w:pPr>
      <w:r w:rsidRPr="002271CA">
        <w:rPr>
          <w:rFonts w:asciiTheme="majorBidi" w:eastAsia="Calibri" w:hAnsiTheme="majorBidi" w:cstheme="majorBidi"/>
          <w:color w:val="000000"/>
        </w:rPr>
        <w:lastRenderedPageBreak/>
        <w:t xml:space="preserve">Waiver or Alteration of Consent Process (when consent will not be obtained, required information will not be disclosed, or the research involves deception): </w:t>
      </w:r>
      <w:r w:rsidRPr="002271CA">
        <w:rPr>
          <w:rFonts w:asciiTheme="majorBidi" w:eastAsia="Calibri" w:hAnsiTheme="majorBidi" w:cstheme="majorBidi"/>
          <w:color w:val="FF0000"/>
        </w:rPr>
        <w:t>If you are not requesting a consent alteration or waiver, type “N/A” and delete the bullets below. Otherwise, provide rationale for the waiver or alteration:</w:t>
      </w:r>
    </w:p>
    <w:p w14:paraId="000001C3" w14:textId="5A3A1512"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Review “</w:t>
      </w:r>
      <w:hyperlink r:id="rId71">
        <w:r w:rsidRPr="002271CA">
          <w:rPr>
            <w:rFonts w:asciiTheme="majorBidi" w:eastAsia="Calibri" w:hAnsiTheme="majorBidi" w:cstheme="majorBidi"/>
            <w:color w:val="0070C0"/>
            <w:u w:val="single"/>
          </w:rPr>
          <w:t>CHECKLIST: Waiver or Alteration of Consent Process (HRP-410)</w:t>
        </w:r>
      </w:hyperlink>
      <w:r w:rsidRPr="002271CA">
        <w:rPr>
          <w:rFonts w:asciiTheme="majorBidi" w:eastAsia="Calibri" w:hAnsiTheme="majorBidi" w:cstheme="majorBidi"/>
          <w:color w:val="0070C0"/>
        </w:rPr>
        <w:t xml:space="preserve"> </w:t>
      </w:r>
      <w:r w:rsidRPr="002271CA">
        <w:rPr>
          <w:rFonts w:asciiTheme="majorBidi" w:eastAsia="Calibri" w:hAnsiTheme="majorBidi" w:cstheme="majorBidi"/>
          <w:color w:val="FF0000"/>
        </w:rPr>
        <w:t xml:space="preserve">to ensure that you have provided sufficient information in this protocol for the IRB to make these determinations. Do not fill out the checklist. </w:t>
      </w:r>
    </w:p>
    <w:p w14:paraId="000001C4"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how your protocol meets the requirements noted in HRP-410.</w:t>
      </w:r>
    </w:p>
    <w:p w14:paraId="000001C5" w14:textId="078CF17B"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If the research involves a waiver of the consent process for planned emergency research, please review “</w:t>
      </w:r>
      <w:hyperlink r:id="rId72">
        <w:r w:rsidRPr="002271CA">
          <w:rPr>
            <w:rFonts w:asciiTheme="majorBidi" w:eastAsia="Calibri" w:hAnsiTheme="majorBidi" w:cstheme="majorBidi"/>
            <w:color w:val="0070C0"/>
            <w:u w:val="single"/>
          </w:rPr>
          <w:t>CHECKLIST: Waiver of Consent for Emergency Research (HRP-419)</w:t>
        </w:r>
      </w:hyperlink>
      <w:r w:rsidRPr="002271CA">
        <w:rPr>
          <w:rFonts w:asciiTheme="majorBidi" w:eastAsia="Calibri" w:hAnsiTheme="majorBidi" w:cstheme="majorBidi"/>
          <w:color w:val="FF0000"/>
        </w:rPr>
        <w:t>” to ensure that you have provided sufficient information for the IRB to make these determinations.</w:t>
      </w:r>
    </w:p>
    <w:p w14:paraId="000001C6"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Waiver of Written/Signed Documentation of Consent (when written/signed consent will not be obtained): </w:t>
      </w:r>
      <w:r w:rsidRPr="002271CA">
        <w:rPr>
          <w:rFonts w:asciiTheme="majorBidi" w:eastAsia="Calibri" w:hAnsiTheme="majorBidi" w:cstheme="majorBidi"/>
          <w:color w:val="FF0000"/>
        </w:rPr>
        <w:t>If you are not requesting a waiver of documentation of consent, type “N/A” and delete the bullets below. Otherwise, provide rationale for the waiver.</w:t>
      </w:r>
    </w:p>
    <w:p w14:paraId="000001C7" w14:textId="3A16030D"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Review “</w:t>
      </w:r>
      <w:hyperlink r:id="rId73">
        <w:r w:rsidRPr="002271CA">
          <w:rPr>
            <w:rFonts w:asciiTheme="majorBidi" w:eastAsia="Calibri" w:hAnsiTheme="majorBidi" w:cstheme="majorBidi"/>
            <w:color w:val="0070C0"/>
            <w:u w:val="single"/>
          </w:rPr>
          <w:t>CHECKLIST: Waiver of Written Documentation of Consent (HRP-411)</w:t>
        </w:r>
      </w:hyperlink>
      <w:r w:rsidRPr="002271CA">
        <w:rPr>
          <w:rFonts w:asciiTheme="majorBidi" w:eastAsia="Calibri" w:hAnsiTheme="majorBidi" w:cstheme="majorBidi"/>
          <w:color w:val="FF0000"/>
        </w:rPr>
        <w:t xml:space="preserve">” and provide rationale as to why a waiver of written documentation of consent is appropriate for this research study. </w:t>
      </w:r>
    </w:p>
    <w:p w14:paraId="000001C8" w14:textId="73E25E6D" w:rsidR="006A244E" w:rsidRPr="002C1CF0"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 xml:space="preserve">If you will obtain consent, but not document consent in writing, submit a consent script in ETHOS. </w:t>
      </w:r>
    </w:p>
    <w:p w14:paraId="4E4D6133" w14:textId="057326E9" w:rsidR="002C1CF0" w:rsidRPr="002C1CF0" w:rsidRDefault="002C1CF0" w:rsidP="002C1CF0">
      <w:pPr>
        <w:pBdr>
          <w:top w:val="nil"/>
          <w:left w:val="nil"/>
          <w:bottom w:val="nil"/>
          <w:right w:val="nil"/>
          <w:between w:val="nil"/>
        </w:pBdr>
        <w:spacing w:before="120" w:after="120"/>
        <w:rPr>
          <w:rFonts w:asciiTheme="majorBidi" w:eastAsia="Calibri" w:hAnsiTheme="majorBidi" w:cstheme="majorBidi"/>
        </w:rPr>
      </w:pPr>
      <w:r w:rsidRPr="002C1CF0">
        <w:rPr>
          <w:rFonts w:asciiTheme="majorBidi" w:eastAsia="Calibri" w:hAnsiTheme="majorBidi" w:cstheme="majorBidi"/>
        </w:rPr>
        <w:t>N/A</w:t>
      </w:r>
    </w:p>
    <w:p w14:paraId="000001C9"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 xml:space="preserve">Non-English Speaking Participants: </w:t>
      </w:r>
      <w:r w:rsidRPr="002271CA">
        <w:rPr>
          <w:rFonts w:asciiTheme="majorBidi" w:eastAsia="Calibri" w:hAnsiTheme="majorBidi" w:cstheme="majorBidi"/>
          <w:color w:val="FF0000"/>
        </w:rPr>
        <w:t>Indicate what language(s) other than English is/are understood by prospective participants or their representatives.</w:t>
      </w:r>
    </w:p>
    <w:p w14:paraId="000001CA" w14:textId="77777777" w:rsidR="006A244E" w:rsidRPr="002271CA" w:rsidRDefault="00EC58C8">
      <w:pPr>
        <w:numPr>
          <w:ilvl w:val="1"/>
          <w:numId w:val="3"/>
        </w:numPr>
        <w:pBdr>
          <w:top w:val="nil"/>
          <w:left w:val="nil"/>
          <w:bottom w:val="nil"/>
          <w:right w:val="nil"/>
          <w:between w:val="nil"/>
        </w:pBdr>
        <w:spacing w:before="120" w:after="120"/>
        <w:ind w:left="1890" w:hanging="540"/>
        <w:rPr>
          <w:rFonts w:asciiTheme="majorBidi" w:eastAsia="Calibri" w:hAnsiTheme="majorBidi" w:cstheme="majorBidi"/>
          <w:color w:val="FF0000"/>
        </w:rPr>
      </w:pPr>
      <w:r w:rsidRPr="002271CA">
        <w:rPr>
          <w:rFonts w:asciiTheme="majorBidi" w:eastAsia="Calibri" w:hAnsiTheme="majorBidi" w:cstheme="majorBidi"/>
          <w:color w:val="FF0000"/>
        </w:rPr>
        <w:t>If participants who do not speak English will be enrolled, describe the process to ensure that the oral or written information provided to those participants will be in their own language. Indicate the language that will be used by those obtaining consent.</w:t>
      </w:r>
    </w:p>
    <w:p w14:paraId="000001CB" w14:textId="77777777" w:rsidR="006A244E" w:rsidRPr="002271CA" w:rsidRDefault="00EC58C8">
      <w:pPr>
        <w:numPr>
          <w:ilvl w:val="1"/>
          <w:numId w:val="3"/>
        </w:numPr>
        <w:pBdr>
          <w:top w:val="nil"/>
          <w:left w:val="nil"/>
          <w:bottom w:val="nil"/>
          <w:right w:val="nil"/>
          <w:between w:val="nil"/>
        </w:pBdr>
        <w:spacing w:before="120" w:after="120"/>
        <w:ind w:left="1890" w:hanging="540"/>
        <w:rPr>
          <w:rFonts w:asciiTheme="majorBidi" w:eastAsia="Calibri" w:hAnsiTheme="majorBidi" w:cstheme="majorBidi"/>
          <w:color w:val="FF0000"/>
        </w:rPr>
      </w:pPr>
      <w:r w:rsidRPr="002271CA">
        <w:rPr>
          <w:rFonts w:asciiTheme="majorBidi" w:eastAsia="Calibri" w:hAnsiTheme="majorBidi" w:cstheme="majorBidi"/>
          <w:color w:val="FF0000"/>
        </w:rPr>
        <w:t>If you will be using an interpreter during recruitment, consent, data collection, or data analysis, specify how you will identify an appropriate interpreter and what the provisions will be for protecting the confidentiality of participants.</w:t>
      </w:r>
    </w:p>
    <w:p w14:paraId="000001CC" w14:textId="77777777" w:rsidR="006A244E" w:rsidRPr="002271CA" w:rsidRDefault="00EC58C8">
      <w:pPr>
        <w:numPr>
          <w:ilvl w:val="0"/>
          <w:numId w:val="2"/>
        </w:numPr>
        <w:pBdr>
          <w:top w:val="nil"/>
          <w:left w:val="nil"/>
          <w:bottom w:val="nil"/>
          <w:right w:val="nil"/>
          <w:between w:val="nil"/>
        </w:pBdr>
        <w:spacing w:before="120" w:after="120"/>
        <w:ind w:left="1800" w:hanging="540"/>
        <w:rPr>
          <w:rFonts w:asciiTheme="majorBidi" w:eastAsia="Calibri" w:hAnsiTheme="majorBidi" w:cstheme="majorBidi"/>
          <w:color w:val="FF0000"/>
        </w:rPr>
      </w:pPr>
      <w:r w:rsidRPr="002271CA">
        <w:rPr>
          <w:rFonts w:asciiTheme="majorBidi" w:eastAsia="Calibri" w:hAnsiTheme="majorBidi" w:cstheme="majorBidi"/>
          <w:color w:val="FF0000"/>
        </w:rPr>
        <w:t xml:space="preserve">If the protocol will allow for unexpected enrollment of non-English speakers, this should be included in this section. The IRB must approve the use of the Short Form process before it can be utilized in a study. </w:t>
      </w:r>
    </w:p>
    <w:p w14:paraId="000001CD" w14:textId="77777777" w:rsidR="006A244E" w:rsidRPr="002271CA" w:rsidRDefault="00EC58C8">
      <w:pPr>
        <w:numPr>
          <w:ilvl w:val="0"/>
          <w:numId w:val="2"/>
        </w:numPr>
        <w:pBdr>
          <w:top w:val="nil"/>
          <w:left w:val="nil"/>
          <w:bottom w:val="nil"/>
          <w:right w:val="nil"/>
          <w:between w:val="nil"/>
        </w:pBdr>
        <w:spacing w:before="120" w:after="120"/>
        <w:ind w:left="1800" w:hanging="540"/>
        <w:rPr>
          <w:rFonts w:asciiTheme="majorBidi" w:eastAsia="Calibri" w:hAnsiTheme="majorBidi" w:cstheme="majorBidi"/>
          <w:color w:val="FF0000"/>
        </w:rPr>
      </w:pPr>
      <w:r w:rsidRPr="002271CA">
        <w:rPr>
          <w:rFonts w:asciiTheme="majorBidi" w:eastAsia="Calibri" w:hAnsiTheme="majorBidi" w:cstheme="majorBidi"/>
          <w:color w:val="FF0000"/>
        </w:rPr>
        <w:t>Effective July 1, 2019, for studies that are greater than minimal risk and participation in the study is planned to last 30 days or more, investigators must translate the full study consent document. In addition, the investigator is responsible for ensuring that:</w:t>
      </w:r>
    </w:p>
    <w:p w14:paraId="000001CE" w14:textId="77777777" w:rsidR="006A244E" w:rsidRPr="002271CA" w:rsidRDefault="00EC58C8">
      <w:pPr>
        <w:numPr>
          <w:ilvl w:val="2"/>
          <w:numId w:val="2"/>
        </w:numPr>
        <w:pBdr>
          <w:top w:val="nil"/>
          <w:left w:val="nil"/>
          <w:bottom w:val="nil"/>
          <w:right w:val="nil"/>
          <w:between w:val="nil"/>
        </w:pBdr>
        <w:spacing w:before="120" w:after="120"/>
        <w:rPr>
          <w:rFonts w:asciiTheme="majorBidi" w:eastAsia="Calibri" w:hAnsiTheme="majorBidi" w:cstheme="majorBidi"/>
          <w:color w:val="FF0000"/>
        </w:rPr>
      </w:pPr>
      <w:r w:rsidRPr="002271CA">
        <w:rPr>
          <w:rFonts w:asciiTheme="majorBidi" w:eastAsia="Calibri" w:hAnsiTheme="majorBidi" w:cstheme="majorBidi"/>
          <w:color w:val="FF0000"/>
        </w:rPr>
        <w:t xml:space="preserve">The translation be certified and from a reputable translation service (See “What translation or certification services are acceptable or required?”) within 30 days of the initial consent obtained via the short-form method. </w:t>
      </w:r>
    </w:p>
    <w:p w14:paraId="000001CF" w14:textId="77777777" w:rsidR="006A244E" w:rsidRPr="002271CA" w:rsidRDefault="00EC58C8">
      <w:pPr>
        <w:numPr>
          <w:ilvl w:val="2"/>
          <w:numId w:val="2"/>
        </w:numPr>
        <w:pBdr>
          <w:top w:val="nil"/>
          <w:left w:val="nil"/>
          <w:bottom w:val="nil"/>
          <w:right w:val="nil"/>
          <w:between w:val="nil"/>
        </w:pBdr>
        <w:spacing w:before="120" w:after="120"/>
        <w:rPr>
          <w:rFonts w:asciiTheme="majorBidi" w:eastAsia="Calibri" w:hAnsiTheme="majorBidi" w:cstheme="majorBidi"/>
          <w:color w:val="FF0000"/>
        </w:rPr>
      </w:pPr>
      <w:r w:rsidRPr="002271CA">
        <w:rPr>
          <w:rFonts w:asciiTheme="majorBidi" w:eastAsia="Calibri" w:hAnsiTheme="majorBidi" w:cstheme="majorBidi"/>
          <w:color w:val="FF0000"/>
        </w:rPr>
        <w:lastRenderedPageBreak/>
        <w:t>Once certified, the translated study consent document and the certification must be submitted to the IRB for review and approval, via a Modification in ETHOS.</w:t>
      </w:r>
    </w:p>
    <w:p w14:paraId="000001D0" w14:textId="1E25FD9D" w:rsidR="006A244E" w:rsidRDefault="00EC58C8">
      <w:pPr>
        <w:numPr>
          <w:ilvl w:val="2"/>
          <w:numId w:val="2"/>
        </w:numPr>
        <w:pBdr>
          <w:top w:val="nil"/>
          <w:left w:val="nil"/>
          <w:bottom w:val="nil"/>
          <w:right w:val="nil"/>
          <w:between w:val="nil"/>
        </w:pBdr>
        <w:spacing w:before="120" w:after="120"/>
        <w:rPr>
          <w:rFonts w:asciiTheme="majorBidi" w:eastAsia="Calibri" w:hAnsiTheme="majorBidi" w:cstheme="majorBidi"/>
          <w:color w:val="FF0000"/>
        </w:rPr>
      </w:pPr>
      <w:r w:rsidRPr="002271CA">
        <w:rPr>
          <w:rFonts w:asciiTheme="majorBidi" w:eastAsia="Calibri" w:hAnsiTheme="majorBidi" w:cstheme="majorBidi"/>
          <w:color w:val="FF0000"/>
        </w:rPr>
        <w:t xml:space="preserve">Translated short forms are available on the UMN IRB website:  </w:t>
      </w:r>
      <w:hyperlink r:id="rId74">
        <w:r w:rsidRPr="002271CA">
          <w:rPr>
            <w:rFonts w:asciiTheme="majorBidi" w:eastAsia="Calibri" w:hAnsiTheme="majorBidi" w:cstheme="majorBidi"/>
            <w:color w:val="0070C0"/>
            <w:u w:val="single"/>
          </w:rPr>
          <w:t>https://research.umn.edu/units/irb/toolkit-library/templates</w:t>
        </w:r>
      </w:hyperlink>
      <w:r w:rsidRPr="002271CA">
        <w:rPr>
          <w:rFonts w:asciiTheme="majorBidi" w:eastAsia="Calibri" w:hAnsiTheme="majorBidi" w:cstheme="majorBidi"/>
          <w:color w:val="FF0000"/>
        </w:rPr>
        <w:t>.</w:t>
      </w:r>
    </w:p>
    <w:p w14:paraId="327F314D" w14:textId="71B9A0CA" w:rsidR="004F2749" w:rsidRPr="004F2749" w:rsidRDefault="004F2749" w:rsidP="004F2749">
      <w:pPr>
        <w:pBdr>
          <w:top w:val="nil"/>
          <w:left w:val="nil"/>
          <w:bottom w:val="nil"/>
          <w:right w:val="nil"/>
          <w:between w:val="nil"/>
        </w:pBdr>
        <w:spacing w:before="120" w:after="120"/>
        <w:ind w:left="1260"/>
        <w:rPr>
          <w:rFonts w:asciiTheme="majorBidi" w:eastAsia="Calibri" w:hAnsiTheme="majorBidi" w:cstheme="majorBidi"/>
        </w:rPr>
      </w:pPr>
      <w:r w:rsidRPr="004F2749">
        <w:rPr>
          <w:rFonts w:asciiTheme="majorBidi" w:eastAsia="Calibri" w:hAnsiTheme="majorBidi" w:cstheme="majorBidi"/>
        </w:rPr>
        <w:t>N/A</w:t>
      </w:r>
    </w:p>
    <w:p w14:paraId="000001D1"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Participants Who Are Not Yet Adults (infants, children, teenagers under 18 years of age):</w:t>
      </w:r>
    </w:p>
    <w:p w14:paraId="000001D2"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criteria that will be used to determine whether a prospective participant has not attained the legal age for consent to treatments or procedures involved in the research under the applicable law of the jurisdiction in which the research will be conducted. (E.g., in Minnesota, individuals under the age of 18 years.)</w:t>
      </w:r>
    </w:p>
    <w:p w14:paraId="000001D3" w14:textId="1D13CCD7" w:rsidR="006A244E" w:rsidRPr="002271CA" w:rsidRDefault="00EC58C8">
      <w:pPr>
        <w:numPr>
          <w:ilvl w:val="3"/>
          <w:numId w:val="1"/>
        </w:numPr>
        <w:pBdr>
          <w:top w:val="nil"/>
          <w:left w:val="nil"/>
          <w:bottom w:val="nil"/>
          <w:right w:val="nil"/>
          <w:between w:val="nil"/>
        </w:pBdr>
        <w:spacing w:before="120"/>
        <w:ind w:left="2347" w:hanging="546"/>
        <w:rPr>
          <w:rFonts w:asciiTheme="majorBidi" w:eastAsia="Calibri" w:hAnsiTheme="majorBidi" w:cstheme="majorBidi"/>
        </w:rPr>
      </w:pPr>
      <w:r w:rsidRPr="002271CA">
        <w:rPr>
          <w:rFonts w:asciiTheme="majorBidi" w:eastAsia="Calibri" w:hAnsiTheme="majorBidi" w:cstheme="majorBidi"/>
          <w:color w:val="FF0000"/>
        </w:rPr>
        <w:t>For research conducted in Minnesota, review “</w:t>
      </w:r>
      <w:hyperlink r:id="rId75">
        <w:r w:rsidRPr="002271CA">
          <w:rPr>
            <w:rFonts w:asciiTheme="majorBidi" w:eastAsia="Calibri" w:hAnsiTheme="majorBidi" w:cstheme="majorBidi"/>
            <w:color w:val="0070C0"/>
            <w:u w:val="single"/>
          </w:rPr>
          <w:t>SOP: Legally Authorized Representatives, Children, and Guardians (HRP-013)</w:t>
        </w:r>
      </w:hyperlink>
      <w:r w:rsidRPr="002271CA">
        <w:rPr>
          <w:rFonts w:asciiTheme="majorBidi" w:eastAsia="Calibri" w:hAnsiTheme="majorBidi" w:cstheme="majorBidi"/>
          <w:color w:val="FF0000"/>
        </w:rPr>
        <w:t>” to be aware of which individuals in the state meet the definition of “children.”</w:t>
      </w:r>
    </w:p>
    <w:p w14:paraId="000001D4" w14:textId="332E566F" w:rsidR="006A244E" w:rsidRPr="002271CA" w:rsidRDefault="00EC58C8">
      <w:pPr>
        <w:numPr>
          <w:ilvl w:val="3"/>
          <w:numId w:val="1"/>
        </w:numPr>
        <w:pBdr>
          <w:top w:val="nil"/>
          <w:left w:val="nil"/>
          <w:bottom w:val="nil"/>
          <w:right w:val="nil"/>
          <w:between w:val="nil"/>
        </w:pBdr>
        <w:spacing w:before="120"/>
        <w:ind w:left="2347" w:hanging="546"/>
        <w:rPr>
          <w:rFonts w:asciiTheme="majorBidi" w:eastAsia="Calibri" w:hAnsiTheme="majorBidi" w:cstheme="majorBidi"/>
        </w:rPr>
      </w:pPr>
      <w:r w:rsidRPr="002271CA">
        <w:rPr>
          <w:rFonts w:asciiTheme="majorBidi" w:eastAsia="Calibri" w:hAnsiTheme="majorBidi" w:cstheme="majorBidi"/>
          <w:color w:val="FF0000"/>
        </w:rPr>
        <w:t>For research conducted outside of Minnesota, provide information that describes which persons have not attained the legal age for consent to treatments or procedures involved the research, under the applicable law of the jurisdiction in which research will be conducted. One method of obtaining this information is to have a legal counsel or authority review your protocol along with the definition of “children” in “</w:t>
      </w:r>
      <w:hyperlink r:id="rId76">
        <w:r w:rsidRPr="002271CA">
          <w:rPr>
            <w:rFonts w:asciiTheme="majorBidi" w:eastAsia="Calibri" w:hAnsiTheme="majorBidi" w:cstheme="majorBidi"/>
            <w:color w:val="0070C0"/>
            <w:u w:val="single"/>
          </w:rPr>
          <w:t>SOP: Legally Authorized Representatives, Children, and Guardians (HRP-013)</w:t>
        </w:r>
      </w:hyperlink>
      <w:r w:rsidRPr="002271CA">
        <w:rPr>
          <w:rFonts w:asciiTheme="majorBidi" w:eastAsia="Calibri" w:hAnsiTheme="majorBidi" w:cstheme="majorBidi"/>
          <w:color w:val="FF0000"/>
        </w:rPr>
        <w:t>.”</w:t>
      </w:r>
    </w:p>
    <w:p w14:paraId="000001D5"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whether parental permission will be obtained from:</w:t>
      </w:r>
    </w:p>
    <w:p w14:paraId="000001D6" w14:textId="77777777" w:rsidR="006A244E" w:rsidRPr="002271CA" w:rsidRDefault="00EC58C8">
      <w:pPr>
        <w:numPr>
          <w:ilvl w:val="3"/>
          <w:numId w:val="1"/>
        </w:numPr>
        <w:pBdr>
          <w:top w:val="nil"/>
          <w:left w:val="nil"/>
          <w:bottom w:val="nil"/>
          <w:right w:val="nil"/>
          <w:between w:val="nil"/>
        </w:pBdr>
        <w:spacing w:before="120"/>
        <w:ind w:left="2347" w:hanging="546"/>
        <w:rPr>
          <w:rFonts w:asciiTheme="majorBidi" w:eastAsia="Calibri" w:hAnsiTheme="majorBidi" w:cstheme="majorBidi"/>
        </w:rPr>
      </w:pPr>
      <w:r w:rsidRPr="002271CA">
        <w:rPr>
          <w:rFonts w:asciiTheme="majorBidi" w:eastAsia="Calibri" w:hAnsiTheme="majorBidi" w:cstheme="majorBidi"/>
          <w:color w:val="FF0000"/>
        </w:rPr>
        <w:t>Both parents, unless one parent is deceased, unknown, incompetent, or not reasonably available, or when only one parent has legal responsibility for the care and custody of the child.</w:t>
      </w:r>
    </w:p>
    <w:p w14:paraId="000001D7" w14:textId="77777777" w:rsidR="006A244E" w:rsidRPr="002271CA" w:rsidRDefault="00EC58C8">
      <w:pPr>
        <w:numPr>
          <w:ilvl w:val="3"/>
          <w:numId w:val="1"/>
        </w:numPr>
        <w:pBdr>
          <w:top w:val="nil"/>
          <w:left w:val="nil"/>
          <w:bottom w:val="nil"/>
          <w:right w:val="nil"/>
          <w:between w:val="nil"/>
        </w:pBdr>
        <w:spacing w:before="120"/>
        <w:ind w:left="2347" w:hanging="546"/>
        <w:rPr>
          <w:rFonts w:asciiTheme="majorBidi" w:eastAsia="Calibri" w:hAnsiTheme="majorBidi" w:cstheme="majorBidi"/>
        </w:rPr>
      </w:pPr>
      <w:r w:rsidRPr="002271CA">
        <w:rPr>
          <w:rFonts w:asciiTheme="majorBidi" w:eastAsia="Calibri" w:hAnsiTheme="majorBidi" w:cstheme="majorBidi"/>
          <w:color w:val="FF0000"/>
        </w:rPr>
        <w:t>One parent, even if the other parent is alive, known, competent, reasonably available, and shares legal responsibility for the care and custody of the child.</w:t>
      </w:r>
    </w:p>
    <w:p w14:paraId="000001D8"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whether permission will be obtained from individuals other than parents, and if so, who will be allowed to provide permission. Describe the process used to determine these individuals’ authority to consent to each child’s general medical care.</w:t>
      </w:r>
    </w:p>
    <w:p w14:paraId="000001D9"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Indicate whether assent will be obtained from all, some, or none of the children. If assent will be obtained from some children, indicate which children will be required to assent.</w:t>
      </w:r>
    </w:p>
    <w:p w14:paraId="000001DA" w14:textId="3255B92B" w:rsidR="006A244E" w:rsidRPr="004F2749" w:rsidRDefault="00EC58C8">
      <w:pPr>
        <w:numPr>
          <w:ilvl w:val="2"/>
          <w:numId w:val="1"/>
        </w:numPr>
        <w:pBdr>
          <w:top w:val="nil"/>
          <w:left w:val="nil"/>
          <w:bottom w:val="nil"/>
          <w:right w:val="nil"/>
          <w:between w:val="nil"/>
        </w:pBdr>
        <w:spacing w:before="120" w:after="120"/>
        <w:rPr>
          <w:rFonts w:asciiTheme="majorBidi" w:eastAsia="Calibri" w:hAnsiTheme="majorBidi" w:cstheme="majorBidi"/>
          <w:i/>
        </w:rPr>
      </w:pPr>
      <w:r w:rsidRPr="002271CA">
        <w:rPr>
          <w:rFonts w:asciiTheme="majorBidi" w:eastAsia="Calibri" w:hAnsiTheme="majorBidi" w:cstheme="majorBidi"/>
          <w:color w:val="FF0000"/>
        </w:rPr>
        <w:t>When assent of children is obtained describe whether and how it will be documented.</w:t>
      </w:r>
    </w:p>
    <w:p w14:paraId="26928697" w14:textId="77777777" w:rsidR="004F2749" w:rsidRPr="004F2749" w:rsidRDefault="004F2749" w:rsidP="004F2749">
      <w:pPr>
        <w:pBdr>
          <w:top w:val="nil"/>
          <w:left w:val="nil"/>
          <w:bottom w:val="nil"/>
          <w:right w:val="nil"/>
          <w:between w:val="nil"/>
        </w:pBdr>
        <w:spacing w:before="120" w:after="120"/>
        <w:rPr>
          <w:rFonts w:asciiTheme="majorBidi" w:eastAsia="Calibri" w:hAnsiTheme="majorBidi" w:cstheme="majorBidi"/>
        </w:rPr>
      </w:pPr>
      <w:r w:rsidRPr="004F2749">
        <w:rPr>
          <w:rFonts w:asciiTheme="majorBidi" w:eastAsia="Calibri" w:hAnsiTheme="majorBidi" w:cstheme="majorBidi"/>
        </w:rPr>
        <w:t>N/A</w:t>
      </w:r>
    </w:p>
    <w:p w14:paraId="1DAD7C57" w14:textId="77777777" w:rsidR="004F2749" w:rsidRPr="002271CA" w:rsidRDefault="004F2749" w:rsidP="004F2749">
      <w:pPr>
        <w:pBdr>
          <w:top w:val="nil"/>
          <w:left w:val="nil"/>
          <w:bottom w:val="nil"/>
          <w:right w:val="nil"/>
          <w:between w:val="nil"/>
        </w:pBdr>
        <w:spacing w:before="120" w:after="120"/>
        <w:rPr>
          <w:rFonts w:asciiTheme="majorBidi" w:eastAsia="Calibri" w:hAnsiTheme="majorBidi" w:cstheme="majorBidi"/>
          <w:i/>
        </w:rPr>
      </w:pPr>
    </w:p>
    <w:p w14:paraId="000001DB"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Cognitively Impaired Adults, or adults with fluctuating or diminished capacity to consent:</w:t>
      </w:r>
    </w:p>
    <w:p w14:paraId="000001DC" w14:textId="671187BD"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process to determine whether an individual is capable of consent. Review “</w:t>
      </w:r>
      <w:hyperlink r:id="rId77">
        <w:r w:rsidRPr="002271CA">
          <w:rPr>
            <w:rFonts w:asciiTheme="majorBidi" w:eastAsia="Calibri" w:hAnsiTheme="majorBidi" w:cstheme="majorBidi"/>
            <w:color w:val="0070C0"/>
            <w:u w:val="single"/>
          </w:rPr>
          <w:t>POLICY: Capacity to Consent (HRP-110)</w:t>
        </w:r>
      </w:hyperlink>
      <w:r w:rsidRPr="002271CA">
        <w:rPr>
          <w:rFonts w:asciiTheme="majorBidi" w:eastAsia="Calibri" w:hAnsiTheme="majorBidi" w:cstheme="majorBidi"/>
          <w:color w:val="FF0000"/>
        </w:rPr>
        <w:t>” and “</w:t>
      </w:r>
      <w:hyperlink r:id="rId78">
        <w:r w:rsidRPr="002271CA">
          <w:rPr>
            <w:rFonts w:asciiTheme="majorBidi" w:eastAsia="Calibri" w:hAnsiTheme="majorBidi" w:cstheme="majorBidi"/>
            <w:color w:val="0070C0"/>
            <w:u w:val="single"/>
          </w:rPr>
          <w:t>POLICY: Research Involving Adults Under Court Jurisdiction (HRP-111)</w:t>
        </w:r>
      </w:hyperlink>
      <w:r w:rsidRPr="002271CA">
        <w:rPr>
          <w:rFonts w:asciiTheme="majorBidi" w:eastAsia="Calibri" w:hAnsiTheme="majorBidi" w:cstheme="majorBidi"/>
          <w:color w:val="FF0000"/>
        </w:rPr>
        <w:t>” for additional information. Reference “</w:t>
      </w:r>
      <w:hyperlink r:id="rId79">
        <w:r w:rsidRPr="002271CA">
          <w:rPr>
            <w:rFonts w:asciiTheme="majorBidi" w:eastAsia="Calibri" w:hAnsiTheme="majorBidi" w:cstheme="majorBidi"/>
            <w:color w:val="0070C0"/>
            <w:u w:val="single"/>
          </w:rPr>
          <w:t>CHECKLIST: Cognitively Impaired Adults (HRP-417)</w:t>
        </w:r>
      </w:hyperlink>
      <w:r w:rsidRPr="002271CA">
        <w:rPr>
          <w:rFonts w:asciiTheme="majorBidi" w:eastAsia="Calibri" w:hAnsiTheme="majorBidi" w:cstheme="majorBidi"/>
          <w:color w:val="FF0000"/>
        </w:rPr>
        <w:t>.”</w:t>
      </w:r>
    </w:p>
    <w:p w14:paraId="000001DD" w14:textId="3170483E" w:rsidR="006A244E" w:rsidRPr="002271CA" w:rsidRDefault="00EC58C8" w:rsidP="004A548C">
      <w:pPr>
        <w:numPr>
          <w:ilvl w:val="2"/>
          <w:numId w:val="1"/>
        </w:numPr>
        <w:spacing w:before="120"/>
        <w:rPr>
          <w:rFonts w:asciiTheme="majorBidi" w:eastAsia="Calibri" w:hAnsiTheme="majorBidi" w:cstheme="majorBidi"/>
        </w:rPr>
      </w:pPr>
      <w:r w:rsidRPr="002271CA">
        <w:rPr>
          <w:rFonts w:asciiTheme="majorBidi" w:eastAsia="Calibri" w:hAnsiTheme="majorBidi" w:cstheme="majorBidi"/>
          <w:color w:val="FF0000"/>
        </w:rPr>
        <w:t>Indicate who will be responsible for assessing capacity to consent for this protocol. Review training requirements to ensure those responsible for assessing capacity to consent have completed the required training (</w:t>
      </w:r>
      <w:hyperlink r:id="rId80" w:history="1">
        <w:r w:rsidR="004451A3" w:rsidRPr="002271CA">
          <w:rPr>
            <w:rStyle w:val="Hyperlink"/>
            <w:rFonts w:asciiTheme="majorBidi" w:eastAsia="Calibri" w:hAnsiTheme="majorBidi" w:cstheme="majorBidi"/>
          </w:rPr>
          <w:t>SOP: Education and Training (HRP-066)</w:t>
        </w:r>
      </w:hyperlink>
      <w:r w:rsidRPr="002271CA">
        <w:rPr>
          <w:rFonts w:asciiTheme="majorBidi" w:eastAsia="Calibri" w:hAnsiTheme="majorBidi" w:cstheme="majorBidi"/>
          <w:color w:val="FF0000"/>
        </w:rPr>
        <w:t>).</w:t>
      </w:r>
    </w:p>
    <w:p w14:paraId="000001DE"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Confirm use of one of the approved validated instruments to assess capacity to consent appropriate for the level of risk associated with the research (i.e., the MacArthur Competence Assessment Tool for Clinical Research for greater than Minimal Risk research or the UCSD Brief Assessment of Capacity to Consent for Minimal Risk research). If you will not be using one of these tools, describe the alternative validated tool(s) you propose to use instead. If available in electronic format, submit the alternative tool(s) for review by the IRB in ETHOS.</w:t>
      </w:r>
    </w:p>
    <w:p w14:paraId="000001DF" w14:textId="50B7111E" w:rsidR="006A244E" w:rsidRPr="004F2749"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Document plans, if any, to avoid seeking consent during periods of greater than normal impairment.</w:t>
      </w:r>
    </w:p>
    <w:p w14:paraId="7E6F8893" w14:textId="77777777" w:rsidR="004F2749" w:rsidRPr="004F2749" w:rsidRDefault="004F2749" w:rsidP="004F2749">
      <w:pPr>
        <w:pBdr>
          <w:top w:val="nil"/>
          <w:left w:val="nil"/>
          <w:bottom w:val="nil"/>
          <w:right w:val="nil"/>
          <w:between w:val="nil"/>
        </w:pBdr>
        <w:spacing w:before="120" w:after="120"/>
        <w:rPr>
          <w:rFonts w:asciiTheme="majorBidi" w:eastAsia="Calibri" w:hAnsiTheme="majorBidi" w:cstheme="majorBidi"/>
        </w:rPr>
      </w:pPr>
      <w:r w:rsidRPr="004F2749">
        <w:rPr>
          <w:rFonts w:asciiTheme="majorBidi" w:eastAsia="Calibri" w:hAnsiTheme="majorBidi" w:cstheme="majorBidi"/>
        </w:rPr>
        <w:t>N/A</w:t>
      </w:r>
    </w:p>
    <w:p w14:paraId="1A189361" w14:textId="77777777" w:rsidR="004F2749" w:rsidRPr="002271CA" w:rsidRDefault="004F2749" w:rsidP="004F2749">
      <w:pPr>
        <w:pBdr>
          <w:top w:val="nil"/>
          <w:left w:val="nil"/>
          <w:bottom w:val="nil"/>
          <w:right w:val="nil"/>
          <w:between w:val="nil"/>
        </w:pBdr>
        <w:spacing w:before="120" w:after="120"/>
        <w:rPr>
          <w:rFonts w:asciiTheme="majorBidi" w:eastAsia="Calibri" w:hAnsiTheme="majorBidi" w:cstheme="majorBidi"/>
        </w:rPr>
      </w:pPr>
    </w:p>
    <w:p w14:paraId="000001E0" w14:textId="77777777" w:rsidR="006A244E" w:rsidRPr="002271CA" w:rsidRDefault="00EC58C8">
      <w:pPr>
        <w:numPr>
          <w:ilvl w:val="1"/>
          <w:numId w:val="1"/>
        </w:numPr>
        <w:pBdr>
          <w:top w:val="nil"/>
          <w:left w:val="nil"/>
          <w:bottom w:val="nil"/>
          <w:right w:val="nil"/>
          <w:between w:val="nil"/>
        </w:pBdr>
        <w:spacing w:before="120" w:after="120"/>
        <w:ind w:left="1260" w:hanging="540"/>
        <w:rPr>
          <w:rFonts w:asciiTheme="majorBidi" w:eastAsia="Calibri" w:hAnsiTheme="majorBidi" w:cstheme="majorBidi"/>
        </w:rPr>
      </w:pPr>
      <w:r w:rsidRPr="002271CA">
        <w:rPr>
          <w:rFonts w:asciiTheme="majorBidi" w:eastAsia="Calibri" w:hAnsiTheme="majorBidi" w:cstheme="majorBidi"/>
          <w:color w:val="000000"/>
        </w:rPr>
        <w:t>Adults Unable to Consent:</w:t>
      </w:r>
    </w:p>
    <w:p w14:paraId="000001E1"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000000"/>
        </w:rPr>
        <w:t xml:space="preserve">Permission: </w:t>
      </w:r>
      <w:r w:rsidRPr="002271CA">
        <w:rPr>
          <w:rFonts w:asciiTheme="majorBidi" w:eastAsia="Calibri" w:hAnsiTheme="majorBidi" w:cstheme="majorBidi"/>
          <w:color w:val="FF0000"/>
        </w:rPr>
        <w:t>List the individuals from whom permission will be obtained in order of priority (e.g., durable power of attorney for health care, court appointed guardian for health care decisions, spouse, and adult child.)</w:t>
      </w:r>
    </w:p>
    <w:p w14:paraId="000001E2" w14:textId="0B6CE376" w:rsidR="006A244E" w:rsidRPr="002271CA" w:rsidRDefault="00EC58C8">
      <w:pPr>
        <w:numPr>
          <w:ilvl w:val="3"/>
          <w:numId w:val="1"/>
        </w:numPr>
        <w:pBdr>
          <w:top w:val="nil"/>
          <w:left w:val="nil"/>
          <w:bottom w:val="nil"/>
          <w:right w:val="nil"/>
          <w:between w:val="nil"/>
        </w:pBdr>
        <w:spacing w:before="120"/>
        <w:ind w:left="2347" w:hanging="546"/>
        <w:rPr>
          <w:rFonts w:asciiTheme="majorBidi" w:eastAsia="Calibri" w:hAnsiTheme="majorBidi" w:cstheme="majorBidi"/>
        </w:rPr>
      </w:pPr>
      <w:r w:rsidRPr="002271CA">
        <w:rPr>
          <w:rFonts w:asciiTheme="majorBidi" w:eastAsia="Calibri" w:hAnsiTheme="majorBidi" w:cstheme="majorBidi"/>
          <w:color w:val="FF0000"/>
        </w:rPr>
        <w:t>For research conducted in Minnesota, review “</w:t>
      </w:r>
      <w:hyperlink r:id="rId81">
        <w:r w:rsidRPr="002271CA">
          <w:rPr>
            <w:rFonts w:asciiTheme="majorBidi" w:eastAsia="Calibri" w:hAnsiTheme="majorBidi" w:cstheme="majorBidi"/>
            <w:color w:val="0070C0"/>
            <w:u w:val="single"/>
          </w:rPr>
          <w:t>SOP: Legally Authorized Representatives, Children, and Guardians (HRP-013)</w:t>
        </w:r>
      </w:hyperlink>
      <w:r w:rsidRPr="002271CA">
        <w:rPr>
          <w:rFonts w:asciiTheme="majorBidi" w:eastAsia="Calibri" w:hAnsiTheme="majorBidi" w:cstheme="majorBidi"/>
          <w:color w:val="FF0000"/>
        </w:rPr>
        <w:t>” to be aware of which individuals in the state meet the definition of “legally authorized representative.” Additionally, be aware of special restrictions regarding recruiting or enrolling persons under a stay of commitment.</w:t>
      </w:r>
    </w:p>
    <w:p w14:paraId="000001E3" w14:textId="1928B9EE" w:rsidR="006A244E" w:rsidRPr="002271CA" w:rsidRDefault="00EC58C8">
      <w:pPr>
        <w:numPr>
          <w:ilvl w:val="3"/>
          <w:numId w:val="1"/>
        </w:numPr>
        <w:pBdr>
          <w:top w:val="nil"/>
          <w:left w:val="nil"/>
          <w:bottom w:val="nil"/>
          <w:right w:val="nil"/>
          <w:between w:val="nil"/>
        </w:pBdr>
        <w:spacing w:before="120"/>
        <w:ind w:left="2347" w:hanging="546"/>
        <w:rPr>
          <w:rFonts w:asciiTheme="majorBidi" w:eastAsia="Calibri" w:hAnsiTheme="majorBidi" w:cstheme="majorBidi"/>
        </w:rPr>
      </w:pPr>
      <w:r w:rsidRPr="002271CA">
        <w:rPr>
          <w:rFonts w:asciiTheme="majorBidi" w:eastAsia="Calibri" w:hAnsiTheme="majorBidi" w:cstheme="majorBidi"/>
          <w:color w:val="FF0000"/>
        </w:rPr>
        <w:t>For research conducted outside of Minnesota, provide information that describes which individuals are authorized under applicable law to consent on behalf of a prospective participant to their participation in the procedure(s) involved in this research. One method of obtaining this information is to have a legal counsel or authority review your protocol along with the definition of “legally authorized representative” in “</w:t>
      </w:r>
      <w:hyperlink r:id="rId82">
        <w:r w:rsidRPr="002271CA">
          <w:rPr>
            <w:rFonts w:asciiTheme="majorBidi" w:eastAsia="Calibri" w:hAnsiTheme="majorBidi" w:cstheme="majorBidi"/>
            <w:color w:val="0070C0"/>
            <w:u w:val="single"/>
          </w:rPr>
          <w:t>SOP: Legally Authorized Representatives, Children, and Guardians (HRP-013)</w:t>
        </w:r>
      </w:hyperlink>
      <w:r w:rsidRPr="002271CA">
        <w:rPr>
          <w:rFonts w:asciiTheme="majorBidi" w:eastAsia="Calibri" w:hAnsiTheme="majorBidi" w:cstheme="majorBidi"/>
          <w:color w:val="FF0000"/>
        </w:rPr>
        <w:t>.”</w:t>
      </w:r>
    </w:p>
    <w:p w14:paraId="000001E4"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000000"/>
        </w:rPr>
        <w:lastRenderedPageBreak/>
        <w:t xml:space="preserve">Assent: </w:t>
      </w:r>
      <w:r w:rsidRPr="002271CA">
        <w:rPr>
          <w:rFonts w:asciiTheme="majorBidi" w:eastAsia="Calibri" w:hAnsiTheme="majorBidi" w:cstheme="majorBidi"/>
          <w:color w:val="FF0000"/>
        </w:rPr>
        <w:t>Describe the process for assent of the participants. Indicate whether:</w:t>
      </w:r>
    </w:p>
    <w:p w14:paraId="000001E5" w14:textId="77777777" w:rsidR="006A244E" w:rsidRPr="002271CA" w:rsidRDefault="00EC58C8">
      <w:pPr>
        <w:numPr>
          <w:ilvl w:val="3"/>
          <w:numId w:val="1"/>
        </w:numPr>
        <w:pBdr>
          <w:top w:val="nil"/>
          <w:left w:val="nil"/>
          <w:bottom w:val="nil"/>
          <w:right w:val="nil"/>
          <w:between w:val="nil"/>
        </w:pBdr>
        <w:tabs>
          <w:tab w:val="left" w:pos="2340"/>
        </w:tabs>
        <w:spacing w:before="120" w:after="120"/>
        <w:ind w:left="2347" w:hanging="546"/>
        <w:rPr>
          <w:rFonts w:asciiTheme="majorBidi" w:eastAsia="Calibri" w:hAnsiTheme="majorBidi" w:cstheme="majorBidi"/>
        </w:rPr>
      </w:pPr>
      <w:r w:rsidRPr="002271CA">
        <w:rPr>
          <w:rFonts w:asciiTheme="majorBidi" w:eastAsia="Calibri" w:hAnsiTheme="majorBidi" w:cstheme="majorBidi"/>
          <w:color w:val="FF0000"/>
        </w:rPr>
        <w:t>Assent will be required of all, some, or none of the participants. If some, indicate which participants will be required to assent and which will not.</w:t>
      </w:r>
    </w:p>
    <w:p w14:paraId="000001E6" w14:textId="77777777" w:rsidR="006A244E" w:rsidRPr="002271CA" w:rsidRDefault="00EC58C8">
      <w:pPr>
        <w:numPr>
          <w:ilvl w:val="3"/>
          <w:numId w:val="1"/>
        </w:numPr>
        <w:pBdr>
          <w:top w:val="nil"/>
          <w:left w:val="nil"/>
          <w:bottom w:val="nil"/>
          <w:right w:val="nil"/>
          <w:between w:val="nil"/>
        </w:pBdr>
        <w:tabs>
          <w:tab w:val="left" w:pos="2340"/>
        </w:tabs>
        <w:spacing w:before="120" w:after="120"/>
        <w:ind w:left="2347" w:hanging="546"/>
        <w:rPr>
          <w:rFonts w:asciiTheme="majorBidi" w:eastAsia="Calibri" w:hAnsiTheme="majorBidi" w:cstheme="majorBidi"/>
        </w:rPr>
      </w:pPr>
      <w:r w:rsidRPr="002271CA">
        <w:rPr>
          <w:rFonts w:asciiTheme="majorBidi" w:eastAsia="Calibri" w:hAnsiTheme="majorBidi" w:cstheme="majorBidi"/>
          <w:color w:val="FF0000"/>
        </w:rPr>
        <w:t>If assent will not be obtained from some or all participants, an explanation of why not.</w:t>
      </w:r>
    </w:p>
    <w:p w14:paraId="000001E7" w14:textId="77777777" w:rsidR="006A244E" w:rsidRPr="002271CA" w:rsidRDefault="00EC58C8">
      <w:pPr>
        <w:numPr>
          <w:ilvl w:val="3"/>
          <w:numId w:val="1"/>
        </w:numPr>
        <w:pBdr>
          <w:top w:val="nil"/>
          <w:left w:val="nil"/>
          <w:bottom w:val="nil"/>
          <w:right w:val="nil"/>
          <w:between w:val="nil"/>
        </w:pBdr>
        <w:tabs>
          <w:tab w:val="left" w:pos="2340"/>
        </w:tabs>
        <w:spacing w:before="120" w:after="120"/>
        <w:ind w:left="2347" w:hanging="546"/>
        <w:rPr>
          <w:rFonts w:asciiTheme="majorBidi" w:eastAsia="Calibri" w:hAnsiTheme="majorBidi" w:cstheme="majorBidi"/>
        </w:rPr>
      </w:pPr>
      <w:r w:rsidRPr="002271CA">
        <w:rPr>
          <w:rFonts w:asciiTheme="majorBidi" w:eastAsia="Calibri" w:hAnsiTheme="majorBidi" w:cstheme="majorBidi"/>
          <w:color w:val="FF0000"/>
        </w:rPr>
        <w:t>Describe whether assent of the participants will be documented and the process to document assent.</w:t>
      </w:r>
    </w:p>
    <w:p w14:paraId="000001E8" w14:textId="5F21C614" w:rsidR="006A244E" w:rsidRPr="004F2749" w:rsidRDefault="00EC58C8">
      <w:pPr>
        <w:numPr>
          <w:ilvl w:val="3"/>
          <w:numId w:val="1"/>
        </w:numPr>
        <w:pBdr>
          <w:top w:val="nil"/>
          <w:left w:val="nil"/>
          <w:bottom w:val="nil"/>
          <w:right w:val="nil"/>
          <w:between w:val="nil"/>
        </w:pBdr>
        <w:tabs>
          <w:tab w:val="left" w:pos="2340"/>
        </w:tabs>
        <w:spacing w:before="120" w:after="120"/>
        <w:ind w:left="2347" w:hanging="546"/>
        <w:rPr>
          <w:rFonts w:asciiTheme="majorBidi" w:eastAsia="Calibri" w:hAnsiTheme="majorBidi" w:cstheme="majorBidi"/>
          <w:i/>
        </w:rPr>
      </w:pPr>
      <w:r w:rsidRPr="002271CA">
        <w:rPr>
          <w:rFonts w:asciiTheme="majorBidi" w:eastAsia="Calibri" w:hAnsiTheme="majorBidi" w:cstheme="majorBidi"/>
          <w:color w:val="000000"/>
        </w:rPr>
        <w:t>Dissent:</w:t>
      </w:r>
      <w:r w:rsidRPr="002271CA">
        <w:rPr>
          <w:rFonts w:asciiTheme="majorBidi" w:eastAsia="Calibri" w:hAnsiTheme="majorBidi" w:cstheme="majorBidi"/>
          <w:color w:val="FF0000"/>
        </w:rPr>
        <w:t xml:space="preserve"> Describe the process of identifying the dissent of the participants. Reference the </w:t>
      </w:r>
      <w:hyperlink r:id="rId83">
        <w:r w:rsidRPr="002271CA">
          <w:rPr>
            <w:rFonts w:asciiTheme="majorBidi" w:eastAsia="Calibri" w:hAnsiTheme="majorBidi" w:cstheme="majorBidi"/>
            <w:color w:val="0070C0"/>
            <w:u w:val="single"/>
          </w:rPr>
          <w:t>Legally Authorized Representative Brochure</w:t>
        </w:r>
      </w:hyperlink>
      <w:r w:rsidRPr="002271CA">
        <w:rPr>
          <w:rFonts w:asciiTheme="majorBidi" w:eastAsia="Calibri" w:hAnsiTheme="majorBidi" w:cstheme="majorBidi"/>
          <w:color w:val="FF0000"/>
        </w:rPr>
        <w:t xml:space="preserve"> and </w:t>
      </w:r>
      <w:hyperlink r:id="rId84">
        <w:r w:rsidRPr="002271CA">
          <w:rPr>
            <w:rFonts w:asciiTheme="majorBidi" w:eastAsia="Calibri" w:hAnsiTheme="majorBidi" w:cstheme="majorBidi"/>
            <w:color w:val="0070C0"/>
            <w:u w:val="single"/>
          </w:rPr>
          <w:t>Investigator Manual (HRP-103)</w:t>
        </w:r>
      </w:hyperlink>
      <w:r w:rsidRPr="002271CA">
        <w:rPr>
          <w:rFonts w:asciiTheme="majorBidi" w:eastAsia="Calibri" w:hAnsiTheme="majorBidi" w:cstheme="majorBidi"/>
          <w:color w:val="FF0000"/>
        </w:rPr>
        <w:t xml:space="preserve"> for additional guidance.</w:t>
      </w:r>
    </w:p>
    <w:p w14:paraId="4DCDF2AF" w14:textId="77777777" w:rsidR="004F2749" w:rsidRPr="004F2749" w:rsidRDefault="004F2749" w:rsidP="004F2749">
      <w:pPr>
        <w:pBdr>
          <w:top w:val="nil"/>
          <w:left w:val="nil"/>
          <w:bottom w:val="nil"/>
          <w:right w:val="nil"/>
          <w:between w:val="nil"/>
        </w:pBdr>
        <w:spacing w:before="120" w:after="120"/>
        <w:rPr>
          <w:rFonts w:asciiTheme="majorBidi" w:eastAsia="Calibri" w:hAnsiTheme="majorBidi" w:cstheme="majorBidi"/>
        </w:rPr>
      </w:pPr>
      <w:r w:rsidRPr="004F2749">
        <w:rPr>
          <w:rFonts w:asciiTheme="majorBidi" w:eastAsia="Calibri" w:hAnsiTheme="majorBidi" w:cstheme="majorBidi"/>
        </w:rPr>
        <w:t>N/A</w:t>
      </w:r>
    </w:p>
    <w:p w14:paraId="2DB8D771" w14:textId="77777777" w:rsidR="004F2749" w:rsidRPr="002271CA" w:rsidRDefault="004F2749" w:rsidP="004F2749">
      <w:pPr>
        <w:pBdr>
          <w:top w:val="nil"/>
          <w:left w:val="nil"/>
          <w:bottom w:val="nil"/>
          <w:right w:val="nil"/>
          <w:between w:val="nil"/>
        </w:pBdr>
        <w:tabs>
          <w:tab w:val="left" w:pos="2340"/>
        </w:tabs>
        <w:spacing w:before="120" w:after="120"/>
        <w:rPr>
          <w:rFonts w:asciiTheme="majorBidi" w:eastAsia="Calibri" w:hAnsiTheme="majorBidi" w:cstheme="majorBidi"/>
          <w:i/>
        </w:rPr>
      </w:pPr>
    </w:p>
    <w:p w14:paraId="000001E9"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6" w:name="_Toc68115636"/>
      <w:r w:rsidRPr="002271CA">
        <w:rPr>
          <w:rFonts w:asciiTheme="majorBidi" w:eastAsia="Calibri" w:hAnsiTheme="majorBidi" w:cstheme="majorBidi"/>
          <w:sz w:val="24"/>
          <w:szCs w:val="24"/>
        </w:rPr>
        <w:t>Setting</w:t>
      </w:r>
      <w:bookmarkEnd w:id="126"/>
    </w:p>
    <w:p w14:paraId="000001EA"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Research Sites: </w:t>
      </w:r>
      <w:r w:rsidRPr="002271CA">
        <w:rPr>
          <w:rFonts w:asciiTheme="majorBidi" w:eastAsia="Calibri" w:hAnsiTheme="majorBidi" w:cstheme="majorBidi"/>
          <w:color w:val="FF0000"/>
        </w:rPr>
        <w:t>Describe the sites or locations where your research team will conduct the research.</w:t>
      </w:r>
    </w:p>
    <w:p w14:paraId="000001EB"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Identify where your research team will identify and recruit potential participants.</w:t>
      </w:r>
    </w:p>
    <w:p w14:paraId="000001EC"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Identify where research procedures will be performed.</w:t>
      </w:r>
    </w:p>
    <w:p w14:paraId="000001ED"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composition and involvement of any community advisory board, school board, school principals or teachers, etc.</w:t>
      </w:r>
    </w:p>
    <w:p w14:paraId="000001EE" w14:textId="28675E38"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For research conducted outside of your organization and its affiliates, describe:</w:t>
      </w:r>
    </w:p>
    <w:p w14:paraId="000001EF" w14:textId="77777777" w:rsidR="006A244E" w:rsidRPr="002271CA" w:rsidRDefault="00EC58C8">
      <w:pPr>
        <w:numPr>
          <w:ilvl w:val="3"/>
          <w:numId w:val="1"/>
        </w:numPr>
        <w:pBdr>
          <w:top w:val="nil"/>
          <w:left w:val="nil"/>
          <w:bottom w:val="nil"/>
          <w:right w:val="nil"/>
          <w:between w:val="nil"/>
        </w:pBdr>
        <w:spacing w:before="120"/>
        <w:ind w:left="2340" w:hanging="540"/>
        <w:rPr>
          <w:rFonts w:asciiTheme="majorBidi" w:eastAsia="Calibri" w:hAnsiTheme="majorBidi" w:cstheme="majorBidi"/>
        </w:rPr>
      </w:pPr>
      <w:r w:rsidRPr="002271CA">
        <w:rPr>
          <w:rFonts w:asciiTheme="majorBidi" w:eastAsia="Calibri" w:hAnsiTheme="majorBidi" w:cstheme="majorBidi"/>
          <w:color w:val="FF0000"/>
        </w:rPr>
        <w:t>Site-specific regulations or customs affecting the research.</w:t>
      </w:r>
    </w:p>
    <w:p w14:paraId="000001F0" w14:textId="1D96ED9E" w:rsidR="006A244E" w:rsidRPr="00B264EB" w:rsidRDefault="00EC58C8">
      <w:pPr>
        <w:numPr>
          <w:ilvl w:val="3"/>
          <w:numId w:val="1"/>
        </w:numPr>
        <w:pBdr>
          <w:top w:val="nil"/>
          <w:left w:val="nil"/>
          <w:bottom w:val="nil"/>
          <w:right w:val="nil"/>
          <w:between w:val="nil"/>
        </w:pBdr>
        <w:spacing w:before="120"/>
        <w:ind w:left="2340" w:hanging="540"/>
        <w:rPr>
          <w:rFonts w:asciiTheme="majorBidi" w:eastAsia="Calibri" w:hAnsiTheme="majorBidi" w:cstheme="majorBidi"/>
        </w:rPr>
      </w:pPr>
      <w:r w:rsidRPr="002271CA">
        <w:rPr>
          <w:rFonts w:asciiTheme="majorBidi" w:eastAsia="Calibri" w:hAnsiTheme="majorBidi" w:cstheme="majorBidi"/>
          <w:color w:val="FF0000"/>
        </w:rPr>
        <w:t>Local scientific and ethical review structure.</w:t>
      </w:r>
    </w:p>
    <w:p w14:paraId="05DFD9D5" w14:textId="4CCED3C4" w:rsidR="00B264EB" w:rsidRPr="00B264EB" w:rsidRDefault="00B264EB" w:rsidP="00B264EB">
      <w:pPr>
        <w:pBdr>
          <w:top w:val="nil"/>
          <w:left w:val="nil"/>
          <w:bottom w:val="nil"/>
          <w:right w:val="nil"/>
          <w:between w:val="nil"/>
        </w:pBdr>
        <w:spacing w:before="120" w:after="120"/>
        <w:rPr>
          <w:rFonts w:ascii="Times New Roman" w:hAnsi="Times New Roman" w:cs="Times New Roman"/>
        </w:rPr>
      </w:pPr>
      <w:r>
        <w:t xml:space="preserve">This research will be conducted in </w:t>
      </w:r>
      <w:r w:rsidR="00AD5640">
        <w:t xml:space="preserve">assisted living facilities and </w:t>
      </w:r>
      <w:r>
        <w:t xml:space="preserve">nursing homes </w:t>
      </w:r>
      <w:r w:rsidR="00AD5640">
        <w:t>managed by service providers that agreed to assist with this study.  The actual study activities may also take place in community centers if that is the participants’ preference</w:t>
      </w:r>
      <w:r>
        <w:t xml:space="preserve">. </w:t>
      </w:r>
    </w:p>
    <w:p w14:paraId="77B483E3" w14:textId="3C2494D1" w:rsidR="00B264EB" w:rsidRPr="00B264EB" w:rsidRDefault="00B264EB" w:rsidP="00B264EB">
      <w:pPr>
        <w:pBdr>
          <w:top w:val="nil"/>
          <w:left w:val="nil"/>
          <w:bottom w:val="nil"/>
          <w:right w:val="nil"/>
          <w:between w:val="nil"/>
        </w:pBdr>
        <w:spacing w:before="120" w:after="120"/>
        <w:rPr>
          <w:rFonts w:ascii="Times New Roman" w:hAnsi="Times New Roman" w:cs="Times New Roman"/>
        </w:rPr>
      </w:pPr>
      <w:r>
        <w:t xml:space="preserve">Potential participants will be invited for </w:t>
      </w:r>
      <w:r w:rsidR="00AD5640">
        <w:t>initial informational meetings organized for</w:t>
      </w:r>
      <w:r>
        <w:t xml:space="preserve"> organizations </w:t>
      </w:r>
      <w:r w:rsidR="00AD5640">
        <w:t xml:space="preserve">that have expressed an interest in this study on their premises </w:t>
      </w:r>
      <w:r>
        <w:t xml:space="preserve">where their trainings and cross-facility meetings are typically held. </w:t>
      </w:r>
      <w:r w:rsidR="00AD5640" w:rsidRPr="00AD5640">
        <w:t>Recruitment of all participants will take place online or in-per</w:t>
      </w:r>
      <w:r w:rsidR="00AD5640">
        <w:t>son</w:t>
      </w:r>
      <w:r w:rsidR="00AD5640" w:rsidRPr="00AD5640">
        <w:t xml:space="preserve"> in separate meetings at each interested organization</w:t>
      </w:r>
      <w:r w:rsidR="00AD5640">
        <w:t xml:space="preserve"> (community room, meeting room, etc.)</w:t>
      </w:r>
      <w:r w:rsidR="00AD5640" w:rsidRPr="00AD5640">
        <w:t>.</w:t>
      </w:r>
      <w:r w:rsidR="00AD5640">
        <w:t xml:space="preserve"> The data collection and intervention activities will take place in available meeting/community spaces of these provider organizations or other community spaces (e.g., meeting room at the library). </w:t>
      </w:r>
    </w:p>
    <w:p w14:paraId="63348E8E" w14:textId="294F3328" w:rsidR="00B264EB" w:rsidRDefault="00B264EB" w:rsidP="001E1D27">
      <w:pPr>
        <w:pBdr>
          <w:top w:val="nil"/>
          <w:left w:val="nil"/>
          <w:bottom w:val="nil"/>
          <w:right w:val="nil"/>
          <w:between w:val="nil"/>
        </w:pBdr>
        <w:spacing w:before="120" w:after="120"/>
      </w:pPr>
      <w:r>
        <w:t xml:space="preserve">Although there may be some variation depending on the size of the organization and its services, it is expected that </w:t>
      </w:r>
      <w:r w:rsidR="001E1D27">
        <w:t xml:space="preserve">both phases of study </w:t>
      </w:r>
      <w:r>
        <w:t xml:space="preserve">will take place in person. </w:t>
      </w:r>
    </w:p>
    <w:p w14:paraId="2A82A245" w14:textId="02F3C996" w:rsidR="00B264EB" w:rsidRPr="00B264EB" w:rsidRDefault="00B264EB" w:rsidP="00E51CB6">
      <w:pPr>
        <w:pBdr>
          <w:top w:val="nil"/>
          <w:left w:val="nil"/>
          <w:bottom w:val="nil"/>
          <w:right w:val="nil"/>
          <w:between w:val="nil"/>
        </w:pBdr>
        <w:spacing w:before="120" w:after="120"/>
        <w:rPr>
          <w:rFonts w:ascii="Times New Roman" w:hAnsi="Times New Roman" w:cs="Times New Roman"/>
        </w:rPr>
      </w:pPr>
      <w:r>
        <w:t>For this study, the PI and c</w:t>
      </w:r>
      <w:r w:rsidRPr="00C350CC">
        <w:t>o-PI</w:t>
      </w:r>
      <w:r w:rsidRPr="008351BA">
        <w:t xml:space="preserve"> will rely upon the input of the Institute on Community Integration’s Community Advisory Group</w:t>
      </w:r>
      <w:r>
        <w:t xml:space="preserve"> for additional organization recruitment</w:t>
      </w:r>
      <w:r w:rsidRPr="008351BA">
        <w:t xml:space="preserve">. This group is </w:t>
      </w:r>
      <w:r w:rsidRPr="008351BA">
        <w:lastRenderedPageBreak/>
        <w:t xml:space="preserve">composed of persons with a variety of </w:t>
      </w:r>
      <w:r w:rsidR="00E51CB6">
        <w:t xml:space="preserve">seniority and </w:t>
      </w:r>
      <w:r w:rsidRPr="008351BA">
        <w:t>disabilities, representatives from provider organizations.</w:t>
      </w:r>
    </w:p>
    <w:p w14:paraId="70980A9A" w14:textId="77777777" w:rsidR="00B264EB" w:rsidRPr="00B264EB" w:rsidRDefault="00B264EB" w:rsidP="00B264EB">
      <w:pPr>
        <w:pBdr>
          <w:top w:val="nil"/>
          <w:left w:val="nil"/>
          <w:bottom w:val="nil"/>
          <w:right w:val="nil"/>
          <w:between w:val="nil"/>
        </w:pBdr>
        <w:spacing w:before="120" w:after="120"/>
        <w:rPr>
          <w:rFonts w:ascii="Times New Roman" w:hAnsi="Times New Roman" w:cs="Times New Roman"/>
        </w:rPr>
      </w:pPr>
      <w:r>
        <w:t>There are no explicit site-specific regulations or customs in place at participating organizations that we believe have the potential to have</w:t>
      </w:r>
      <w:r w:rsidRPr="00B264EB">
        <w:rPr>
          <w:spacing w:val="-10"/>
        </w:rPr>
        <w:t xml:space="preserve"> </w:t>
      </w:r>
      <w:r>
        <w:t>a significant impact on the proposed</w:t>
      </w:r>
      <w:r w:rsidRPr="00B264EB">
        <w:rPr>
          <w:spacing w:val="-5"/>
        </w:rPr>
        <w:t xml:space="preserve"> </w:t>
      </w:r>
      <w:r>
        <w:t>research.</w:t>
      </w:r>
    </w:p>
    <w:p w14:paraId="13DBB879" w14:textId="54037678" w:rsidR="00B264EB" w:rsidRPr="00B264EB" w:rsidRDefault="00B264EB" w:rsidP="00E51CB6">
      <w:pPr>
        <w:pBdr>
          <w:top w:val="nil"/>
          <w:left w:val="nil"/>
          <w:bottom w:val="nil"/>
          <w:right w:val="nil"/>
          <w:between w:val="nil"/>
        </w:pBdr>
        <w:spacing w:before="120" w:after="120"/>
        <w:rPr>
          <w:rFonts w:ascii="Times New Roman" w:hAnsi="Times New Roman" w:cs="Times New Roman"/>
        </w:rPr>
      </w:pPr>
      <w:r>
        <w:t>The boards of the collaborating organizations are responsible for determining the scientific merit and review structure for research going on within the organization. These boards are designated to reviewed the proposal prior to its submission to the funding agency and approve the organization’s involvement at that</w:t>
      </w:r>
      <w:r w:rsidRPr="00B264EB">
        <w:rPr>
          <w:spacing w:val="-34"/>
        </w:rPr>
        <w:t xml:space="preserve"> </w:t>
      </w:r>
      <w:r>
        <w:t>time.</w:t>
      </w:r>
    </w:p>
    <w:p w14:paraId="4226766D" w14:textId="77777777" w:rsidR="00B264EB" w:rsidRPr="002271CA" w:rsidRDefault="00B264EB" w:rsidP="00B264EB">
      <w:pPr>
        <w:pBdr>
          <w:top w:val="nil"/>
          <w:left w:val="nil"/>
          <w:bottom w:val="nil"/>
          <w:right w:val="nil"/>
          <w:between w:val="nil"/>
        </w:pBdr>
        <w:spacing w:before="120"/>
        <w:rPr>
          <w:rFonts w:asciiTheme="majorBidi" w:eastAsia="Calibri" w:hAnsiTheme="majorBidi" w:cstheme="majorBidi"/>
        </w:rPr>
      </w:pPr>
    </w:p>
    <w:p w14:paraId="000001F1" w14:textId="001303DD"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International Research: </w:t>
      </w:r>
      <w:r w:rsidRPr="002271CA">
        <w:rPr>
          <w:rFonts w:asciiTheme="majorBidi" w:eastAsia="Calibri" w:hAnsiTheme="majorBidi" w:cstheme="majorBidi"/>
          <w:color w:val="FF0000"/>
        </w:rPr>
        <w:t xml:space="preserve">If the research will take place in </w:t>
      </w:r>
      <w:r w:rsidR="004451A3" w:rsidRPr="002271CA">
        <w:rPr>
          <w:rFonts w:asciiTheme="majorBidi" w:eastAsia="Calibri" w:hAnsiTheme="majorBidi" w:cstheme="majorBidi"/>
          <w:color w:val="FF0000"/>
        </w:rPr>
        <w:t>an</w:t>
      </w:r>
      <w:r w:rsidRPr="002271CA">
        <w:rPr>
          <w:rFonts w:asciiTheme="majorBidi" w:eastAsia="Calibri" w:hAnsiTheme="majorBidi" w:cstheme="majorBidi"/>
          <w:color w:val="FF0000"/>
        </w:rPr>
        <w:t xml:space="preserve"> international location or if the participants may be located in a General Data Protection Regulation compliant country, include information below for each location.</w:t>
      </w:r>
    </w:p>
    <w:p w14:paraId="000001F2"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 xml:space="preserve">Indicate whether the </w:t>
      </w:r>
      <w:hyperlink r:id="rId85">
        <w:r w:rsidRPr="002271CA">
          <w:rPr>
            <w:rFonts w:asciiTheme="majorBidi" w:eastAsia="Calibri" w:hAnsiTheme="majorBidi" w:cstheme="majorBidi"/>
            <w:color w:val="0000FF"/>
            <w:u w:val="single"/>
          </w:rPr>
          <w:t>General Data Protection Regulation (GDPR)</w:t>
        </w:r>
      </w:hyperlink>
      <w:r w:rsidRPr="002271CA">
        <w:rPr>
          <w:rFonts w:asciiTheme="majorBidi" w:eastAsia="Calibri" w:hAnsiTheme="majorBidi" w:cstheme="majorBidi"/>
          <w:color w:val="FF0000"/>
        </w:rPr>
        <w:t xml:space="preserve"> applies to your research study. Research does not physically have to take place in the GDPR country for GDPR to apply. See the </w:t>
      </w:r>
      <w:hyperlink r:id="rId86">
        <w:r w:rsidRPr="002271CA">
          <w:rPr>
            <w:rFonts w:asciiTheme="majorBidi" w:eastAsia="Calibri" w:hAnsiTheme="majorBidi" w:cstheme="majorBidi"/>
            <w:color w:val="0000FF"/>
            <w:u w:val="single"/>
          </w:rPr>
          <w:t>Consent Template</w:t>
        </w:r>
      </w:hyperlink>
      <w:r w:rsidRPr="002271CA">
        <w:rPr>
          <w:rFonts w:asciiTheme="majorBidi" w:eastAsia="Calibri" w:hAnsiTheme="majorBidi" w:cstheme="majorBidi"/>
          <w:color w:val="FF0000"/>
        </w:rPr>
        <w:t xml:space="preserve"> for instructions on what must be included for GDPR compliance.</w:t>
      </w:r>
    </w:p>
    <w:p w14:paraId="000001F3" w14:textId="51BBBAF9"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Review “</w:t>
      </w:r>
      <w:hyperlink r:id="rId87">
        <w:r w:rsidRPr="002271CA">
          <w:rPr>
            <w:rFonts w:asciiTheme="majorBidi" w:eastAsia="Calibri" w:hAnsiTheme="majorBidi" w:cstheme="majorBidi"/>
            <w:color w:val="0070C0"/>
            <w:u w:val="single"/>
          </w:rPr>
          <w:t>WORKSHEET: International Research (HRP-336)</w:t>
        </w:r>
      </w:hyperlink>
      <w:r w:rsidRPr="002271CA">
        <w:rPr>
          <w:rFonts w:asciiTheme="majorBidi" w:eastAsia="Calibri" w:hAnsiTheme="majorBidi" w:cstheme="majorBidi"/>
          <w:color w:val="FF0000"/>
        </w:rPr>
        <w:t>” when developing an international research protocol.</w:t>
      </w:r>
    </w:p>
    <w:p w14:paraId="000001F4"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where the research will take place and how culturally appropriate access to the community will be obtained.</w:t>
      </w:r>
    </w:p>
    <w:p w14:paraId="000001F5"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Note if there are any aspects of the cultural, political, or economic climate that might increase risks for participants. Detail strategies to mitigate or minimize these risks.</w:t>
      </w:r>
    </w:p>
    <w:p w14:paraId="000001F6"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relevant ways in which the cultural norms and/or laws differ between the host site and the United States.</w:t>
      </w:r>
    </w:p>
    <w:p w14:paraId="000001F7"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Indicate whether a local participant advocate will be available for participants.</w:t>
      </w:r>
    </w:p>
    <w:p w14:paraId="000001F8" w14:textId="248374E6" w:rsidR="006A244E" w:rsidRPr="00E51CB6"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 xml:space="preserve">To minimize health and safety risks, University policy requires special permission from the University’s International Travel Risk Assessment and Advisory Committee (ITRAAC) prior to travel in specific circumstances, and applies as follows to both students participating in, and faculty/staff leading the education experience. For more information, visit the </w:t>
      </w:r>
      <w:hyperlink r:id="rId88" w:anchor="who-tab">
        <w:r w:rsidRPr="002271CA">
          <w:rPr>
            <w:rFonts w:asciiTheme="majorBidi" w:eastAsia="Calibri" w:hAnsiTheme="majorBidi" w:cstheme="majorBidi"/>
            <w:color w:val="0000FF"/>
            <w:u w:val="single"/>
          </w:rPr>
          <w:t>ITRAAC website</w:t>
        </w:r>
      </w:hyperlink>
      <w:r w:rsidRPr="002271CA">
        <w:rPr>
          <w:rFonts w:asciiTheme="majorBidi" w:eastAsia="Calibri" w:hAnsiTheme="majorBidi" w:cstheme="majorBidi"/>
          <w:color w:val="FF0000"/>
        </w:rPr>
        <w:t xml:space="preserve">. </w:t>
      </w:r>
    </w:p>
    <w:p w14:paraId="6228697A" w14:textId="1C0DA47D" w:rsidR="00E51CB6" w:rsidRPr="00E51CB6" w:rsidRDefault="00E51CB6" w:rsidP="00E51CB6">
      <w:pPr>
        <w:pBdr>
          <w:top w:val="nil"/>
          <w:left w:val="nil"/>
          <w:bottom w:val="nil"/>
          <w:right w:val="nil"/>
          <w:between w:val="nil"/>
        </w:pBdr>
        <w:spacing w:before="120"/>
        <w:rPr>
          <w:rFonts w:asciiTheme="majorBidi" w:eastAsia="Calibri" w:hAnsiTheme="majorBidi" w:cstheme="majorBidi"/>
        </w:rPr>
      </w:pPr>
      <w:r w:rsidRPr="00E51CB6">
        <w:rPr>
          <w:rFonts w:asciiTheme="majorBidi" w:eastAsia="Calibri" w:hAnsiTheme="majorBidi" w:cstheme="majorBidi"/>
        </w:rPr>
        <w:t>N/A</w:t>
      </w:r>
    </w:p>
    <w:p w14:paraId="000001F9"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Community Based Participatory Research: </w:t>
      </w:r>
      <w:r w:rsidRPr="002271CA">
        <w:rPr>
          <w:rFonts w:asciiTheme="majorBidi" w:eastAsia="Calibri" w:hAnsiTheme="majorBidi" w:cstheme="majorBidi"/>
          <w:color w:val="FF0000"/>
        </w:rPr>
        <w:t>If the research will be based in or in partnership with more than one community, include information below for each community.</w:t>
      </w:r>
    </w:p>
    <w:p w14:paraId="000001FA"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how community partners will participate in various stages of the research.</w:t>
      </w:r>
    </w:p>
    <w:p w14:paraId="000001FB"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plan for educating community partners about human research protections.</w:t>
      </w:r>
    </w:p>
    <w:p w14:paraId="000001FC" w14:textId="50795738" w:rsidR="006A244E" w:rsidRPr="00E51CB6"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lastRenderedPageBreak/>
        <w:t>Describe the agreement with the community partner organization. If appropriate, provide a letter, memorandum of understanding, or contract in the “Supporting Documents” section in ETHOS.</w:t>
      </w:r>
    </w:p>
    <w:p w14:paraId="3BD39BA5" w14:textId="45F0FF30" w:rsidR="00E51CB6" w:rsidRPr="00AD5640" w:rsidRDefault="00E51CB6" w:rsidP="00245E42">
      <w:pPr>
        <w:pBdr>
          <w:top w:val="nil"/>
          <w:left w:val="nil"/>
          <w:bottom w:val="nil"/>
          <w:right w:val="nil"/>
          <w:between w:val="nil"/>
        </w:pBdr>
        <w:spacing w:before="120" w:after="120"/>
        <w:rPr>
          <w:rFonts w:ascii="Times New Roman" w:eastAsia="Calibri" w:hAnsi="Times New Roman" w:cs="Times New Roman"/>
          <w:color w:val="000000"/>
        </w:rPr>
      </w:pPr>
      <w:r w:rsidRPr="00AD5640">
        <w:rPr>
          <w:rFonts w:ascii="Times New Roman" w:eastAsia="Calibri" w:hAnsi="Times New Roman" w:cs="Times New Roman"/>
          <w:color w:val="000000"/>
        </w:rPr>
        <w:t>This study will</w:t>
      </w:r>
      <w:r w:rsidR="00AD5640" w:rsidRPr="00AD5640">
        <w:rPr>
          <w:rFonts w:ascii="Times New Roman" w:eastAsia="Calibri" w:hAnsi="Times New Roman" w:cs="Times New Roman"/>
          <w:color w:val="000000"/>
        </w:rPr>
        <w:t xml:space="preserve"> be conducted in collaboration with</w:t>
      </w:r>
      <w:r w:rsidRPr="00AD5640">
        <w:rPr>
          <w:rFonts w:ascii="Times New Roman" w:eastAsia="Calibri" w:hAnsi="Times New Roman" w:cs="Times New Roman"/>
          <w:color w:val="000000"/>
        </w:rPr>
        <w:t xml:space="preserve"> multiple community</w:t>
      </w:r>
      <w:r w:rsidR="00AD5640" w:rsidRPr="00AD5640">
        <w:rPr>
          <w:rFonts w:ascii="Times New Roman" w:eastAsia="Calibri" w:hAnsi="Times New Roman" w:cs="Times New Roman"/>
          <w:color w:val="000000"/>
        </w:rPr>
        <w:t>-based service</w:t>
      </w:r>
      <w:r w:rsidRPr="00AD5640">
        <w:rPr>
          <w:rFonts w:ascii="Times New Roman" w:eastAsia="Calibri" w:hAnsi="Times New Roman" w:cs="Times New Roman"/>
          <w:color w:val="000000"/>
        </w:rPr>
        <w:t xml:space="preserve"> </w:t>
      </w:r>
      <w:r w:rsidR="00AD5640" w:rsidRPr="00AD5640">
        <w:rPr>
          <w:rFonts w:ascii="Times New Roman" w:eastAsia="Calibri" w:hAnsi="Times New Roman" w:cs="Times New Roman"/>
          <w:color w:val="000000"/>
        </w:rPr>
        <w:t>provider organizations that support older adults</w:t>
      </w:r>
      <w:r w:rsidRPr="00AD5640">
        <w:rPr>
          <w:rFonts w:ascii="Times New Roman" w:eastAsia="Calibri" w:hAnsi="Times New Roman" w:cs="Times New Roman"/>
          <w:color w:val="000000"/>
        </w:rPr>
        <w:t xml:space="preserve">. </w:t>
      </w:r>
      <w:r w:rsidRPr="00AD5640">
        <w:t xml:space="preserve">A support letter has been attached.  More letters will be added as they are received. </w:t>
      </w:r>
    </w:p>
    <w:p w14:paraId="5A13EE76" w14:textId="77777777" w:rsidR="00E51CB6" w:rsidRPr="00AD5640" w:rsidRDefault="00E51CB6" w:rsidP="00E51CB6">
      <w:pPr>
        <w:pBdr>
          <w:top w:val="nil"/>
          <w:left w:val="nil"/>
          <w:bottom w:val="nil"/>
          <w:right w:val="nil"/>
          <w:between w:val="nil"/>
        </w:pBdr>
        <w:spacing w:before="120" w:after="120"/>
        <w:rPr>
          <w:rFonts w:asciiTheme="majorBidi" w:eastAsia="Calibri" w:hAnsiTheme="majorBidi" w:cstheme="majorBidi"/>
        </w:rPr>
      </w:pPr>
    </w:p>
    <w:p w14:paraId="000001FD" w14:textId="77777777" w:rsidR="006A244E" w:rsidRPr="00AD5640" w:rsidRDefault="00EC58C8">
      <w:pPr>
        <w:pStyle w:val="Heading1"/>
        <w:numPr>
          <w:ilvl w:val="0"/>
          <w:numId w:val="1"/>
        </w:numPr>
        <w:spacing w:before="120"/>
        <w:rPr>
          <w:rFonts w:asciiTheme="majorBidi" w:eastAsia="Calibri" w:hAnsiTheme="majorBidi" w:cstheme="majorBidi"/>
          <w:sz w:val="24"/>
          <w:szCs w:val="24"/>
        </w:rPr>
      </w:pPr>
      <w:bookmarkStart w:id="127" w:name="_Toc68115637"/>
      <w:r w:rsidRPr="00AD5640">
        <w:rPr>
          <w:rFonts w:asciiTheme="majorBidi" w:eastAsia="Calibri" w:hAnsiTheme="majorBidi" w:cstheme="majorBidi"/>
          <w:sz w:val="24"/>
          <w:szCs w:val="24"/>
        </w:rPr>
        <w:t>Multi-Site Research</w:t>
      </w:r>
      <w:bookmarkEnd w:id="127"/>
    </w:p>
    <w:p w14:paraId="000001FE" w14:textId="2B454D4A" w:rsidR="006A244E" w:rsidRPr="002271CA" w:rsidRDefault="00EC58C8" w:rsidP="004451A3">
      <w:pPr>
        <w:spacing w:before="120" w:after="120"/>
        <w:ind w:left="720"/>
        <w:rPr>
          <w:rFonts w:asciiTheme="majorBidi" w:eastAsia="Calibri" w:hAnsiTheme="majorBidi" w:cstheme="majorBidi"/>
          <w:color w:val="FF0000"/>
        </w:rPr>
      </w:pPr>
      <w:r w:rsidRPr="00AD5640">
        <w:rPr>
          <w:rFonts w:asciiTheme="majorBidi" w:eastAsia="Calibri" w:hAnsiTheme="majorBidi" w:cstheme="majorBidi"/>
          <w:color w:val="FF0000"/>
        </w:rPr>
        <w:t>If this is not a multi-site study where you are the lead investigator, type “N/A” and delete the sub-headings below. Otherwise, complete all items below.</w:t>
      </w:r>
      <w:r w:rsidR="004451A3" w:rsidRPr="00AD5640">
        <w:rPr>
          <w:rFonts w:asciiTheme="majorBidi" w:eastAsia="Calibri" w:hAnsiTheme="majorBidi" w:cstheme="majorBidi"/>
          <w:color w:val="FF0000"/>
        </w:rPr>
        <w:t xml:space="preserve"> Note, if this is a federally funded research study, sIRB requirements may apply. Please review </w:t>
      </w:r>
      <w:hyperlink r:id="rId89" w:history="1">
        <w:r w:rsidR="004451A3" w:rsidRPr="00AD5640">
          <w:rPr>
            <w:rStyle w:val="Hyperlink"/>
            <w:rFonts w:asciiTheme="majorBidi" w:eastAsia="Calibri" w:hAnsiTheme="majorBidi" w:cstheme="majorBidi"/>
          </w:rPr>
          <w:t>information on sIRB</w:t>
        </w:r>
      </w:hyperlink>
      <w:r w:rsidR="004451A3" w:rsidRPr="00AD5640">
        <w:rPr>
          <w:rFonts w:asciiTheme="majorBidi" w:eastAsia="Calibri" w:hAnsiTheme="majorBidi" w:cstheme="majorBidi"/>
          <w:color w:val="FF0000"/>
        </w:rPr>
        <w:t xml:space="preserve"> prior to submitting to the IRB.</w:t>
      </w:r>
    </w:p>
    <w:p w14:paraId="000001FF"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Study-Wide Number of Participants: </w:t>
      </w:r>
      <w:r w:rsidRPr="002271CA">
        <w:rPr>
          <w:rFonts w:asciiTheme="majorBidi" w:eastAsia="Calibri" w:hAnsiTheme="majorBidi" w:cstheme="majorBidi"/>
          <w:color w:val="FF0000"/>
        </w:rPr>
        <w:t>Indicate the total number of participants to be accrued across all sites.</w:t>
      </w:r>
    </w:p>
    <w:p w14:paraId="00000200"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Study-Wide Recruitment Methods: </w:t>
      </w:r>
      <w:r w:rsidRPr="002271CA">
        <w:rPr>
          <w:rFonts w:asciiTheme="majorBidi" w:eastAsia="Calibri" w:hAnsiTheme="majorBidi" w:cstheme="majorBidi"/>
          <w:color w:val="FF0000"/>
        </w:rPr>
        <w:t>If participants will be recruited by methods not under control of the local site (e.g., call centers, national advertisements), describe those methods. Local recruitment methods are described earlier in the protocol.</w:t>
      </w:r>
    </w:p>
    <w:p w14:paraId="00000201"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Study-Wide Recruitment Materials: </w:t>
      </w:r>
      <w:r w:rsidRPr="002271CA">
        <w:rPr>
          <w:rFonts w:asciiTheme="majorBidi" w:eastAsia="Calibri" w:hAnsiTheme="majorBidi" w:cstheme="majorBidi"/>
          <w:color w:val="FF0000"/>
        </w:rPr>
        <w:t>Describe any template materials that will be used to recruit participants across all sites. (Attach copies of these materials in ETHOS if you will serve as the lead investigator and the University’s IRB will serve as the IRB of record for all sites.)</w:t>
      </w:r>
    </w:p>
    <w:p w14:paraId="00000202"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Communication Among Sites</w:t>
      </w:r>
      <w:r w:rsidRPr="002271CA">
        <w:rPr>
          <w:rFonts w:asciiTheme="majorBidi" w:eastAsia="Calibri" w:hAnsiTheme="majorBidi" w:cstheme="majorBidi"/>
          <w:color w:val="FF0000"/>
        </w:rPr>
        <w:t>: If this is a multi-site study where you are the lead investigator, describe the processes to ensure communication among sites, such as:</w:t>
      </w:r>
    </w:p>
    <w:p w14:paraId="00000203"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All sites have the most current version of the protocol, consent document(s), and, when applicable, HIPAA authorization.</w:t>
      </w:r>
    </w:p>
    <w:p w14:paraId="00000204"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All required approvals (initial, continuing review, and modifications) have been obtained at each site (including by the site’s IRB of record).</w:t>
      </w:r>
    </w:p>
    <w:p w14:paraId="00000205"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All modifications have been communicated to sites, and approved (including approval by the site’s IRB of record) before the modification is implemented.</w:t>
      </w:r>
    </w:p>
    <w:p w14:paraId="00000206"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All engaged participating sites will safeguard data, including secure transmission of data, as required by local information security policies.</w:t>
      </w:r>
    </w:p>
    <w:p w14:paraId="00000207"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All local site investigators conduct the study in accordance with applicable federal regulations and local laws.</w:t>
      </w:r>
    </w:p>
    <w:p w14:paraId="00000208"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All non-compliance with the study protocol or applicable requirements will be reported in accordance with university or local policy.</w:t>
      </w:r>
    </w:p>
    <w:p w14:paraId="00000209" w14:textId="77777777" w:rsidR="006A244E" w:rsidRPr="002271CA"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All other reportable events in accordance with university or local policy.</w:t>
      </w:r>
    </w:p>
    <w:p w14:paraId="0000020A"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Communication to Sites: </w:t>
      </w:r>
      <w:r w:rsidRPr="002271CA">
        <w:rPr>
          <w:rFonts w:asciiTheme="majorBidi" w:eastAsia="Calibri" w:hAnsiTheme="majorBidi" w:cstheme="majorBidi"/>
          <w:color w:val="FF0000"/>
        </w:rPr>
        <w:t>Describe the method for communicating to engaged participating sites:</w:t>
      </w:r>
    </w:p>
    <w:p w14:paraId="0000020B"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lastRenderedPageBreak/>
        <w:t>Problems (inclusive of reportable events).</w:t>
      </w:r>
    </w:p>
    <w:p w14:paraId="0000020C"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Interim results.</w:t>
      </w:r>
    </w:p>
    <w:p w14:paraId="0000020D" w14:textId="0AF45FC7" w:rsidR="006A244E" w:rsidRPr="00AD5640"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The closure of the study.</w:t>
      </w:r>
    </w:p>
    <w:p w14:paraId="5C0B052C" w14:textId="4C5D8F2E" w:rsidR="00AD5640" w:rsidRPr="00AD5640" w:rsidRDefault="00AD5640" w:rsidP="00AD5640">
      <w:pPr>
        <w:pBdr>
          <w:top w:val="nil"/>
          <w:left w:val="nil"/>
          <w:bottom w:val="nil"/>
          <w:right w:val="nil"/>
          <w:between w:val="nil"/>
        </w:pBdr>
        <w:spacing w:before="120"/>
        <w:ind w:left="720"/>
        <w:rPr>
          <w:rFonts w:asciiTheme="majorBidi" w:eastAsia="Calibri" w:hAnsiTheme="majorBidi" w:cstheme="majorBidi"/>
        </w:rPr>
      </w:pPr>
      <w:r w:rsidRPr="00AD5640">
        <w:rPr>
          <w:rFonts w:asciiTheme="majorBidi" w:eastAsia="Calibri" w:hAnsiTheme="majorBidi" w:cstheme="majorBidi"/>
        </w:rPr>
        <w:t>N/A</w:t>
      </w:r>
    </w:p>
    <w:p w14:paraId="0000020E"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8" w:name="_Toc68115638"/>
      <w:r w:rsidRPr="002271CA">
        <w:rPr>
          <w:rFonts w:asciiTheme="majorBidi" w:eastAsia="Calibri" w:hAnsiTheme="majorBidi" w:cstheme="majorBidi"/>
          <w:sz w:val="24"/>
          <w:szCs w:val="24"/>
        </w:rPr>
        <w:t>Coordinating Center Research</w:t>
      </w:r>
      <w:bookmarkEnd w:id="128"/>
    </w:p>
    <w:p w14:paraId="0000020F" w14:textId="77777777" w:rsidR="006A244E" w:rsidRPr="002271CA" w:rsidRDefault="00EC58C8">
      <w:pPr>
        <w:spacing w:before="120"/>
        <w:ind w:left="720"/>
        <w:rPr>
          <w:rFonts w:asciiTheme="majorBidi" w:eastAsia="Calibri" w:hAnsiTheme="majorBidi" w:cstheme="majorBidi"/>
          <w:color w:val="FF0000"/>
        </w:rPr>
      </w:pPr>
      <w:r w:rsidRPr="002271CA">
        <w:rPr>
          <w:rFonts w:asciiTheme="majorBidi" w:eastAsia="Calibri" w:hAnsiTheme="majorBidi" w:cstheme="majorBidi"/>
          <w:color w:val="FF0000"/>
        </w:rPr>
        <w:t>If the University of Minnesota is serving only as the Coordinating Center for this research study, describe the Coordinating Center functions and responsibilities. Include the center’s SOPs in your ETHOS submission.</w:t>
      </w:r>
    </w:p>
    <w:p w14:paraId="00000210" w14:textId="77777777" w:rsidR="006A244E" w:rsidRPr="002271CA" w:rsidRDefault="00EC58C8">
      <w:pPr>
        <w:numPr>
          <w:ilvl w:val="1"/>
          <w:numId w:val="1"/>
        </w:numPr>
        <w:pBdr>
          <w:top w:val="nil"/>
          <w:left w:val="nil"/>
          <w:bottom w:val="nil"/>
          <w:right w:val="nil"/>
          <w:between w:val="nil"/>
        </w:pBdr>
        <w:spacing w:before="120"/>
        <w:ind w:left="1350" w:hanging="630"/>
        <w:rPr>
          <w:rFonts w:asciiTheme="majorBidi" w:eastAsia="Calibri" w:hAnsiTheme="majorBidi" w:cstheme="majorBidi"/>
          <w:color w:val="000000"/>
        </w:rPr>
      </w:pPr>
      <w:r w:rsidRPr="002271CA">
        <w:rPr>
          <w:rFonts w:asciiTheme="majorBidi" w:eastAsia="Calibri" w:hAnsiTheme="majorBidi" w:cstheme="majorBidi"/>
          <w:color w:val="000000"/>
        </w:rPr>
        <w:t xml:space="preserve">Role: </w:t>
      </w:r>
      <w:r w:rsidRPr="002271CA">
        <w:rPr>
          <w:rFonts w:asciiTheme="majorBidi" w:eastAsia="Calibri" w:hAnsiTheme="majorBidi" w:cstheme="majorBidi"/>
          <w:color w:val="FF0000"/>
        </w:rPr>
        <w:t xml:space="preserve">Describe the role of the Coordinating Center. </w:t>
      </w:r>
    </w:p>
    <w:p w14:paraId="00000211" w14:textId="77777777" w:rsidR="006A244E" w:rsidRPr="002271CA" w:rsidRDefault="00EC58C8">
      <w:pPr>
        <w:numPr>
          <w:ilvl w:val="1"/>
          <w:numId w:val="1"/>
        </w:numPr>
        <w:pBdr>
          <w:top w:val="nil"/>
          <w:left w:val="nil"/>
          <w:bottom w:val="nil"/>
          <w:right w:val="nil"/>
          <w:between w:val="nil"/>
        </w:pBdr>
        <w:ind w:left="1350" w:hanging="630"/>
        <w:rPr>
          <w:rFonts w:asciiTheme="majorBidi" w:eastAsia="Calibri" w:hAnsiTheme="majorBidi" w:cstheme="majorBidi"/>
          <w:color w:val="000000"/>
        </w:rPr>
      </w:pPr>
      <w:r w:rsidRPr="002271CA">
        <w:rPr>
          <w:rFonts w:asciiTheme="majorBidi" w:eastAsia="Calibri" w:hAnsiTheme="majorBidi" w:cstheme="majorBidi"/>
          <w:color w:val="000000"/>
        </w:rPr>
        <w:t xml:space="preserve">Responsibilities: </w:t>
      </w:r>
      <w:r w:rsidRPr="002271CA">
        <w:rPr>
          <w:rFonts w:asciiTheme="majorBidi" w:eastAsia="Calibri" w:hAnsiTheme="majorBidi" w:cstheme="majorBidi"/>
          <w:color w:val="FF0000"/>
        </w:rPr>
        <w:t>Describe the responsibilities of the Coordinating Center.</w:t>
      </w:r>
      <w:r w:rsidRPr="002271CA">
        <w:rPr>
          <w:rFonts w:asciiTheme="majorBidi" w:eastAsia="Calibri" w:hAnsiTheme="majorBidi" w:cstheme="majorBidi"/>
          <w:color w:val="000000"/>
        </w:rPr>
        <w:t xml:space="preserve"> </w:t>
      </w:r>
      <w:r w:rsidRPr="002271CA">
        <w:rPr>
          <w:rFonts w:asciiTheme="majorBidi" w:eastAsia="Calibri" w:hAnsiTheme="majorBidi" w:cstheme="majorBidi"/>
          <w:color w:val="FF0000"/>
        </w:rPr>
        <w:t>Indicate how you will assuring that all centers have the most current version of the protocol and that amendments to the protocol will be communicated to all centers.</w:t>
      </w:r>
    </w:p>
    <w:p w14:paraId="00000212" w14:textId="77777777" w:rsidR="006A244E" w:rsidRPr="002271CA" w:rsidRDefault="00EC58C8">
      <w:pPr>
        <w:numPr>
          <w:ilvl w:val="1"/>
          <w:numId w:val="1"/>
        </w:numPr>
        <w:pBdr>
          <w:top w:val="nil"/>
          <w:left w:val="nil"/>
          <w:bottom w:val="nil"/>
          <w:right w:val="nil"/>
          <w:between w:val="nil"/>
        </w:pBdr>
        <w:ind w:left="1350" w:hanging="630"/>
        <w:rPr>
          <w:rFonts w:asciiTheme="majorBidi" w:eastAsia="Calibri" w:hAnsiTheme="majorBidi" w:cstheme="majorBidi"/>
          <w:color w:val="FF0000"/>
        </w:rPr>
      </w:pPr>
      <w:r w:rsidRPr="002271CA">
        <w:rPr>
          <w:rFonts w:asciiTheme="majorBidi" w:eastAsia="Calibri" w:hAnsiTheme="majorBidi" w:cstheme="majorBidi"/>
          <w:color w:val="000000"/>
        </w:rPr>
        <w:t xml:space="preserve">Oversight: </w:t>
      </w:r>
      <w:r w:rsidRPr="002271CA">
        <w:rPr>
          <w:rFonts w:asciiTheme="majorBidi" w:eastAsia="Calibri" w:hAnsiTheme="majorBidi" w:cstheme="majorBidi"/>
          <w:color w:val="FF0000"/>
        </w:rPr>
        <w:t>Provide each participating center FWA number with OHRP (if the research is federally funded).</w:t>
      </w:r>
      <w:r w:rsidRPr="002271CA">
        <w:rPr>
          <w:rFonts w:asciiTheme="majorBidi" w:eastAsia="Calibri" w:hAnsiTheme="majorBidi" w:cstheme="majorBidi"/>
          <w:color w:val="000000"/>
        </w:rPr>
        <w:t xml:space="preserve"> </w:t>
      </w:r>
      <w:r w:rsidRPr="002271CA">
        <w:rPr>
          <w:rFonts w:asciiTheme="majorBidi" w:eastAsia="Calibri" w:hAnsiTheme="majorBidi" w:cstheme="majorBidi"/>
          <w:color w:val="FF0000"/>
        </w:rPr>
        <w:t xml:space="preserve">Provide a process for reporting and evaluating protocol events and deviations from participating centers (if applicable). </w:t>
      </w:r>
    </w:p>
    <w:p w14:paraId="00000213" w14:textId="13053265" w:rsidR="006A244E" w:rsidRPr="00245E42" w:rsidRDefault="00EC58C8">
      <w:pPr>
        <w:numPr>
          <w:ilvl w:val="1"/>
          <w:numId w:val="1"/>
        </w:numPr>
        <w:pBdr>
          <w:top w:val="nil"/>
          <w:left w:val="nil"/>
          <w:bottom w:val="nil"/>
          <w:right w:val="nil"/>
          <w:between w:val="nil"/>
        </w:pBdr>
        <w:ind w:left="1350" w:hanging="630"/>
        <w:rPr>
          <w:rFonts w:asciiTheme="majorBidi" w:eastAsia="Calibri" w:hAnsiTheme="majorBidi" w:cstheme="majorBidi"/>
          <w:color w:val="000000"/>
        </w:rPr>
      </w:pPr>
      <w:r w:rsidRPr="002271CA">
        <w:rPr>
          <w:rFonts w:asciiTheme="majorBidi" w:eastAsia="Calibri" w:hAnsiTheme="majorBidi" w:cstheme="majorBidi"/>
          <w:color w:val="000000"/>
        </w:rPr>
        <w:t xml:space="preserve">Collection and Management of Data: </w:t>
      </w:r>
      <w:r w:rsidRPr="002271CA">
        <w:rPr>
          <w:rFonts w:asciiTheme="majorBidi" w:eastAsia="Calibri" w:hAnsiTheme="majorBidi" w:cstheme="majorBidi"/>
          <w:color w:val="FF0000"/>
        </w:rPr>
        <w:t>Provide your plan for collection and management of data from all centers.</w:t>
      </w:r>
    </w:p>
    <w:p w14:paraId="496B09FC" w14:textId="461617B5" w:rsidR="00245E42" w:rsidRPr="00245E42" w:rsidRDefault="00245E42" w:rsidP="00245E42">
      <w:pPr>
        <w:pBdr>
          <w:top w:val="nil"/>
          <w:left w:val="nil"/>
          <w:bottom w:val="nil"/>
          <w:right w:val="nil"/>
          <w:between w:val="nil"/>
        </w:pBdr>
        <w:rPr>
          <w:rFonts w:asciiTheme="majorBidi" w:eastAsia="Calibri" w:hAnsiTheme="majorBidi" w:cstheme="majorBidi"/>
        </w:rPr>
      </w:pPr>
      <w:r w:rsidRPr="00245E42">
        <w:rPr>
          <w:rFonts w:asciiTheme="majorBidi" w:eastAsia="Calibri" w:hAnsiTheme="majorBidi" w:cstheme="majorBidi"/>
        </w:rPr>
        <w:t>N/A</w:t>
      </w:r>
    </w:p>
    <w:p w14:paraId="00000214"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29" w:name="_Toc68115639"/>
      <w:r w:rsidRPr="002271CA">
        <w:rPr>
          <w:rFonts w:asciiTheme="majorBidi" w:eastAsia="Calibri" w:hAnsiTheme="majorBidi" w:cstheme="majorBidi"/>
          <w:sz w:val="24"/>
          <w:szCs w:val="24"/>
        </w:rPr>
        <w:t>Resources Available</w:t>
      </w:r>
      <w:bookmarkEnd w:id="129"/>
    </w:p>
    <w:p w14:paraId="00000215" w14:textId="77777777" w:rsidR="006A244E" w:rsidRPr="002271CA" w:rsidRDefault="00EC58C8">
      <w:pPr>
        <w:numPr>
          <w:ilvl w:val="1"/>
          <w:numId w:val="1"/>
        </w:numPr>
        <w:pBdr>
          <w:top w:val="nil"/>
          <w:left w:val="nil"/>
          <w:bottom w:val="nil"/>
          <w:right w:val="nil"/>
          <w:between w:val="nil"/>
        </w:pBdr>
        <w:spacing w:before="120" w:after="120"/>
        <w:ind w:left="1267" w:hanging="547"/>
        <w:rPr>
          <w:rFonts w:asciiTheme="majorBidi" w:eastAsia="Calibri" w:hAnsiTheme="majorBidi" w:cstheme="majorBidi"/>
        </w:rPr>
      </w:pPr>
      <w:r w:rsidRPr="002271CA">
        <w:rPr>
          <w:rFonts w:asciiTheme="majorBidi" w:eastAsia="Calibri" w:hAnsiTheme="majorBidi" w:cstheme="majorBidi"/>
          <w:color w:val="000000"/>
        </w:rPr>
        <w:t xml:space="preserve">Resources Available: </w:t>
      </w:r>
      <w:r w:rsidRPr="002271CA">
        <w:rPr>
          <w:rFonts w:asciiTheme="majorBidi" w:eastAsia="Calibri" w:hAnsiTheme="majorBidi" w:cstheme="majorBidi"/>
          <w:color w:val="FF0000"/>
        </w:rPr>
        <w:t>Describe other resources available to conduct the research. For example, as appropriate:</w:t>
      </w:r>
    </w:p>
    <w:p w14:paraId="00000216"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If the study is being conducted by a student investigator, include a description of how the faculty advisor will support the student. Note that interventions or uses of investigational drugs or devices involving greater than Minimal Risk should include detailed information regarding faculty oversight and participation in the research.</w:t>
      </w:r>
    </w:p>
    <w:p w14:paraId="00000217"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Justify the feasibility of recruiting the required number of suitable participants with the agreed upon recruitment period. For example, to how many potential participants do you have access? What percentage of those potential participants do you need to recruit?</w:t>
      </w:r>
    </w:p>
    <w:p w14:paraId="00000218"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time that you will devote to conducting and completing the research.</w:t>
      </w:r>
    </w:p>
    <w:p w14:paraId="00000219"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your facilities.</w:t>
      </w:r>
    </w:p>
    <w:p w14:paraId="0000021A" w14:textId="77777777" w:rsidR="006A244E" w:rsidRPr="002271CA" w:rsidRDefault="00EC58C8">
      <w:pPr>
        <w:numPr>
          <w:ilvl w:val="2"/>
          <w:numId w:val="1"/>
        </w:numPr>
        <w:pBdr>
          <w:top w:val="nil"/>
          <w:left w:val="nil"/>
          <w:bottom w:val="nil"/>
          <w:right w:val="nil"/>
          <w:between w:val="nil"/>
        </w:pBdr>
        <w:spacing w:before="120"/>
        <w:rPr>
          <w:rFonts w:asciiTheme="majorBidi" w:eastAsia="Calibri" w:hAnsiTheme="majorBidi" w:cstheme="majorBidi"/>
        </w:rPr>
      </w:pPr>
      <w:r w:rsidRPr="002271CA">
        <w:rPr>
          <w:rFonts w:asciiTheme="majorBidi" w:eastAsia="Calibri" w:hAnsiTheme="majorBidi" w:cstheme="majorBidi"/>
          <w:color w:val="FF0000"/>
        </w:rPr>
        <w:t>Describe the availability of medical or psychological resources that participants might need as a result of an anticipated or unanticipated consequences of the research.</w:t>
      </w:r>
    </w:p>
    <w:p w14:paraId="0000021B" w14:textId="69A3492B" w:rsidR="006A244E" w:rsidRPr="00AE2310" w:rsidRDefault="00EC58C8">
      <w:pPr>
        <w:numPr>
          <w:ilvl w:val="2"/>
          <w:numId w:val="1"/>
        </w:numPr>
        <w:pBdr>
          <w:top w:val="nil"/>
          <w:left w:val="nil"/>
          <w:bottom w:val="nil"/>
          <w:right w:val="nil"/>
          <w:between w:val="nil"/>
        </w:pBdr>
        <w:spacing w:before="120" w:after="120"/>
        <w:rPr>
          <w:rFonts w:asciiTheme="majorBidi" w:eastAsia="Calibri" w:hAnsiTheme="majorBidi" w:cstheme="majorBidi"/>
        </w:rPr>
      </w:pPr>
      <w:r w:rsidRPr="002271CA">
        <w:rPr>
          <w:rFonts w:asciiTheme="majorBidi" w:eastAsia="Calibri" w:hAnsiTheme="majorBidi" w:cstheme="majorBidi"/>
          <w:color w:val="FF0000"/>
        </w:rPr>
        <w:t>Describe your process to ensure that all persons assisting with the research are adequately informed about the protocol, the research procedures, and their duties and functions.</w:t>
      </w:r>
    </w:p>
    <w:p w14:paraId="427B237C" w14:textId="47F739C8" w:rsidR="00AE2310" w:rsidRDefault="00AE2310" w:rsidP="00AE2310">
      <w:pPr>
        <w:pStyle w:val="BodyText"/>
        <w:spacing w:before="120"/>
        <w:ind w:right="121"/>
      </w:pPr>
      <w:r>
        <w:lastRenderedPageBreak/>
        <w:t xml:space="preserve">This project has been funded by the </w:t>
      </w:r>
      <w:r w:rsidR="00B56682">
        <w:t>College of Education and Human Development (CEHD) Jump S</w:t>
      </w:r>
      <w:r>
        <w:t>tart program.</w:t>
      </w:r>
    </w:p>
    <w:p w14:paraId="76E2D377" w14:textId="6AEB6423" w:rsidR="009C3133" w:rsidRPr="009C3133" w:rsidRDefault="009C3133" w:rsidP="009C3133">
      <w:pPr>
        <w:pStyle w:val="BodyText"/>
        <w:spacing w:before="120"/>
        <w:ind w:right="121"/>
        <w:rPr>
          <w:b/>
          <w:bCs/>
        </w:rPr>
      </w:pPr>
      <w:r>
        <w:rPr>
          <w:b/>
          <w:bCs/>
        </w:rPr>
        <w:t xml:space="preserve">Departments </w:t>
      </w:r>
    </w:p>
    <w:p w14:paraId="090D31F4" w14:textId="77777777" w:rsidR="00AE2310" w:rsidRPr="007202FD" w:rsidRDefault="00AE2310" w:rsidP="00AE2310">
      <w:pPr>
        <w:pStyle w:val="BodyText"/>
        <w:spacing w:before="120"/>
        <w:ind w:right="121"/>
        <w:rPr>
          <w:b/>
          <w:sz w:val="26"/>
        </w:rPr>
      </w:pPr>
      <w:r w:rsidRPr="007202FD">
        <w:rPr>
          <w:b/>
          <w:u w:val="thick"/>
        </w:rPr>
        <w:t>University of Minnesota – Institute on Community Integration (ICI</w:t>
      </w:r>
      <w:r w:rsidRPr="007202FD">
        <w:rPr>
          <w:b/>
        </w:rPr>
        <w:t>)</w:t>
      </w:r>
    </w:p>
    <w:p w14:paraId="5A421250" w14:textId="77777777" w:rsidR="00AE2310" w:rsidRDefault="00AE2310" w:rsidP="00AE2310">
      <w:pPr>
        <w:pStyle w:val="BodyText"/>
        <w:spacing w:before="120"/>
        <w:ind w:right="215"/>
      </w:pPr>
      <w:r>
        <w:t>The Institute on Community Integration (ICI) is a nationally recognized center of training, technical assistance, and education and a University Center for Excellence in Disabilities (UCED). Located within one of the nation's largest research universities, it has access to a rich set of resources to assist in this project. The University of Minnesota, a major center of education, research, and service, is one of the largest universities in the U.S. with an enrollment of 75,000 students. The University’s ICI serves as an organizational structure for the Minnesota University Center of Excellence for Developmental Disabilities (UCEDD) providing training, exemplary services, information, and conducting research for persons with disabilities, their families, and communities. The Institute manages an $18 million annual budget and is one of the largest research and training centers in the Midwest. The ICI has over 30-years of experience supporting and evaluating the development of services for persons with disabilities, their families and the people who provide support to them. A major component of these activities has been the development and evaluation of innovative programs designed to enhance the educational, employment, and community outcomes of individuals with IDD and other types of disabilities.</w:t>
      </w:r>
    </w:p>
    <w:p w14:paraId="33C57B81" w14:textId="77777777" w:rsidR="00AE2310" w:rsidRDefault="00AE2310" w:rsidP="00AE2310">
      <w:pPr>
        <w:pStyle w:val="BodyText"/>
        <w:spacing w:before="120"/>
        <w:ind w:right="102"/>
      </w:pPr>
      <w:r>
        <w:t>ICI houses the Research and Training Center on Community Living (RTC/CL) as well as the Research and Training Center on Outcome Measurement (RTC/OM) and other federal and foundation grants to fulfill its mission. ICI collaborates with many national, state and local partners, including Administration for Community Living (ACL), National Association of State Directors of Developmental Disabilities Services (NASDDDS), Minnesota DHS, etc.</w:t>
      </w:r>
    </w:p>
    <w:p w14:paraId="3A1FC1AE" w14:textId="77777777" w:rsidR="00AE2310" w:rsidRDefault="00AE2310" w:rsidP="00AE2310">
      <w:pPr>
        <w:pStyle w:val="BodyText"/>
        <w:spacing w:before="120"/>
        <w:ind w:right="150"/>
      </w:pPr>
      <w:r>
        <w:t>Additional</w:t>
      </w:r>
      <w:r>
        <w:rPr>
          <w:spacing w:val="-6"/>
        </w:rPr>
        <w:t xml:space="preserve"> </w:t>
      </w:r>
      <w:r>
        <w:t>organizational</w:t>
      </w:r>
      <w:r>
        <w:rPr>
          <w:spacing w:val="-5"/>
        </w:rPr>
        <w:t xml:space="preserve"> </w:t>
      </w:r>
      <w:r>
        <w:t>capacities</w:t>
      </w:r>
      <w:r>
        <w:rPr>
          <w:spacing w:val="-6"/>
        </w:rPr>
        <w:t xml:space="preserve"> </w:t>
      </w:r>
      <w:r>
        <w:t>at</w:t>
      </w:r>
      <w:r>
        <w:rPr>
          <w:spacing w:val="-3"/>
        </w:rPr>
        <w:t xml:space="preserve"> </w:t>
      </w:r>
      <w:r>
        <w:t>ICI</w:t>
      </w:r>
      <w:r>
        <w:rPr>
          <w:spacing w:val="-5"/>
        </w:rPr>
        <w:t xml:space="preserve"> </w:t>
      </w:r>
      <w:r>
        <w:t>include:</w:t>
      </w:r>
      <w:r>
        <w:rPr>
          <w:spacing w:val="-5"/>
        </w:rPr>
        <w:t xml:space="preserve"> </w:t>
      </w:r>
      <w:r>
        <w:t>The</w:t>
      </w:r>
      <w:r>
        <w:rPr>
          <w:spacing w:val="-6"/>
        </w:rPr>
        <w:t xml:space="preserve"> </w:t>
      </w:r>
      <w:r>
        <w:t>Research</w:t>
      </w:r>
      <w:r>
        <w:rPr>
          <w:spacing w:val="-6"/>
        </w:rPr>
        <w:t xml:space="preserve"> </w:t>
      </w:r>
      <w:r>
        <w:t>and</w:t>
      </w:r>
      <w:r>
        <w:rPr>
          <w:spacing w:val="-6"/>
        </w:rPr>
        <w:t xml:space="preserve"> </w:t>
      </w:r>
      <w:r>
        <w:t>Technology Consulting Group (RTCG) which provides expertise in statistics, data analysis and computer technology, and the Institute Publications Office which furnishes assistance in the development and distribution of all ICI</w:t>
      </w:r>
      <w:r>
        <w:rPr>
          <w:spacing w:val="-7"/>
        </w:rPr>
        <w:t xml:space="preserve"> </w:t>
      </w:r>
      <w:r>
        <w:t>publications.</w:t>
      </w:r>
    </w:p>
    <w:p w14:paraId="6F56046E" w14:textId="77777777" w:rsidR="00AE2310" w:rsidRDefault="00AE2310" w:rsidP="00AE2310">
      <w:pPr>
        <w:pStyle w:val="BodyText"/>
        <w:spacing w:before="120"/>
        <w:ind w:right="142"/>
      </w:pPr>
      <w:r>
        <w:t>Support Services. Among resources available at the University are information retrieval services, computer centers, and a statistical center. In addition, editing, printing and graphic arts services are available through the Institute’s publications office. Administrative support for this project will be provided through ICI administrative staff which includes individuals with financial/budgetary, secretarial, technology, and human resources skills.</w:t>
      </w:r>
    </w:p>
    <w:p w14:paraId="51F4D018" w14:textId="27C54EAD" w:rsidR="00AE2310" w:rsidRDefault="00AE2310" w:rsidP="00AE2310">
      <w:pPr>
        <w:pStyle w:val="BodyText"/>
        <w:spacing w:before="120"/>
        <w:ind w:right="129"/>
      </w:pPr>
      <w:r>
        <w:t>Accessibility. The University of Minnesota’s ICI and the collaborating employment agencies are fully accessible to persons with disabilities including those of a physical nature (e.g., furniture to accommodate the needs of staff members who use wheelchairs; work locations; computer technology, etc.). When selecting employment sites for people with disabilities, they assure that the person can access the site. All products produced as part of this development effort will be available in alternative formats upon request such that consumers, family members, policy-makers and human service professionals who are individuals with disabilities will have full access. Organization web designers work closely with stakeholders with disabilities to ensure that electronically available products and web sites can be fully accessed.</w:t>
      </w:r>
    </w:p>
    <w:p w14:paraId="5767FA85" w14:textId="4F655083" w:rsidR="009C3133" w:rsidRPr="009C3133" w:rsidRDefault="00B56682" w:rsidP="00AE2310">
      <w:pPr>
        <w:pStyle w:val="BodyText"/>
        <w:spacing w:before="120"/>
        <w:ind w:right="129"/>
        <w:rPr>
          <w:b/>
          <w:bCs/>
          <w:u w:val="single"/>
        </w:rPr>
      </w:pPr>
      <w:r>
        <w:rPr>
          <w:b/>
          <w:bCs/>
          <w:u w:val="single"/>
        </w:rPr>
        <w:t xml:space="preserve">University of Minnesota - </w:t>
      </w:r>
      <w:r w:rsidR="009C3133" w:rsidRPr="009C3133">
        <w:rPr>
          <w:b/>
          <w:bCs/>
          <w:u w:val="single"/>
        </w:rPr>
        <w:t>Department of Electrical and Computer Engineering</w:t>
      </w:r>
    </w:p>
    <w:p w14:paraId="563B1B5E" w14:textId="336EAEA5" w:rsidR="009C3133" w:rsidRDefault="009C3133" w:rsidP="009C3133">
      <w:pPr>
        <w:pStyle w:val="BodyText"/>
        <w:spacing w:before="120"/>
        <w:ind w:right="129"/>
      </w:pPr>
      <w:r>
        <w:lastRenderedPageBreak/>
        <w:t>The Department of Electrical and Computer Engineering consistently ranks among the top 20 of all electrical and computer engineering programs in the country. Our faculty engage in research that is spearheading developments in technology that impact our world and the lives we lead. There are 7 key areas of research in ECE: biomedical and biological computational methods, devices, and systems; communications, signal processing, and networking; computer engineering, VLSI, and circuits; energy systems, and power electronics; fields, photonics, and magnetics; micro and nano structures; systems and control.</w:t>
      </w:r>
    </w:p>
    <w:p w14:paraId="4A96AB81" w14:textId="3495D4DF" w:rsidR="009C3133" w:rsidRDefault="009C3133" w:rsidP="009C3133">
      <w:pPr>
        <w:pStyle w:val="BodyText"/>
        <w:spacing w:before="120"/>
        <w:ind w:right="129"/>
      </w:pPr>
      <w:r>
        <w:t>The interdisciplinary nature of these areas encourages our faculty and students to collaborate across subjects and departments in ways that are significant and meaningful to solving problems that affect our lives and the world around us. Such research and design experience also benefits our students as they learn about the intertwined nature of research and problem solving that promotes advancements at the scientific, and technological levels.</w:t>
      </w:r>
    </w:p>
    <w:p w14:paraId="37E0045B" w14:textId="77777777" w:rsidR="00AE2310" w:rsidRDefault="00AE2310" w:rsidP="00AE2310">
      <w:pPr>
        <w:pStyle w:val="BodyText"/>
        <w:spacing w:before="120"/>
        <w:ind w:right="129"/>
      </w:pPr>
    </w:p>
    <w:p w14:paraId="20E50F88" w14:textId="009C2884" w:rsidR="00AE2310" w:rsidRPr="009C3133" w:rsidRDefault="00AE2310" w:rsidP="009C3133">
      <w:pPr>
        <w:pBdr>
          <w:top w:val="nil"/>
          <w:left w:val="nil"/>
          <w:bottom w:val="nil"/>
          <w:right w:val="nil"/>
          <w:between w:val="nil"/>
        </w:pBdr>
        <w:rPr>
          <w:rFonts w:ascii="Times New Roman" w:hAnsi="Times New Roman" w:cs="Times New Roman"/>
          <w:b/>
          <w:u w:val="single"/>
        </w:rPr>
      </w:pPr>
      <w:r w:rsidRPr="00AE2310">
        <w:rPr>
          <w:rFonts w:ascii="Times New Roman" w:hAnsi="Times New Roman" w:cs="Times New Roman"/>
        </w:rPr>
        <w:tab/>
      </w:r>
      <w:r w:rsidRPr="00AE2310">
        <w:rPr>
          <w:rFonts w:ascii="Times New Roman" w:hAnsi="Times New Roman" w:cs="Times New Roman"/>
          <w:b/>
          <w:u w:val="single"/>
        </w:rPr>
        <w:t>Key Project Staff</w:t>
      </w:r>
    </w:p>
    <w:p w14:paraId="20BEC8AB" w14:textId="77777777" w:rsidR="00592747" w:rsidRPr="00592747" w:rsidRDefault="00592747" w:rsidP="00592747">
      <w:pPr>
        <w:pBdr>
          <w:top w:val="nil"/>
          <w:left w:val="nil"/>
          <w:bottom w:val="nil"/>
          <w:right w:val="nil"/>
          <w:between w:val="nil"/>
        </w:pBdr>
        <w:spacing w:before="120" w:after="120"/>
        <w:rPr>
          <w:rFonts w:ascii="Times New Roman" w:hAnsi="Times New Roman"/>
          <w:b/>
          <w:bCs/>
          <w:i/>
          <w:iCs/>
          <w:lang w:val="ro-RO"/>
        </w:rPr>
      </w:pPr>
      <w:r w:rsidRPr="00592747">
        <w:rPr>
          <w:rFonts w:ascii="Times New Roman" w:hAnsi="Times New Roman"/>
          <w:b/>
          <w:bCs/>
          <w:i/>
          <w:iCs/>
          <w:lang w:val="ro-RO"/>
        </w:rPr>
        <w:t>PERSONNEL</w:t>
      </w:r>
    </w:p>
    <w:p w14:paraId="77ADE82A" w14:textId="77777777" w:rsidR="00592747" w:rsidRPr="00592747" w:rsidRDefault="00592747" w:rsidP="00592747">
      <w:pPr>
        <w:pBdr>
          <w:top w:val="nil"/>
          <w:left w:val="nil"/>
          <w:bottom w:val="nil"/>
          <w:right w:val="nil"/>
          <w:between w:val="nil"/>
        </w:pBdr>
        <w:shd w:val="clear" w:color="auto" w:fill="000000" w:themeFill="text1"/>
        <w:spacing w:before="120" w:after="120"/>
        <w:rPr>
          <w:rFonts w:ascii="Times New Roman" w:hAnsi="Times New Roman"/>
          <w:b/>
          <w:bCs/>
          <w:i/>
          <w:iCs/>
          <w:lang w:val="ro-RO"/>
        </w:rPr>
      </w:pPr>
      <w:r w:rsidRPr="00592747">
        <w:rPr>
          <w:rFonts w:ascii="Times New Roman" w:hAnsi="Times New Roman"/>
          <w:b/>
          <w:bCs/>
          <w:i/>
          <w:iCs/>
          <w:lang w:val="ro-RO"/>
        </w:rPr>
        <w:t>PERSONNEL – Institute on Community Integration (ICI)</w:t>
      </w:r>
    </w:p>
    <w:p w14:paraId="4605024E" w14:textId="15C6BD55" w:rsidR="00AE2310" w:rsidRPr="00AE2310" w:rsidRDefault="00AE2310" w:rsidP="00592747">
      <w:pPr>
        <w:pBdr>
          <w:top w:val="nil"/>
          <w:left w:val="nil"/>
          <w:bottom w:val="nil"/>
          <w:right w:val="nil"/>
          <w:between w:val="nil"/>
        </w:pBdr>
        <w:spacing w:before="120" w:after="120"/>
        <w:rPr>
          <w:rFonts w:ascii="Times New Roman" w:hAnsi="Times New Roman"/>
        </w:rPr>
      </w:pPr>
      <w:r w:rsidRPr="00592747">
        <w:rPr>
          <w:rFonts w:ascii="Times New Roman" w:hAnsi="Times New Roman"/>
          <w:b/>
          <w:bCs/>
        </w:rPr>
        <w:t>Renáta Tichá</w:t>
      </w:r>
      <w:r w:rsidRPr="00AE2310">
        <w:rPr>
          <w:rFonts w:ascii="Times New Roman" w:hAnsi="Times New Roman"/>
        </w:rPr>
        <w:t xml:space="preserve">, Ph.D., Principal Investigator, Project Director (4% FTE). Dr. Renata Tichá is a Research Associate at the Institute on Community Integration and an adjunct faculty member within the Special Education Program at the University of Minnesota with extensive experience in services to children with disabilities as a program evaluator and researcher. She holds a doctorate in Special Education and has worked at the ICI for 12-years, coordinating and directing projects involving survey, assessment, and intervention research for children and youth with a variety of disabilities. Dr. Tichá will oversee implementation &amp; administration of project. She will take the lead in developing project products including the intervention content, training and supervision of data collectors.  She will oversee budgetary and contract matters, data collection and analysis, and content development. In addition, she will work together with Dr. Abery to supervise day-to-day efforts of the Project staff, other research staff, and GRAs as well as serve as the liaison between collaborating University departments and community organizations. </w:t>
      </w:r>
    </w:p>
    <w:p w14:paraId="49363856" w14:textId="3D0514E3" w:rsidR="00AE2310" w:rsidRPr="00AE2310" w:rsidRDefault="00AE2310" w:rsidP="00592747">
      <w:pPr>
        <w:pBdr>
          <w:top w:val="nil"/>
          <w:left w:val="nil"/>
          <w:bottom w:val="nil"/>
          <w:right w:val="nil"/>
          <w:between w:val="nil"/>
        </w:pBdr>
        <w:spacing w:before="120" w:after="120"/>
        <w:rPr>
          <w:rFonts w:ascii="Times New Roman" w:hAnsi="Times New Roman"/>
        </w:rPr>
      </w:pPr>
      <w:r w:rsidRPr="00592747">
        <w:rPr>
          <w:rFonts w:ascii="Times New Roman" w:hAnsi="Times New Roman"/>
          <w:b/>
          <w:bCs/>
        </w:rPr>
        <w:t>Brian Abery</w:t>
      </w:r>
      <w:r w:rsidRPr="00AE2310">
        <w:rPr>
          <w:rFonts w:ascii="Times New Roman" w:hAnsi="Times New Roman"/>
        </w:rPr>
        <w:t xml:space="preserve">, Ph.D., Co-Principal Investigator (3% FTE). Brian Abery is the Director of the Research and Training Center on HCBS Outcome Measurement and Co-Director of the Educational Assessment and Intervention Program and International Institute on Progress Monitoring at the Institute on Community Integration (ICI). He has been Principal Investigator of numerous projects designed to enhance the self-determination of students with disabilities, better understand the impact of care coordination on the health outcomes experiences by these vulnerable population. His most recent related projects have focused on robotic in workforce for people with disabilities in collaboration with Japan, understanding the impact of smart home technology on the self-determination and social inclusion of adults with IDD. Dr. Abery holds a doctorate in educational psychology and has an extensive background in research, program development, and evaluation. He is currently or in the recent past has been the PI or Co-PI on NIDILRR (smart home technology, HCBS Outcome Measurement; self-determination); U.S. Department of State (self-determination, Response to Intervention and inclusive service learning), UNICEF, UKAID.  In addition to contributing heavily to the content development, Dr. Abery will oversee evaluation/assessment activities taking place as part of the project data collection and analysis and </w:t>
      </w:r>
      <w:r w:rsidRPr="00AE2310">
        <w:rPr>
          <w:rFonts w:ascii="Times New Roman" w:hAnsi="Times New Roman"/>
        </w:rPr>
        <w:lastRenderedPageBreak/>
        <w:t xml:space="preserve">assume responsibility for overseeing the work of the Project Coordinator related to data management. He will also work with Dr. Tichá in overseeing budgetary and contract matters and in supervising staff. </w:t>
      </w:r>
    </w:p>
    <w:p w14:paraId="401C1874" w14:textId="22C444A9" w:rsidR="00AE2310" w:rsidRPr="00AE2310" w:rsidRDefault="00AE2310" w:rsidP="00592747">
      <w:pPr>
        <w:pBdr>
          <w:top w:val="nil"/>
          <w:left w:val="nil"/>
          <w:bottom w:val="nil"/>
          <w:right w:val="nil"/>
          <w:between w:val="nil"/>
        </w:pBdr>
        <w:spacing w:before="120" w:after="120"/>
        <w:rPr>
          <w:rFonts w:ascii="Times New Roman" w:hAnsi="Times New Roman"/>
        </w:rPr>
      </w:pPr>
      <w:r w:rsidRPr="00592747">
        <w:rPr>
          <w:rFonts w:ascii="Times New Roman" w:hAnsi="Times New Roman"/>
          <w:b/>
          <w:bCs/>
        </w:rPr>
        <w:t>Maryam Mahmoudi</w:t>
      </w:r>
      <w:r w:rsidRPr="00AE2310">
        <w:rPr>
          <w:rFonts w:ascii="Times New Roman" w:hAnsi="Times New Roman"/>
        </w:rPr>
        <w:t xml:space="preserve">, Ph.D., Co-PI and Project Coordinator (25% FTE). Maryam Mahmoudi has a Ph.D. in psychology and currently is an ARRT postdoctoral associate at the ICI and is working on a variety of projects including smart home technologies for people with disabilities and robotic in workforce for people with disabilities in collaboration with Japan. She has about a decade of experiences in interdisciplinary research area. For her master degree, she developed an online expert system for screening autism accessible free for through whole country. Then, she start her collaboration with the Advanced Robotics and Intelligent Systems on projects applying a parrot-like robot to screen autism in children and teach basic social skills to those with autism. She also was a postdoctoral fellow at the social robot lab at the NTNU, Norway. During her fellowship, she gained experience of working with Nao robot, developed projects for using Nao and Pepper robot to teach advanced social problem solving skills to children with autism and provide cognitive stimuli interventions for ageing adults. For the current project, she will work on developing content for the program and preparing the scripts for coding Nao in collaboration with engineering department. She will apply for IRB for both phases and contact communities to recruit participants, she conducts the studies, and prepare reports under supervision of PI and in working with other project partners. </w:t>
      </w:r>
    </w:p>
    <w:p w14:paraId="383AD63B" w14:textId="784DF7A4" w:rsidR="00AE2310" w:rsidRDefault="00AE2310" w:rsidP="00AE2310">
      <w:pPr>
        <w:pBdr>
          <w:top w:val="nil"/>
          <w:left w:val="nil"/>
          <w:bottom w:val="nil"/>
          <w:right w:val="nil"/>
          <w:between w:val="nil"/>
        </w:pBdr>
        <w:spacing w:before="120" w:after="120"/>
        <w:rPr>
          <w:rFonts w:ascii="Times New Roman" w:hAnsi="Times New Roman"/>
        </w:rPr>
      </w:pPr>
      <w:r w:rsidRPr="00592747">
        <w:rPr>
          <w:rFonts w:ascii="Times New Roman" w:hAnsi="Times New Roman"/>
          <w:b/>
          <w:bCs/>
        </w:rPr>
        <w:t>Roger Stancliffe</w:t>
      </w:r>
      <w:r w:rsidRPr="00AE2310">
        <w:rPr>
          <w:rFonts w:ascii="Times New Roman" w:hAnsi="Times New Roman"/>
        </w:rPr>
        <w:t xml:space="preserve">, Ph.D. is a Senior Research Associate at the University of Minnesota's Institute on Community Integration. He holds a conjoint appointment as Professor Emeritus of Intellectual Disability at the University of Sydney in Australia. Previously, he was a Senior Research Fellow at the Centre for Disability Studies (1997-2007) in Sydney. He has maintained an ongoing collaboration with disability researchers at the University of Minnesota since 1994. Stancliffe's research focuses on making a difference in the everyday lives of people with intellectual and developmental disability (IDD). His current work is on aging with IDD and focuses on retirement and end-of-life issues as well of factors associated with aging, including physical activity. He is the recipient of the 2011 AAIDD Research Award and the 2019 Centre for Disability Studies Lifetime Achievement Award. Dr. Stancliffe current provides mentoring to early researchers at ICI </w:t>
      </w:r>
      <w:r w:rsidR="00592747" w:rsidRPr="00AE2310">
        <w:rPr>
          <w:rFonts w:ascii="Times New Roman" w:hAnsi="Times New Roman"/>
        </w:rPr>
        <w:t>related</w:t>
      </w:r>
      <w:r w:rsidRPr="00AE2310">
        <w:rPr>
          <w:rFonts w:ascii="Times New Roman" w:hAnsi="Times New Roman"/>
        </w:rPr>
        <w:t xml:space="preserve"> to their research ideas, </w:t>
      </w:r>
      <w:r w:rsidR="00592747" w:rsidRPr="00AE2310">
        <w:rPr>
          <w:rFonts w:ascii="Times New Roman" w:hAnsi="Times New Roman"/>
        </w:rPr>
        <w:t>methodology</w:t>
      </w:r>
      <w:r w:rsidRPr="00AE2310">
        <w:rPr>
          <w:rFonts w:ascii="Times New Roman" w:hAnsi="Times New Roman"/>
        </w:rPr>
        <w:t xml:space="preserve"> and research implications. In this project, he will provide expertise on aging and physical activity as related to aging </w:t>
      </w:r>
      <w:r w:rsidR="00592747" w:rsidRPr="00AE2310">
        <w:rPr>
          <w:rFonts w:ascii="Times New Roman" w:hAnsi="Times New Roman"/>
        </w:rPr>
        <w:t>adults</w:t>
      </w:r>
      <w:r w:rsidRPr="00AE2310">
        <w:rPr>
          <w:rFonts w:ascii="Times New Roman" w:hAnsi="Times New Roman"/>
        </w:rPr>
        <w:t>.</w:t>
      </w:r>
    </w:p>
    <w:p w14:paraId="3DE58CBF" w14:textId="77777777" w:rsidR="00592747" w:rsidRPr="004C47BC" w:rsidRDefault="00592747" w:rsidP="00592747">
      <w:pPr>
        <w:shd w:val="clear" w:color="auto" w:fill="000000" w:themeFill="text1"/>
        <w:rPr>
          <w:rFonts w:ascii="Times New Roman" w:hAnsi="Times New Roman" w:cs="Times New Roman"/>
          <w:b/>
          <w:smallCaps/>
          <w:sz w:val="22"/>
          <w:szCs w:val="22"/>
        </w:rPr>
      </w:pPr>
      <w:r w:rsidRPr="004C47BC">
        <w:rPr>
          <w:rFonts w:ascii="Times New Roman" w:hAnsi="Times New Roman" w:cs="Times New Roman"/>
          <w:b/>
          <w:sz w:val="22"/>
          <w:szCs w:val="22"/>
        </w:rPr>
        <w:t xml:space="preserve">PERSONNEL – </w:t>
      </w:r>
      <w:r w:rsidRPr="004C47BC">
        <w:rPr>
          <w:rFonts w:ascii="Times New Roman" w:hAnsi="Times New Roman" w:cs="Times New Roman"/>
          <w:b/>
          <w:smallCaps/>
          <w:sz w:val="22"/>
          <w:szCs w:val="22"/>
        </w:rPr>
        <w:t>Department of Electrical and Computer Engineering</w:t>
      </w:r>
    </w:p>
    <w:p w14:paraId="2A555FB8" w14:textId="6B7F783A" w:rsidR="00592747" w:rsidRPr="004C47BC" w:rsidRDefault="00592747" w:rsidP="00592747">
      <w:pPr>
        <w:spacing w:after="240"/>
        <w:rPr>
          <w:rFonts w:ascii="Times New Roman" w:hAnsi="Times New Roman" w:cs="Times New Roman"/>
          <w:b/>
          <w:i/>
          <w:sz w:val="22"/>
          <w:szCs w:val="22"/>
        </w:rPr>
      </w:pPr>
      <w:r w:rsidRPr="004C47BC">
        <w:rPr>
          <w:rFonts w:ascii="Times New Roman" w:hAnsi="Times New Roman" w:cs="Times New Roman"/>
          <w:b/>
          <w:i/>
          <w:sz w:val="22"/>
          <w:szCs w:val="22"/>
        </w:rPr>
        <w:t>Vas</w:t>
      </w:r>
      <w:r>
        <w:rPr>
          <w:rFonts w:ascii="Times New Roman" w:hAnsi="Times New Roman" w:cs="Times New Roman"/>
          <w:b/>
          <w:i/>
          <w:sz w:val="22"/>
          <w:szCs w:val="22"/>
        </w:rPr>
        <w:t>silis Morellas, Ph.D. - CS &amp; E</w:t>
      </w:r>
      <w:r w:rsidRPr="004C47BC">
        <w:rPr>
          <w:rFonts w:ascii="Times New Roman" w:hAnsi="Times New Roman" w:cs="Times New Roman"/>
          <w:b/>
          <w:i/>
          <w:sz w:val="22"/>
          <w:szCs w:val="22"/>
        </w:rPr>
        <w:t xml:space="preserve">.  </w:t>
      </w:r>
      <w:r w:rsidRPr="004C47BC">
        <w:rPr>
          <w:rFonts w:ascii="Times New Roman" w:hAnsi="Times New Roman" w:cs="Times New Roman"/>
          <w:sz w:val="22"/>
          <w:szCs w:val="22"/>
        </w:rPr>
        <w:t xml:space="preserve">Dr. Vassilios Morellas serves as the Research professor at the University of Minnesota, the </w:t>
      </w:r>
      <w:r w:rsidRPr="004C47BC">
        <w:rPr>
          <w:rFonts w:ascii="Times New Roman" w:hAnsi="Times New Roman" w:cs="Times New Roman"/>
          <w:i/>
          <w:sz w:val="22"/>
          <w:szCs w:val="22"/>
        </w:rPr>
        <w:t>Department of Electrical and Computer Engineering (DECE)</w:t>
      </w:r>
      <w:r w:rsidRPr="004C47BC">
        <w:rPr>
          <w:rFonts w:ascii="Times New Roman" w:hAnsi="Times New Roman" w:cs="Times New Roman"/>
          <w:sz w:val="22"/>
          <w:szCs w:val="22"/>
        </w:rPr>
        <w:t xml:space="preserve">.  His research interests include geometric image processing, machine learning, robotics and sensor integration. He is Executive Director of the NSF Center for Safety Security and Rescue. Prior to his current position he was a Senior Principle Research Scientist at Honeywell Laboratories where he developed technologies in the general areas of access control, security and surveillance and biometrics with emphasis on the problem of tracking of people and vehicles across non-overlapping cameras. Past research experience also includes work on Intelligent Transformation Systems where he developed innovative technologies to reduce run off the road accidents. Dr. Morellas obtained his B.S. in Mechanical Engineering from the National Technical University of Athens, Greece, his MSME from Columbia University, NY and his PhD from the Department of Mechanical Engineering at the University of Minnesota. He publishes regularly in peer review conference proceedings and journals and has coauthored a book on camera programming.  Dr. Morellas will direct the technical aspects of programming the robot for speech, face, and emotion recognition. In this position, he will work with ICI and project GRA to convert the content scripts and scenarios developed into </w:t>
      </w:r>
      <w:r w:rsidRPr="004C47BC">
        <w:rPr>
          <w:rFonts w:ascii="Times New Roman" w:hAnsi="Times New Roman" w:cs="Times New Roman"/>
          <w:sz w:val="22"/>
          <w:szCs w:val="22"/>
        </w:rPr>
        <w:lastRenderedPageBreak/>
        <w:t xml:space="preserve">an integrated system for Nao. Dr. Morellas will directly supervise the work of the GRA in programming and other developmental work necessary for running the robot successfully. </w:t>
      </w:r>
    </w:p>
    <w:p w14:paraId="15893555" w14:textId="0FE020DF" w:rsidR="00592747" w:rsidRDefault="00592747" w:rsidP="009C3133">
      <w:pPr>
        <w:spacing w:after="240"/>
        <w:rPr>
          <w:rFonts w:ascii="Times New Roman" w:hAnsi="Times New Roman" w:cs="Times New Roman"/>
          <w:sz w:val="22"/>
          <w:szCs w:val="22"/>
        </w:rPr>
      </w:pPr>
      <w:r w:rsidRPr="004C47BC">
        <w:rPr>
          <w:rFonts w:ascii="Times New Roman" w:hAnsi="Times New Roman" w:cs="Times New Roman"/>
          <w:b/>
          <w:i/>
          <w:sz w:val="22"/>
          <w:szCs w:val="22"/>
        </w:rPr>
        <w:t>TBH Gradu</w:t>
      </w:r>
      <w:r>
        <w:rPr>
          <w:rFonts w:ascii="Times New Roman" w:hAnsi="Times New Roman" w:cs="Times New Roman"/>
          <w:b/>
          <w:i/>
          <w:sz w:val="22"/>
          <w:szCs w:val="22"/>
        </w:rPr>
        <w:t>ate Research Assistant.</w:t>
      </w:r>
      <w:r w:rsidRPr="004C47BC">
        <w:rPr>
          <w:rFonts w:ascii="Times New Roman" w:hAnsi="Times New Roman" w:cs="Times New Roman"/>
          <w:sz w:val="22"/>
          <w:szCs w:val="22"/>
        </w:rPr>
        <w:t xml:space="preserve"> The DECE under the direction of Dr. Morellas</w:t>
      </w:r>
      <w:r>
        <w:rPr>
          <w:rFonts w:ascii="Times New Roman" w:hAnsi="Times New Roman" w:cs="Times New Roman"/>
          <w:sz w:val="22"/>
          <w:szCs w:val="22"/>
        </w:rPr>
        <w:t xml:space="preserve"> at the Department of Engineering</w:t>
      </w:r>
      <w:r w:rsidRPr="004C47BC">
        <w:rPr>
          <w:rFonts w:ascii="Times New Roman" w:hAnsi="Times New Roman" w:cs="Times New Roman"/>
          <w:sz w:val="22"/>
          <w:szCs w:val="22"/>
        </w:rPr>
        <w:t xml:space="preserve"> will recruit and hire a Graduate Research Assistant with a background in robotic and NLP programming to work with the project staff to program Nao for the content scripts of the project. The GRA is attending in meetings to work on scripts and coding Nao and project conductions when is required.  </w:t>
      </w:r>
    </w:p>
    <w:p w14:paraId="2459B499" w14:textId="77777777" w:rsidR="009C3133" w:rsidRPr="009C3133" w:rsidRDefault="009C3133" w:rsidP="009C3133">
      <w:pPr>
        <w:spacing w:after="240"/>
        <w:rPr>
          <w:rFonts w:ascii="Times New Roman" w:hAnsi="Times New Roman" w:cs="Times New Roman"/>
          <w:sz w:val="22"/>
          <w:szCs w:val="22"/>
        </w:rPr>
      </w:pPr>
    </w:p>
    <w:p w14:paraId="0000021C" w14:textId="77777777" w:rsidR="006A244E" w:rsidRPr="002271CA" w:rsidRDefault="00EC58C8">
      <w:pPr>
        <w:pStyle w:val="Heading1"/>
        <w:numPr>
          <w:ilvl w:val="0"/>
          <w:numId w:val="1"/>
        </w:numPr>
        <w:spacing w:before="120"/>
        <w:rPr>
          <w:rFonts w:asciiTheme="majorBidi" w:eastAsia="Calibri" w:hAnsiTheme="majorBidi" w:cstheme="majorBidi"/>
          <w:sz w:val="24"/>
          <w:szCs w:val="24"/>
        </w:rPr>
      </w:pPr>
      <w:bookmarkStart w:id="130" w:name="_Toc68115640"/>
      <w:r w:rsidRPr="002271CA">
        <w:rPr>
          <w:rFonts w:asciiTheme="majorBidi" w:eastAsia="Calibri" w:hAnsiTheme="majorBidi" w:cstheme="majorBidi"/>
          <w:sz w:val="24"/>
          <w:szCs w:val="24"/>
        </w:rPr>
        <w:t>References</w:t>
      </w:r>
      <w:bookmarkEnd w:id="130"/>
    </w:p>
    <w:p w14:paraId="0000021D" w14:textId="6D0269B3" w:rsidR="006A244E" w:rsidRDefault="00EC58C8">
      <w:pPr>
        <w:spacing w:before="120" w:after="120"/>
        <w:ind w:left="720"/>
        <w:rPr>
          <w:rFonts w:asciiTheme="majorBidi" w:eastAsia="Calibri" w:hAnsiTheme="majorBidi" w:cstheme="majorBidi"/>
          <w:color w:val="FF0000"/>
        </w:rPr>
      </w:pPr>
      <w:r w:rsidRPr="002271CA">
        <w:rPr>
          <w:rFonts w:asciiTheme="majorBidi" w:eastAsia="Calibri" w:hAnsiTheme="majorBidi" w:cstheme="majorBidi"/>
          <w:color w:val="FF0000"/>
        </w:rPr>
        <w:t>Include references to any scholarly articles or other materials used to discuss the background for the study or to justify any proposed procedures.</w:t>
      </w:r>
    </w:p>
    <w:p w14:paraId="42093976" w14:textId="77777777" w:rsidR="009C3133" w:rsidRDefault="009C3133" w:rsidP="009C3133">
      <w:pPr>
        <w:pStyle w:val="Bibliography"/>
      </w:pPr>
      <w:r w:rsidRPr="00190654">
        <w:rPr>
          <w:rFonts w:ascii="Liberation Serif" w:hAnsi="Liberation Serif" w:cs="Lohit Devanagari"/>
          <w:sz w:val="13"/>
          <w:szCs w:val="13"/>
          <w:lang w:val="en-GB"/>
        </w:rPr>
        <w:fldChar w:fldCharType="begin"/>
      </w:r>
      <w:r>
        <w:rPr>
          <w:sz w:val="13"/>
          <w:szCs w:val="13"/>
          <w:lang w:val="en-GB"/>
        </w:rPr>
        <w:instrText xml:space="preserve"> ADDIN ZOTERO_BIBL {"uncited":[],"omitted":[],"custom":[]} CSL_BIBLIOGRAPHY </w:instrText>
      </w:r>
      <w:r w:rsidRPr="00190654">
        <w:rPr>
          <w:rFonts w:ascii="Liberation Serif" w:hAnsi="Liberation Serif" w:cs="Lohit Devanagari"/>
          <w:sz w:val="13"/>
          <w:szCs w:val="13"/>
          <w:lang w:val="en-GB"/>
        </w:rPr>
        <w:fldChar w:fldCharType="separate"/>
      </w:r>
      <w:r>
        <w:t>1.</w:t>
      </w:r>
      <w:r>
        <w:tab/>
        <w:t xml:space="preserve">Feil-Seifer, D. &amp; Mataric, M. J. Defining socially assistive robotics. in </w:t>
      </w:r>
      <w:r>
        <w:rPr>
          <w:i/>
          <w:iCs/>
        </w:rPr>
        <w:t>9th International Conference on Rehabilitation Robotics, 2005. ICORR 2005.</w:t>
      </w:r>
      <w:r>
        <w:t xml:space="preserve"> 465–468 (2005). doi:10.1109/ICORR.2005.1501143.</w:t>
      </w:r>
    </w:p>
    <w:p w14:paraId="76EE4665" w14:textId="77777777" w:rsidR="009C3133" w:rsidRDefault="009C3133" w:rsidP="009C3133">
      <w:pPr>
        <w:pStyle w:val="Bibliography"/>
      </w:pPr>
      <w:r>
        <w:t>2.</w:t>
      </w:r>
      <w:r>
        <w:tab/>
        <w:t xml:space="preserve">United Nations, Department of Economic and Social Affairs, &amp; Population Division. </w:t>
      </w:r>
      <w:r>
        <w:rPr>
          <w:i/>
          <w:iCs/>
        </w:rPr>
        <w:t>World population ageing, 2017 highlights</w:t>
      </w:r>
      <w:r>
        <w:t>. (2017).</w:t>
      </w:r>
    </w:p>
    <w:p w14:paraId="2E0F8B6D" w14:textId="77777777" w:rsidR="009C3133" w:rsidRDefault="009C3133" w:rsidP="009C3133">
      <w:pPr>
        <w:pStyle w:val="Bibliography"/>
      </w:pPr>
      <w:r>
        <w:t>3.</w:t>
      </w:r>
      <w:r>
        <w:tab/>
        <w:t xml:space="preserve">United Nations, Department of Economic and Social Affairs, &amp; Population Division. </w:t>
      </w:r>
      <w:r>
        <w:rPr>
          <w:i/>
          <w:iCs/>
        </w:rPr>
        <w:t>World population ageing 2020 Highlights: living arrangements of older persons.</w:t>
      </w:r>
      <w:r>
        <w:t xml:space="preserve"> (2020).</w:t>
      </w:r>
    </w:p>
    <w:p w14:paraId="25649C75" w14:textId="77777777" w:rsidR="009C3133" w:rsidRDefault="009C3133" w:rsidP="009C3133">
      <w:pPr>
        <w:pStyle w:val="Bibliography"/>
      </w:pPr>
      <w:r>
        <w:t>4.</w:t>
      </w:r>
      <w:r>
        <w:tab/>
        <w:t>2020 Profile of Older Americans. 21.</w:t>
      </w:r>
    </w:p>
    <w:p w14:paraId="1FD2EF66" w14:textId="77777777" w:rsidR="009C3133" w:rsidRDefault="009C3133" w:rsidP="009C3133">
      <w:pPr>
        <w:pStyle w:val="Bibliography"/>
      </w:pPr>
      <w:r>
        <w:t>5.</w:t>
      </w:r>
      <w:r>
        <w:tab/>
        <w:t xml:space="preserve">Ferrucci, L., Giallauria, F. &amp; Guralnik, J. M. Epidemiology of Aging. </w:t>
      </w:r>
      <w:r>
        <w:rPr>
          <w:i/>
          <w:iCs/>
        </w:rPr>
        <w:t>Radiol. Clin. North Am.</w:t>
      </w:r>
      <w:r>
        <w:t xml:space="preserve"> </w:t>
      </w:r>
      <w:r>
        <w:rPr>
          <w:b/>
          <w:bCs/>
        </w:rPr>
        <w:t>46</w:t>
      </w:r>
      <w:r>
        <w:t>, 643–v (2008).</w:t>
      </w:r>
    </w:p>
    <w:p w14:paraId="7A36ED0D" w14:textId="77777777" w:rsidR="009C3133" w:rsidRDefault="009C3133" w:rsidP="009C3133">
      <w:pPr>
        <w:pStyle w:val="Bibliography"/>
      </w:pPr>
      <w:r>
        <w:t>6.</w:t>
      </w:r>
      <w:r>
        <w:tab/>
        <w:t xml:space="preserve">Guzman-Castillo, M. </w:t>
      </w:r>
      <w:r>
        <w:rPr>
          <w:i/>
          <w:iCs/>
        </w:rPr>
        <w:t>et al.</w:t>
      </w:r>
      <w:r>
        <w:t xml:space="preserve"> Forecasted trends in disability and life expectancy in England and Wales up to 2025: a modelling study. </w:t>
      </w:r>
      <w:r>
        <w:rPr>
          <w:i/>
          <w:iCs/>
        </w:rPr>
        <w:t>Lancet Public Health</w:t>
      </w:r>
      <w:r>
        <w:t xml:space="preserve"> </w:t>
      </w:r>
      <w:r>
        <w:rPr>
          <w:b/>
          <w:bCs/>
        </w:rPr>
        <w:t>2</w:t>
      </w:r>
      <w:r>
        <w:t>, e307–e313 (2017).</w:t>
      </w:r>
    </w:p>
    <w:p w14:paraId="2830F320" w14:textId="77777777" w:rsidR="009C3133" w:rsidRDefault="009C3133" w:rsidP="009C3133">
      <w:pPr>
        <w:pStyle w:val="Bibliography"/>
      </w:pPr>
      <w:r>
        <w:t>7.</w:t>
      </w:r>
      <w:r>
        <w:tab/>
        <w:t xml:space="preserve">Kose, E., Hirai, T. &amp; Seki, T. Psychotropic drug use and cognitive rehabilitation practice for elderly patients. </w:t>
      </w:r>
      <w:r>
        <w:rPr>
          <w:i/>
          <w:iCs/>
        </w:rPr>
        <w:t>Int. J. Clin. Pharm.</w:t>
      </w:r>
      <w:r>
        <w:t xml:space="preserve"> </w:t>
      </w:r>
      <w:r>
        <w:rPr>
          <w:b/>
          <w:bCs/>
        </w:rPr>
        <w:t>40</w:t>
      </w:r>
      <w:r>
        <w:t>, 1292–1299 (2018).</w:t>
      </w:r>
    </w:p>
    <w:p w14:paraId="78EBDF93" w14:textId="77777777" w:rsidR="009C3133" w:rsidRDefault="009C3133" w:rsidP="009C3133">
      <w:pPr>
        <w:pStyle w:val="Bibliography"/>
      </w:pPr>
      <w:r>
        <w:t>8.</w:t>
      </w:r>
      <w:r>
        <w:tab/>
        <w:t xml:space="preserve">Gu, D., Brown, B. L. &amp; Qiu, L. Self-perceived uselessness is associated with lower likelihood of successful aging among older adults in China. </w:t>
      </w:r>
      <w:r>
        <w:rPr>
          <w:i/>
          <w:iCs/>
        </w:rPr>
        <w:t>BMC Geriatr.</w:t>
      </w:r>
      <w:r>
        <w:t xml:space="preserve"> </w:t>
      </w:r>
      <w:r>
        <w:rPr>
          <w:b/>
          <w:bCs/>
        </w:rPr>
        <w:t>16</w:t>
      </w:r>
      <w:r>
        <w:t>, 172 (2016).</w:t>
      </w:r>
    </w:p>
    <w:p w14:paraId="0BECF926" w14:textId="77777777" w:rsidR="009C3133" w:rsidRDefault="009C3133" w:rsidP="009C3133">
      <w:pPr>
        <w:pStyle w:val="Bibliography"/>
      </w:pPr>
      <w:r>
        <w:t>9.</w:t>
      </w:r>
      <w:r>
        <w:tab/>
        <w:t xml:space="preserve">McCrae, N. </w:t>
      </w:r>
      <w:r>
        <w:rPr>
          <w:i/>
          <w:iCs/>
        </w:rPr>
        <w:t>et al.</w:t>
      </w:r>
      <w:r>
        <w:t xml:space="preserve"> ‘They’re all depressed, aren’t they?’ A qualitative study of social care workers and depression in older adults. </w:t>
      </w:r>
      <w:r>
        <w:rPr>
          <w:i/>
          <w:iCs/>
        </w:rPr>
        <w:t>Aging Ment. Health</w:t>
      </w:r>
      <w:r>
        <w:t xml:space="preserve"> </w:t>
      </w:r>
      <w:r>
        <w:rPr>
          <w:b/>
          <w:bCs/>
        </w:rPr>
        <w:t>9</w:t>
      </w:r>
      <w:r>
        <w:t>, 508–516 (2005).</w:t>
      </w:r>
    </w:p>
    <w:p w14:paraId="1D1EEC44" w14:textId="77777777" w:rsidR="009C3133" w:rsidRDefault="009C3133" w:rsidP="009C3133">
      <w:pPr>
        <w:pStyle w:val="Bibliography"/>
      </w:pPr>
      <w:r>
        <w:t>10.</w:t>
      </w:r>
      <w:r>
        <w:tab/>
        <w:t xml:space="preserve">Committee on the Health and Medical Dimensions of Social Isolation and Loneliness in Older Adults </w:t>
      </w:r>
      <w:r>
        <w:rPr>
          <w:i/>
          <w:iCs/>
        </w:rPr>
        <w:t>et al.</w:t>
      </w:r>
      <w:r>
        <w:t xml:space="preserve"> </w:t>
      </w:r>
      <w:r>
        <w:rPr>
          <w:i/>
          <w:iCs/>
        </w:rPr>
        <w:t>Social Isolation and Loneliness in Older Adults: Opportunities for the Health Care System</w:t>
      </w:r>
      <w:r>
        <w:t>. 25663 (National Academies Press, 2020). doi:10.17226/25663.</w:t>
      </w:r>
    </w:p>
    <w:p w14:paraId="465AAECA" w14:textId="77777777" w:rsidR="009C3133" w:rsidRDefault="009C3133" w:rsidP="009C3133">
      <w:pPr>
        <w:pStyle w:val="Bibliography"/>
      </w:pPr>
      <w:r>
        <w:t>11.</w:t>
      </w:r>
      <w:r>
        <w:tab/>
        <w:t xml:space="preserve">Lo Coco, D., Lopez, G. &amp; Corrao, S. Cognitive impairment and stroke in elderly patients. </w:t>
      </w:r>
      <w:r>
        <w:rPr>
          <w:i/>
          <w:iCs/>
        </w:rPr>
        <w:t>Vasc. Health Risk Manag.</w:t>
      </w:r>
      <w:r>
        <w:t xml:space="preserve"> </w:t>
      </w:r>
      <w:r>
        <w:rPr>
          <w:b/>
          <w:bCs/>
        </w:rPr>
        <w:t>12</w:t>
      </w:r>
      <w:r>
        <w:t>, 105–116 (2016).</w:t>
      </w:r>
    </w:p>
    <w:p w14:paraId="1FF05D2B" w14:textId="77777777" w:rsidR="009C3133" w:rsidRDefault="009C3133" w:rsidP="009C3133">
      <w:pPr>
        <w:pStyle w:val="Bibliography"/>
      </w:pPr>
      <w:r>
        <w:t>12.</w:t>
      </w:r>
      <w:r>
        <w:tab/>
        <w:t xml:space="preserve">Ritchie, K. </w:t>
      </w:r>
      <w:r>
        <w:rPr>
          <w:i/>
          <w:iCs/>
        </w:rPr>
        <w:t>et al.</w:t>
      </w:r>
      <w:r>
        <w:t xml:space="preserve"> Designing prevention programmes to reduce incidence of dementia: prospective cohort study of modifiable risk factors. </w:t>
      </w:r>
      <w:r>
        <w:rPr>
          <w:i/>
          <w:iCs/>
        </w:rPr>
        <w:t>BMJ</w:t>
      </w:r>
      <w:r>
        <w:t xml:space="preserve"> </w:t>
      </w:r>
      <w:r>
        <w:rPr>
          <w:b/>
          <w:bCs/>
        </w:rPr>
        <w:t>341</w:t>
      </w:r>
      <w:r>
        <w:t>, c3885 (2010).</w:t>
      </w:r>
    </w:p>
    <w:p w14:paraId="6332EFAB" w14:textId="77777777" w:rsidR="009C3133" w:rsidRDefault="009C3133" w:rsidP="009C3133">
      <w:pPr>
        <w:pStyle w:val="Bibliography"/>
      </w:pPr>
      <w:r>
        <w:t>13.</w:t>
      </w:r>
      <w:r>
        <w:tab/>
        <w:t xml:space="preserve">Rosenberg, A., Mangialasche, F., Ngandu, T., Solomon, A. &amp; Kivipelto, M. Multidomain Interventions to Prevent Cognitive Impairment, Alzheimer’s Disease, and Dementia: From FINGER to World-Wide FINGERS. </w:t>
      </w:r>
      <w:r>
        <w:rPr>
          <w:i/>
          <w:iCs/>
        </w:rPr>
        <w:t>J. Prev. Alzheimers Dis.</w:t>
      </w:r>
      <w:r>
        <w:t xml:space="preserve"> </w:t>
      </w:r>
      <w:r>
        <w:rPr>
          <w:b/>
          <w:bCs/>
        </w:rPr>
        <w:t>7</w:t>
      </w:r>
      <w:r>
        <w:t>, 29–36 (2020).</w:t>
      </w:r>
    </w:p>
    <w:p w14:paraId="3421640A" w14:textId="77777777" w:rsidR="009C3133" w:rsidRDefault="009C3133" w:rsidP="009C3133">
      <w:pPr>
        <w:pStyle w:val="Bibliography"/>
      </w:pPr>
      <w:r>
        <w:t>14.</w:t>
      </w:r>
      <w:r>
        <w:tab/>
        <w:t xml:space="preserve">Kivipelto, M., Mangialasche, F. &amp; Ngandu, T. Lifestyle interventions to prevent cognitive impairment, dementia and Alzheimer disease. </w:t>
      </w:r>
      <w:r>
        <w:rPr>
          <w:i/>
          <w:iCs/>
        </w:rPr>
        <w:t>Nat. Rev. Neurol.</w:t>
      </w:r>
      <w:r>
        <w:t xml:space="preserve"> </w:t>
      </w:r>
      <w:r>
        <w:rPr>
          <w:b/>
          <w:bCs/>
        </w:rPr>
        <w:t>14</w:t>
      </w:r>
      <w:r>
        <w:t>, 653–666 (2018).</w:t>
      </w:r>
    </w:p>
    <w:p w14:paraId="0007A336" w14:textId="77777777" w:rsidR="009C3133" w:rsidRDefault="009C3133" w:rsidP="009C3133">
      <w:pPr>
        <w:pStyle w:val="Bibliography"/>
      </w:pPr>
      <w:r>
        <w:t>15.</w:t>
      </w:r>
      <w:r>
        <w:tab/>
        <w:t xml:space="preserve">Edwards III, G. A., Gamez, N., Escobedo Jr., G., Calderon, O. &amp; Moreno-Gonzalez, I. Modifiable Risk Factors for Alzheimer’s Disease. </w:t>
      </w:r>
      <w:r>
        <w:rPr>
          <w:i/>
          <w:iCs/>
        </w:rPr>
        <w:t>Front. Aging Neurosci.</w:t>
      </w:r>
      <w:r>
        <w:t xml:space="preserve"> </w:t>
      </w:r>
      <w:r>
        <w:rPr>
          <w:b/>
          <w:bCs/>
        </w:rPr>
        <w:t>11</w:t>
      </w:r>
      <w:r>
        <w:t>, 146 (2019).</w:t>
      </w:r>
    </w:p>
    <w:p w14:paraId="400CFE59" w14:textId="77777777" w:rsidR="009C3133" w:rsidRDefault="009C3133" w:rsidP="009C3133">
      <w:pPr>
        <w:pStyle w:val="Bibliography"/>
      </w:pPr>
      <w:r>
        <w:lastRenderedPageBreak/>
        <w:t>16.</w:t>
      </w:r>
      <w:r>
        <w:tab/>
        <w:t xml:space="preserve">Barnes, D. E. &amp; Yaffe, K. The Projected Impact of Risk Factor Reduction on Alzheimer’s Disease Prevalence. </w:t>
      </w:r>
      <w:r>
        <w:rPr>
          <w:i/>
          <w:iCs/>
        </w:rPr>
        <w:t>Lancet Neurol.</w:t>
      </w:r>
      <w:r>
        <w:t xml:space="preserve"> </w:t>
      </w:r>
      <w:r>
        <w:rPr>
          <w:b/>
          <w:bCs/>
        </w:rPr>
        <w:t>10</w:t>
      </w:r>
      <w:r>
        <w:t>, 819–828 (2011).</w:t>
      </w:r>
    </w:p>
    <w:p w14:paraId="4D866ADC" w14:textId="77777777" w:rsidR="009C3133" w:rsidRDefault="009C3133" w:rsidP="009C3133">
      <w:pPr>
        <w:pStyle w:val="Bibliography"/>
      </w:pPr>
      <w:r>
        <w:t>17.</w:t>
      </w:r>
      <w:r>
        <w:tab/>
        <w:t xml:space="preserve">E, R. </w:t>
      </w:r>
      <w:r>
        <w:rPr>
          <w:i/>
          <w:iCs/>
        </w:rPr>
        <w:t>et al.</w:t>
      </w:r>
      <w:r>
        <w:t xml:space="preserve"> Estimating the potential for dementia prevention through modifiable risk factors elimination in the real-world setting: a population-based study. </w:t>
      </w:r>
      <w:r>
        <w:rPr>
          <w:i/>
          <w:iCs/>
        </w:rPr>
        <w:t>Alzheimers Res. Ther.</w:t>
      </w:r>
      <w:r>
        <w:t xml:space="preserve"> </w:t>
      </w:r>
      <w:r>
        <w:rPr>
          <w:b/>
          <w:bCs/>
        </w:rPr>
        <w:t>12</w:t>
      </w:r>
      <w:r>
        <w:t>, (2020).</w:t>
      </w:r>
    </w:p>
    <w:p w14:paraId="38BE48D2" w14:textId="77777777" w:rsidR="009C3133" w:rsidRDefault="009C3133" w:rsidP="009C3133">
      <w:pPr>
        <w:pStyle w:val="Bibliography"/>
      </w:pPr>
      <w:r>
        <w:t>18.</w:t>
      </w:r>
      <w:r>
        <w:tab/>
        <w:t xml:space="preserve">Livingston, G. </w:t>
      </w:r>
      <w:r>
        <w:rPr>
          <w:i/>
          <w:iCs/>
        </w:rPr>
        <w:t>et al.</w:t>
      </w:r>
      <w:r>
        <w:t xml:space="preserve"> Dementia prevention, intervention, and care: 2020 report of the Lancet Commission. </w:t>
      </w:r>
      <w:r>
        <w:rPr>
          <w:i/>
          <w:iCs/>
        </w:rPr>
        <w:t>Lancet Lond. Engl.</w:t>
      </w:r>
      <w:r>
        <w:t xml:space="preserve"> </w:t>
      </w:r>
      <w:r>
        <w:rPr>
          <w:b/>
          <w:bCs/>
        </w:rPr>
        <w:t>396</w:t>
      </w:r>
      <w:r>
        <w:t>, 413 (2020).</w:t>
      </w:r>
    </w:p>
    <w:p w14:paraId="76FC8464" w14:textId="77777777" w:rsidR="009C3133" w:rsidRDefault="009C3133" w:rsidP="009C3133">
      <w:pPr>
        <w:pStyle w:val="Bibliography"/>
      </w:pPr>
      <w:r>
        <w:t>19.</w:t>
      </w:r>
      <w:r>
        <w:tab/>
        <w:t xml:space="preserve">Clare, L. </w:t>
      </w:r>
      <w:r>
        <w:rPr>
          <w:i/>
          <w:iCs/>
        </w:rPr>
        <w:t>et al.</w:t>
      </w:r>
      <w:r>
        <w:t xml:space="preserve"> Potentially modifiable lifestyle factors, cognitive reserve, and cognitive function in later life: A cross-sectional study. </w:t>
      </w:r>
      <w:r>
        <w:rPr>
          <w:i/>
          <w:iCs/>
        </w:rPr>
        <w:t>PLoS Med.</w:t>
      </w:r>
      <w:r>
        <w:t xml:space="preserve"> </w:t>
      </w:r>
      <w:r>
        <w:rPr>
          <w:b/>
          <w:bCs/>
        </w:rPr>
        <w:t>14</w:t>
      </w:r>
      <w:r>
        <w:t>, e1002259 (2017).</w:t>
      </w:r>
    </w:p>
    <w:p w14:paraId="506FE3F1" w14:textId="77777777" w:rsidR="009C3133" w:rsidRDefault="009C3133" w:rsidP="009C3133">
      <w:pPr>
        <w:pStyle w:val="Bibliography"/>
      </w:pPr>
      <w:r>
        <w:t>20.</w:t>
      </w:r>
      <w:r>
        <w:tab/>
        <w:t xml:space="preserve">Kim, K.-S. &amp; Cho, Y.-S. The effects of an occupation-centered cognitive rehabilitation program on elderly individuals with mild cognitive impairment. </w:t>
      </w:r>
      <w:r>
        <w:rPr>
          <w:i/>
          <w:iCs/>
        </w:rPr>
        <w:t>J. Phys. Ther. Sci.</w:t>
      </w:r>
      <w:r>
        <w:t xml:space="preserve"> </w:t>
      </w:r>
      <w:r>
        <w:rPr>
          <w:b/>
          <w:bCs/>
        </w:rPr>
        <w:t>30</w:t>
      </w:r>
      <w:r>
        <w:t>, 332–334 (2018).</w:t>
      </w:r>
    </w:p>
    <w:p w14:paraId="6F8878E1" w14:textId="77777777" w:rsidR="009C3133" w:rsidRDefault="009C3133" w:rsidP="009C3133">
      <w:pPr>
        <w:pStyle w:val="Bibliography"/>
      </w:pPr>
      <w:r>
        <w:t>21.</w:t>
      </w:r>
      <w:r>
        <w:tab/>
        <w:t xml:space="preserve">Kim, S. Cognitive rehabilitation for elderly people with early-stage Alzheimer’s disease. </w:t>
      </w:r>
      <w:r>
        <w:rPr>
          <w:i/>
          <w:iCs/>
        </w:rPr>
        <w:t>J. Phys. Ther. Sci.</w:t>
      </w:r>
      <w:r>
        <w:t xml:space="preserve"> </w:t>
      </w:r>
      <w:r>
        <w:rPr>
          <w:b/>
          <w:bCs/>
        </w:rPr>
        <w:t>27</w:t>
      </w:r>
      <w:r>
        <w:t>, 543–546 (2015).</w:t>
      </w:r>
    </w:p>
    <w:p w14:paraId="619231E5" w14:textId="77777777" w:rsidR="009C3133" w:rsidRDefault="009C3133" w:rsidP="009C3133">
      <w:pPr>
        <w:pStyle w:val="Bibliography"/>
      </w:pPr>
      <w:r>
        <w:t>22.</w:t>
      </w:r>
      <w:r>
        <w:tab/>
        <w:t xml:space="preserve">Sugano, K. </w:t>
      </w:r>
      <w:r>
        <w:rPr>
          <w:i/>
          <w:iCs/>
        </w:rPr>
        <w:t>et al.</w:t>
      </w:r>
      <w:r>
        <w:t xml:space="preserve"> Effect of Cognitive and Aerobic Training Intervention on Older Adults with Mild or No Cognitive Impairment: A Derivative Study of the Nakajima Project. </w:t>
      </w:r>
      <w:r>
        <w:rPr>
          <w:i/>
          <w:iCs/>
        </w:rPr>
        <w:t>Dement. Geriatr. Cogn. Disord. Extra</w:t>
      </w:r>
      <w:r>
        <w:t xml:space="preserve"> </w:t>
      </w:r>
      <w:r>
        <w:rPr>
          <w:b/>
          <w:bCs/>
        </w:rPr>
        <w:t>2</w:t>
      </w:r>
      <w:r>
        <w:t>, 69–80 (2012).</w:t>
      </w:r>
    </w:p>
    <w:p w14:paraId="4090F63C" w14:textId="77777777" w:rsidR="009C3133" w:rsidRDefault="009C3133" w:rsidP="009C3133">
      <w:pPr>
        <w:pStyle w:val="Bibliography"/>
      </w:pPr>
      <w:r>
        <w:t>23.</w:t>
      </w:r>
      <w:r>
        <w:tab/>
        <w:t xml:space="preserve">Jennings, L. A. </w:t>
      </w:r>
      <w:r>
        <w:rPr>
          <w:i/>
          <w:iCs/>
        </w:rPr>
        <w:t>et al.</w:t>
      </w:r>
      <w:r>
        <w:t xml:space="preserve"> Patient and caregiver goals for dementia care. </w:t>
      </w:r>
      <w:r>
        <w:rPr>
          <w:i/>
          <w:iCs/>
        </w:rPr>
        <w:t>Qual. Life Res. Int. J. Qual. Life Asp. Treat. Care Rehabil.</w:t>
      </w:r>
      <w:r>
        <w:t xml:space="preserve"> </w:t>
      </w:r>
      <w:r>
        <w:rPr>
          <w:b/>
          <w:bCs/>
        </w:rPr>
        <w:t>26</w:t>
      </w:r>
      <w:r>
        <w:t>, 685–693 (2017).</w:t>
      </w:r>
    </w:p>
    <w:p w14:paraId="14431FAF" w14:textId="77777777" w:rsidR="009C3133" w:rsidRDefault="009C3133" w:rsidP="009C3133">
      <w:pPr>
        <w:pStyle w:val="Bibliography"/>
      </w:pPr>
      <w:r>
        <w:t>24.</w:t>
      </w:r>
      <w:r>
        <w:tab/>
        <w:t xml:space="preserve">Clare, L. </w:t>
      </w:r>
      <w:r>
        <w:rPr>
          <w:i/>
          <w:iCs/>
        </w:rPr>
        <w:t>et al.</w:t>
      </w:r>
      <w:r>
        <w:t xml:space="preserve"> Individual goal-oriented cognitive rehabilitation to improve everyday functioning for people with early-stage dementia: A multicentre randomised controlled trial (the GREAT trial). </w:t>
      </w:r>
      <w:r>
        <w:rPr>
          <w:i/>
          <w:iCs/>
        </w:rPr>
        <w:t>Int. J. Geriatr. Psychiatry</w:t>
      </w:r>
      <w:r>
        <w:t xml:space="preserve"> </w:t>
      </w:r>
      <w:r>
        <w:rPr>
          <w:b/>
          <w:bCs/>
        </w:rPr>
        <w:t>34</w:t>
      </w:r>
      <w:r>
        <w:t>, 709–721 (2019).</w:t>
      </w:r>
    </w:p>
    <w:p w14:paraId="6E2345C7" w14:textId="77777777" w:rsidR="009C3133" w:rsidRDefault="009C3133" w:rsidP="009C3133">
      <w:pPr>
        <w:pStyle w:val="Bibliography"/>
      </w:pPr>
      <w:r>
        <w:t>25.</w:t>
      </w:r>
      <w:r>
        <w:tab/>
        <w:t xml:space="preserve">Nelis, S. M., Thom, J. M., Jones, I. R., Hindle, J. V. &amp; Clare, L. Goal-setting to promote a healthier lifestyle in later life: Qualitative evaluation of the agewell trial. </w:t>
      </w:r>
      <w:r>
        <w:rPr>
          <w:i/>
          <w:iCs/>
        </w:rPr>
        <w:t>Clin. Gerontol. J. Aging Ment. Health</w:t>
      </w:r>
      <w:r>
        <w:t xml:space="preserve"> </w:t>
      </w:r>
      <w:r>
        <w:rPr>
          <w:b/>
          <w:bCs/>
        </w:rPr>
        <w:t>41</w:t>
      </w:r>
      <w:r>
        <w:t>, 335–345 (2018).</w:t>
      </w:r>
    </w:p>
    <w:p w14:paraId="5A38CEE4" w14:textId="77777777" w:rsidR="009C3133" w:rsidRDefault="009C3133" w:rsidP="009C3133">
      <w:pPr>
        <w:pStyle w:val="Bibliography"/>
      </w:pPr>
      <w:r>
        <w:t>26.</w:t>
      </w:r>
      <w:r>
        <w:tab/>
        <w:t xml:space="preserve">Clare, L. </w:t>
      </w:r>
      <w:r>
        <w:rPr>
          <w:i/>
          <w:iCs/>
        </w:rPr>
        <w:t>et al.</w:t>
      </w:r>
      <w:r>
        <w:t xml:space="preserve"> The AgeWell study of behavior change to promote health and wellbeing in later life: study protocol for a randomized controlled trial. </w:t>
      </w:r>
      <w:r>
        <w:rPr>
          <w:i/>
          <w:iCs/>
        </w:rPr>
        <w:t>Trials</w:t>
      </w:r>
      <w:r>
        <w:t xml:space="preserve"> </w:t>
      </w:r>
      <w:r>
        <w:rPr>
          <w:b/>
          <w:bCs/>
        </w:rPr>
        <w:t>13</w:t>
      </w:r>
      <w:r>
        <w:t>, 115 (2012).</w:t>
      </w:r>
    </w:p>
    <w:p w14:paraId="5065D45F" w14:textId="77777777" w:rsidR="009C3133" w:rsidRDefault="009C3133" w:rsidP="009C3133">
      <w:pPr>
        <w:pStyle w:val="Bibliography"/>
      </w:pPr>
      <w:r>
        <w:t>27.</w:t>
      </w:r>
      <w:r>
        <w:tab/>
        <w:t xml:space="preserve">Bandura, A. Health promotion by social cognitive means. </w:t>
      </w:r>
      <w:r>
        <w:rPr>
          <w:i/>
          <w:iCs/>
        </w:rPr>
        <w:t>Health Educ. Behav. Off. Publ. Soc. Public Health Educ.</w:t>
      </w:r>
      <w:r>
        <w:t xml:space="preserve"> </w:t>
      </w:r>
      <w:r>
        <w:rPr>
          <w:b/>
          <w:bCs/>
        </w:rPr>
        <w:t>31</w:t>
      </w:r>
      <w:r>
        <w:t>, 143–164 (2004).</w:t>
      </w:r>
    </w:p>
    <w:p w14:paraId="6D912EA7" w14:textId="77777777" w:rsidR="009C3133" w:rsidRDefault="009C3133" w:rsidP="009C3133">
      <w:pPr>
        <w:pStyle w:val="Bibliography"/>
      </w:pPr>
      <w:r>
        <w:t>28.</w:t>
      </w:r>
      <w:r>
        <w:tab/>
        <w:t xml:space="preserve">Mordoch, E., Osterreicher, A., Guse, L., Roger, K. &amp; Thompson, G. Use of social commitment robots in the care of elderly people with dementia: a literature review. </w:t>
      </w:r>
      <w:r>
        <w:rPr>
          <w:i/>
          <w:iCs/>
        </w:rPr>
        <w:t>Maturitas</w:t>
      </w:r>
      <w:r>
        <w:t xml:space="preserve"> </w:t>
      </w:r>
      <w:r>
        <w:rPr>
          <w:b/>
          <w:bCs/>
        </w:rPr>
        <w:t>74</w:t>
      </w:r>
      <w:r>
        <w:t>, 14–20 (2013).</w:t>
      </w:r>
    </w:p>
    <w:p w14:paraId="75B7BD51" w14:textId="77777777" w:rsidR="009C3133" w:rsidRDefault="009C3133" w:rsidP="009C3133">
      <w:pPr>
        <w:pStyle w:val="Bibliography"/>
      </w:pPr>
      <w:r>
        <w:t>29.</w:t>
      </w:r>
      <w:r>
        <w:tab/>
        <w:t xml:space="preserve">Bemelmans, R., Gelderblom, G., Jonker, P. &amp; Witte, L. D. de. Socially assistive robots in elderly care: a systematic review into effects and effectiveness. </w:t>
      </w:r>
      <w:r>
        <w:rPr>
          <w:i/>
          <w:iCs/>
        </w:rPr>
        <w:t>J. Am. Med. Dir. Assoc.</w:t>
      </w:r>
      <w:r>
        <w:t xml:space="preserve"> (2012) doi:10.1016/j.jamda.2010.10.002.</w:t>
      </w:r>
    </w:p>
    <w:p w14:paraId="24E6C7FC" w14:textId="77777777" w:rsidR="009C3133" w:rsidRDefault="009C3133" w:rsidP="009C3133">
      <w:pPr>
        <w:pStyle w:val="Bibliography"/>
      </w:pPr>
      <w:r>
        <w:t>30.</w:t>
      </w:r>
      <w:r>
        <w:tab/>
        <w:t xml:space="preserve">Tiberio, L., Cesta, A., Cortellessa, G., Padua, L. &amp; Pellegrino, A. R. Assessing affective response of older users to a telepresence robot using a combination of psychophysiological measures. in </w:t>
      </w:r>
      <w:r>
        <w:rPr>
          <w:i/>
          <w:iCs/>
        </w:rPr>
        <w:t>Proceedings - IEEE International Workshop on Robot and Human Interactive Communication</w:t>
      </w:r>
      <w:r>
        <w:t xml:space="preserve"> 833–838 (2012). doi:10.1109/ROMAN.2012.6343855.</w:t>
      </w:r>
    </w:p>
    <w:p w14:paraId="4492D641" w14:textId="77777777" w:rsidR="009C3133" w:rsidRDefault="009C3133" w:rsidP="009C3133">
      <w:pPr>
        <w:pStyle w:val="Bibliography"/>
      </w:pPr>
      <w:r>
        <w:t>31.</w:t>
      </w:r>
      <w:r>
        <w:tab/>
        <w:t xml:space="preserve">Louie, W., McColl, D. &amp; Nejat, G. Playing a memory game with a socially assistive robot: A case study at a long-term care facility. </w:t>
      </w:r>
      <w:r>
        <w:rPr>
          <w:i/>
          <w:iCs/>
        </w:rPr>
        <w:t>2012 IEEE RO-MAN 21st IEEE Int. Symp. Robot Hum. Interact. Commun.</w:t>
      </w:r>
      <w:r>
        <w:t xml:space="preserve"> (2012) doi:10.1109/ROMAN.2012.6343777.</w:t>
      </w:r>
    </w:p>
    <w:p w14:paraId="50324EEF" w14:textId="77777777" w:rsidR="009C3133" w:rsidRDefault="009C3133" w:rsidP="009C3133">
      <w:pPr>
        <w:pStyle w:val="Bibliography"/>
      </w:pPr>
      <w:r>
        <w:t>32.</w:t>
      </w:r>
      <w:r>
        <w:tab/>
        <w:t xml:space="preserve">Libin, A. V. &amp; Libin, E. V. Person-robot interactions from the robopsychologists’ point of view: the robotic psychology and robotherapy approach. </w:t>
      </w:r>
      <w:r>
        <w:rPr>
          <w:i/>
          <w:iCs/>
        </w:rPr>
        <w:t>Proc. IEEE</w:t>
      </w:r>
      <w:r>
        <w:t xml:space="preserve"> </w:t>
      </w:r>
      <w:r>
        <w:rPr>
          <w:b/>
          <w:bCs/>
        </w:rPr>
        <w:t>92</w:t>
      </w:r>
      <w:r>
        <w:t>, 1789–1803 (2004).</w:t>
      </w:r>
    </w:p>
    <w:p w14:paraId="350B0011" w14:textId="77777777" w:rsidR="009C3133" w:rsidRDefault="009C3133" w:rsidP="009C3133">
      <w:pPr>
        <w:pStyle w:val="Bibliography"/>
      </w:pPr>
      <w:r>
        <w:t>33.</w:t>
      </w:r>
      <w:r>
        <w:tab/>
        <w:t xml:space="preserve">Kazuyoshi, W., Shibata, T., Saito, T. &amp; Tanie, K. Robot assisted activity to elderly at a health service facility for the aged. </w:t>
      </w:r>
      <w:r>
        <w:rPr>
          <w:i/>
          <w:iCs/>
        </w:rPr>
        <w:t>First Int. IEEE EMBS Conf. Neural Eng. 2003 Conf. Proc.</w:t>
      </w:r>
      <w:r>
        <w:t xml:space="preserve"> (2003) doi:10.1109/CNE.2003.1196863.</w:t>
      </w:r>
    </w:p>
    <w:p w14:paraId="020E4C78" w14:textId="77777777" w:rsidR="009C3133" w:rsidRDefault="009C3133" w:rsidP="009C3133">
      <w:pPr>
        <w:pStyle w:val="Bibliography"/>
      </w:pPr>
      <w:r>
        <w:lastRenderedPageBreak/>
        <w:t>34.</w:t>
      </w:r>
      <w:r>
        <w:tab/>
        <w:t xml:space="preserve">Wada, K. &amp; Shibata, T. Robot therapy in a care house - its sociopsychological and physiological effects on the residents. </w:t>
      </w:r>
      <w:r>
        <w:rPr>
          <w:i/>
          <w:iCs/>
        </w:rPr>
        <w:t>Proc. 2006 IEEE Int. Conf. Robot. Autom. 2006 ICRA 2006</w:t>
      </w:r>
      <w:r>
        <w:t xml:space="preserve"> (2006) doi:10.1109/ROBOT.2006.1642310.</w:t>
      </w:r>
    </w:p>
    <w:p w14:paraId="79984539" w14:textId="77777777" w:rsidR="009C3133" w:rsidRDefault="009C3133" w:rsidP="009C3133">
      <w:pPr>
        <w:pStyle w:val="Bibliography"/>
      </w:pPr>
      <w:r>
        <w:t>35.</w:t>
      </w:r>
      <w:r>
        <w:tab/>
        <w:t xml:space="preserve">Pu, L., Moyle, W., Jones, C. &amp; Todorovic, M. The Effectiveness of Social Robots for Older Adults: A Systematic Review and Meta-Analysis of Randomized Controlled Studies. </w:t>
      </w:r>
      <w:r>
        <w:rPr>
          <w:i/>
          <w:iCs/>
        </w:rPr>
        <w:t>The Gerontologist</w:t>
      </w:r>
      <w:r>
        <w:t xml:space="preserve"> </w:t>
      </w:r>
      <w:r>
        <w:rPr>
          <w:b/>
          <w:bCs/>
        </w:rPr>
        <w:t>59</w:t>
      </w:r>
      <w:r>
        <w:t>, e37–e51 (2019).</w:t>
      </w:r>
    </w:p>
    <w:p w14:paraId="61A48D4D" w14:textId="77777777" w:rsidR="009C3133" w:rsidRDefault="009C3133" w:rsidP="009C3133">
      <w:pPr>
        <w:pStyle w:val="Bibliography"/>
      </w:pPr>
      <w:r>
        <w:t>36.</w:t>
      </w:r>
      <w:r>
        <w:tab/>
        <w:t xml:space="preserve">AlonsoSusel, G. </w:t>
      </w:r>
      <w:r>
        <w:rPr>
          <w:i/>
          <w:iCs/>
        </w:rPr>
        <w:t>et al.</w:t>
      </w:r>
      <w:r>
        <w:t xml:space="preserve"> Social Robots for People with Aging and Dementia: A Systematic Review of Literature. </w:t>
      </w:r>
      <w:r>
        <w:rPr>
          <w:i/>
          <w:iCs/>
        </w:rPr>
        <w:t>Telemed. E-Health</w:t>
      </w:r>
      <w:r>
        <w:t xml:space="preserve"> (2019) doi:10.1089/tmj.2018.0051.</w:t>
      </w:r>
    </w:p>
    <w:p w14:paraId="00CD9B9E" w14:textId="77777777" w:rsidR="009C3133" w:rsidRDefault="009C3133" w:rsidP="009C3133">
      <w:pPr>
        <w:pStyle w:val="Bibliography"/>
      </w:pPr>
      <w:r>
        <w:t>37.</w:t>
      </w:r>
      <w:r>
        <w:tab/>
        <w:t xml:space="preserve">Wada, K., Shibata, T., Saito, T. &amp; Tanie, K. Analysis of factors that bring mental effects to elderly people in robot assisted activity. </w:t>
      </w:r>
      <w:r>
        <w:rPr>
          <w:i/>
          <w:iCs/>
        </w:rPr>
        <w:t>IEEERSJ Int. Conf. Intell. Robots Syst.</w:t>
      </w:r>
      <w:r>
        <w:t xml:space="preserve"> (2002) doi:10.1109/IRDS.2002.1043887.</w:t>
      </w:r>
    </w:p>
    <w:p w14:paraId="6AD7AB4D" w14:textId="77777777" w:rsidR="009C3133" w:rsidRDefault="009C3133" w:rsidP="009C3133">
      <w:pPr>
        <w:pStyle w:val="Bibliography"/>
      </w:pPr>
      <w:r>
        <w:t>38.</w:t>
      </w:r>
      <w:r>
        <w:tab/>
        <w:t>Fasola, J., Matarić, M. J. &amp; Ieee, F. INVITED PAPER Using Socially Assistive Human–Robot Interaction to Motivate Physical Exercise for Older Adults. (2011).</w:t>
      </w:r>
    </w:p>
    <w:p w14:paraId="6ED39DEF" w14:textId="77777777" w:rsidR="009C3133" w:rsidRDefault="009C3133" w:rsidP="009C3133">
      <w:pPr>
        <w:pStyle w:val="Bibliography"/>
      </w:pPr>
      <w:r>
        <w:t>39.</w:t>
      </w:r>
      <w:r>
        <w:tab/>
        <w:t xml:space="preserve">Shibano, T., Ho, Y., Kono, Y., Fujimoto, Y. &amp; Yamaguchi, T. Daily support system for care prevention by using interaction monitoring robot. in </w:t>
      </w:r>
      <w:r>
        <w:rPr>
          <w:i/>
          <w:iCs/>
        </w:rPr>
        <w:t>2010 IEEE/RSJ International Conference on Intelligent Robots and Systems</w:t>
      </w:r>
      <w:r>
        <w:t xml:space="preserve"> 3477–3482 (IEEE, 2010). doi:10.1109/IROS.2010.5653582.</w:t>
      </w:r>
    </w:p>
    <w:p w14:paraId="475ED408" w14:textId="77777777" w:rsidR="009C3133" w:rsidRDefault="009C3133" w:rsidP="009C3133">
      <w:pPr>
        <w:pStyle w:val="Bibliography"/>
      </w:pPr>
      <w:r>
        <w:t>40.</w:t>
      </w:r>
      <w:r>
        <w:tab/>
        <w:t xml:space="preserve">Cooper, S., Di Fava, A., Vivas, C., Marchionni, L. &amp; Ferro, F. ARI: the Social Assistive Robot and Companion. in </w:t>
      </w:r>
      <w:r>
        <w:rPr>
          <w:i/>
          <w:iCs/>
        </w:rPr>
        <w:t>2020 29th IEEE International Conference on Robot and Human Interactive Communication (RO-MAN)</w:t>
      </w:r>
      <w:r>
        <w:t xml:space="preserve"> 745–751 (2020). doi:10.1109/RO-MAN47096.2020.9223470.</w:t>
      </w:r>
    </w:p>
    <w:p w14:paraId="1BF91AA3" w14:textId="77777777" w:rsidR="009C3133" w:rsidRDefault="009C3133" w:rsidP="009C3133">
      <w:pPr>
        <w:pStyle w:val="Bibliography"/>
      </w:pPr>
      <w:r>
        <w:t>41.</w:t>
      </w:r>
      <w:r>
        <w:tab/>
        <w:t xml:space="preserve">Sumner, J., Chong, L. S., Bundele, A. &amp; Wei Lim, Y. Co-Designing Technology for Aging in Place: A Systematic Review. </w:t>
      </w:r>
      <w:r>
        <w:rPr>
          <w:i/>
          <w:iCs/>
        </w:rPr>
        <w:t>The Gerontologist</w:t>
      </w:r>
      <w:r>
        <w:t xml:space="preserve"> </w:t>
      </w:r>
      <w:r>
        <w:rPr>
          <w:b/>
          <w:bCs/>
        </w:rPr>
        <w:t>61</w:t>
      </w:r>
      <w:r>
        <w:t>, e395–e409 (2021).</w:t>
      </w:r>
    </w:p>
    <w:p w14:paraId="3E7FAFFD" w14:textId="77777777" w:rsidR="009C3133" w:rsidRDefault="009C3133" w:rsidP="009C3133">
      <w:pPr>
        <w:pStyle w:val="Bibliography"/>
      </w:pPr>
      <w:r>
        <w:t>42.</w:t>
      </w:r>
      <w:r>
        <w:tab/>
        <w:t xml:space="preserve">Mahmoudi, M. &amp; Hameed, I. COGNITIVE REHABILITATION FOR THE ELDERLY USING SOCIAL ROBOTS: A BRIEF REVIEW. </w:t>
      </w:r>
      <w:r>
        <w:rPr>
          <w:i/>
          <w:iCs/>
        </w:rPr>
        <w:t>ICERI2019 Proc.</w:t>
      </w:r>
      <w:r>
        <w:t xml:space="preserve"> 7029–7034 (2019).</w:t>
      </w:r>
    </w:p>
    <w:p w14:paraId="438F4F68" w14:textId="56B469CD" w:rsidR="009C3133" w:rsidRDefault="009C3133" w:rsidP="009C3133">
      <w:pPr>
        <w:pStyle w:val="Bibliography"/>
      </w:pPr>
      <w:r>
        <w:t>43.</w:t>
      </w:r>
      <w:r>
        <w:tab/>
        <w:t>Valenzuela, M. J. &amp; Sachdev, P. Assessment of complex mental activity across the lifespan: development of the Lifetime of Experiences Questionnaire (</w:t>
      </w:r>
      <w:r w:rsidR="00F217E5">
        <w:t>LIFETIME OF EXPERIENCES QUESTIONNAIRE (LEQ)</w:t>
      </w:r>
      <w:r>
        <w:t xml:space="preserve">). </w:t>
      </w:r>
      <w:r>
        <w:rPr>
          <w:i/>
          <w:iCs/>
        </w:rPr>
        <w:t>Psychol. Med.</w:t>
      </w:r>
      <w:r>
        <w:t xml:space="preserve"> </w:t>
      </w:r>
      <w:r>
        <w:rPr>
          <w:b/>
          <w:bCs/>
        </w:rPr>
        <w:t>37</w:t>
      </w:r>
      <w:r>
        <w:t>, 1015–1025 (2007).</w:t>
      </w:r>
    </w:p>
    <w:p w14:paraId="6BE62218" w14:textId="77777777" w:rsidR="009C3133" w:rsidRDefault="009C3133" w:rsidP="009C3133">
      <w:pPr>
        <w:pStyle w:val="Bibliography"/>
      </w:pPr>
      <w:r>
        <w:t>44.</w:t>
      </w:r>
      <w:r>
        <w:tab/>
        <w:t xml:space="preserve">Breen, R. L. A Practical Guide to Focus-Group Research. </w:t>
      </w:r>
      <w:r>
        <w:rPr>
          <w:i/>
          <w:iCs/>
        </w:rPr>
        <w:t>J. Geogr. High. Educ.</w:t>
      </w:r>
      <w:r>
        <w:t xml:space="preserve"> </w:t>
      </w:r>
      <w:r>
        <w:rPr>
          <w:b/>
          <w:bCs/>
        </w:rPr>
        <w:t>30</w:t>
      </w:r>
      <w:r>
        <w:t>, 463–475 (2006).</w:t>
      </w:r>
    </w:p>
    <w:p w14:paraId="76B6E056" w14:textId="77777777" w:rsidR="009C3133" w:rsidRDefault="009C3133" w:rsidP="009C3133">
      <w:pPr>
        <w:pStyle w:val="Bibliography"/>
      </w:pPr>
      <w:r>
        <w:t>45.</w:t>
      </w:r>
      <w:r>
        <w:tab/>
        <w:t xml:space="preserve">Constructing Grounded Theory: A practical guide through qualitative analysis Kathy Charmaz Constructing Grounded Theory: A practical guide through qualitative analysis Sage 224 £19.99 0761973532 0761973532 [Formula: see text]. </w:t>
      </w:r>
      <w:r>
        <w:rPr>
          <w:i/>
          <w:iCs/>
        </w:rPr>
        <w:t>Nurse Res.</w:t>
      </w:r>
      <w:r>
        <w:t xml:space="preserve"> </w:t>
      </w:r>
      <w:r>
        <w:rPr>
          <w:b/>
          <w:bCs/>
        </w:rPr>
        <w:t>13</w:t>
      </w:r>
      <w:r>
        <w:t>, 84 (2006).</w:t>
      </w:r>
    </w:p>
    <w:p w14:paraId="60C9398D" w14:textId="77777777" w:rsidR="009C3133" w:rsidRDefault="009C3133" w:rsidP="009C3133">
      <w:pPr>
        <w:pStyle w:val="Bibliography"/>
      </w:pPr>
      <w:r>
        <w:t>46.</w:t>
      </w:r>
      <w:r>
        <w:tab/>
        <w:t xml:space="preserve">Clare, L. </w:t>
      </w:r>
      <w:r>
        <w:rPr>
          <w:i/>
          <w:iCs/>
        </w:rPr>
        <w:t>et al.</w:t>
      </w:r>
      <w:r>
        <w:t xml:space="preserve"> The Agewell trial: a pilot randomised controlled trial of a behaviour change intervention to promote healthy ageing and reduce risk of dementia in later life. </w:t>
      </w:r>
      <w:r>
        <w:rPr>
          <w:i/>
          <w:iCs/>
        </w:rPr>
        <w:t>BMC Psychiatry</w:t>
      </w:r>
      <w:r>
        <w:t xml:space="preserve"> </w:t>
      </w:r>
      <w:r>
        <w:rPr>
          <w:b/>
          <w:bCs/>
        </w:rPr>
        <w:t>15</w:t>
      </w:r>
      <w:r>
        <w:t>, 25 (2015).</w:t>
      </w:r>
    </w:p>
    <w:p w14:paraId="22B1CF3C" w14:textId="77777777" w:rsidR="009C3133" w:rsidRDefault="009C3133" w:rsidP="009C3133">
      <w:pPr>
        <w:pStyle w:val="Bibliography"/>
      </w:pPr>
      <w:r>
        <w:t>47.</w:t>
      </w:r>
      <w:r>
        <w:tab/>
        <w:t xml:space="preserve">Bainbridge, W. A., Hart, J., Kim, E. S. &amp; Scassellati, B. The effect of presence on human-robot interaction. in </w:t>
      </w:r>
      <w:r>
        <w:rPr>
          <w:i/>
          <w:iCs/>
        </w:rPr>
        <w:t>RO-MAN 2008 - The 17th IEEE International Symposium on Robot and Human Interactive Communication</w:t>
      </w:r>
      <w:r>
        <w:t xml:space="preserve"> 701–706 (2008). doi:10.1109/ROMAN.2008.4600749.</w:t>
      </w:r>
    </w:p>
    <w:p w14:paraId="1A67F1B0" w14:textId="77777777" w:rsidR="009C3133" w:rsidRDefault="009C3133" w:rsidP="009C3133">
      <w:pPr>
        <w:pStyle w:val="Bibliography"/>
      </w:pPr>
      <w:r>
        <w:t>48.</w:t>
      </w:r>
      <w:r>
        <w:tab/>
        <w:t xml:space="preserve">Pan, Y. &amp; Steed, A. A Comparison of Avatar-, Video-, and Robot-Mediated Interaction on Users’ Trust in Expertise. </w:t>
      </w:r>
      <w:r>
        <w:rPr>
          <w:i/>
          <w:iCs/>
        </w:rPr>
        <w:t>Front. Robot. AI</w:t>
      </w:r>
      <w:r>
        <w:t xml:space="preserve"> </w:t>
      </w:r>
      <w:r>
        <w:rPr>
          <w:b/>
          <w:bCs/>
        </w:rPr>
        <w:t>0</w:t>
      </w:r>
      <w:r>
        <w:t>, (2016).</w:t>
      </w:r>
    </w:p>
    <w:p w14:paraId="20AFABF4" w14:textId="77777777" w:rsidR="009C3133" w:rsidRDefault="009C3133" w:rsidP="009C3133">
      <w:pPr>
        <w:pStyle w:val="Bibliography"/>
      </w:pPr>
      <w:r>
        <w:t>49.</w:t>
      </w:r>
      <w:r>
        <w:tab/>
        <w:t xml:space="preserve">Kiesler, S., Powers, A., Fussell, S. R. &amp; Torrey, C. Anthropomorphic Interactions with a Robot and Robot–like Agent. </w:t>
      </w:r>
      <w:r>
        <w:rPr>
          <w:i/>
          <w:iCs/>
        </w:rPr>
        <w:t>http://dx.doi.org/10.1521/soco.2008.26.2.169</w:t>
      </w:r>
      <w:r>
        <w:t xml:space="preserve"> https://guilfordjournals.com/doi/abs/10.1521/soco.2008.26.2.169 (2008) doi:10.1521/soco.2008.26.2.169.</w:t>
      </w:r>
    </w:p>
    <w:p w14:paraId="0E648044" w14:textId="77777777" w:rsidR="009C3133" w:rsidRDefault="009C3133" w:rsidP="009C3133">
      <w:pPr>
        <w:pStyle w:val="Bibliography"/>
      </w:pPr>
      <w:r>
        <w:t>50.</w:t>
      </w:r>
      <w:r>
        <w:tab/>
        <w:t xml:space="preserve">Leyzberg, D., Spaulding, S., Toneva, M. &amp; Scassellati, B. The Physical Presence of a Robot Tutor Increases Cognitive Learning Gains. </w:t>
      </w:r>
      <w:r>
        <w:rPr>
          <w:i/>
          <w:iCs/>
        </w:rPr>
        <w:t>Proc. Annu. Meet. Cogn. Sci. Soc.</w:t>
      </w:r>
      <w:r>
        <w:t xml:space="preserve"> </w:t>
      </w:r>
      <w:r>
        <w:rPr>
          <w:b/>
          <w:bCs/>
        </w:rPr>
        <w:t>34</w:t>
      </w:r>
      <w:r>
        <w:t>, (2012).</w:t>
      </w:r>
    </w:p>
    <w:p w14:paraId="40997543" w14:textId="77777777" w:rsidR="009C3133" w:rsidRDefault="009C3133" w:rsidP="009C3133">
      <w:pPr>
        <w:pStyle w:val="Bibliography"/>
      </w:pPr>
      <w:r>
        <w:lastRenderedPageBreak/>
        <w:t>51.</w:t>
      </w:r>
      <w:r>
        <w:tab/>
        <w:t xml:space="preserve">Tobis, S., Neumann-Podczaska, A., Kropińska, S. &amp; Suwalska, A. UNRAQ—A Questionnaire for the Use of a Social Robot in Care for Older Persons. A Multi-Stakeholder Study and Psychometric Properties. </w:t>
      </w:r>
      <w:r>
        <w:rPr>
          <w:i/>
          <w:iCs/>
        </w:rPr>
        <w:t>Int. J. Environ. Res. Public. Health</w:t>
      </w:r>
      <w:r>
        <w:t xml:space="preserve"> (2021) doi:10.3390/ijerph18116157.</w:t>
      </w:r>
    </w:p>
    <w:p w14:paraId="5A346CE5" w14:textId="77777777" w:rsidR="009C3133" w:rsidRDefault="009C3133" w:rsidP="009C3133">
      <w:pPr>
        <w:pStyle w:val="Bibliography"/>
      </w:pPr>
      <w:r>
        <w:t>52.</w:t>
      </w:r>
      <w:r>
        <w:tab/>
        <w:t xml:space="preserve">Logan, S. L., Gottlieb, B. H., Maitland, S. B., Meegan, D. &amp; Spriet, L. L. The Physical Activity Scale for the Elderly (PASE) Questionnaire; Does It Predict Physical Health? </w:t>
      </w:r>
      <w:r>
        <w:rPr>
          <w:i/>
          <w:iCs/>
        </w:rPr>
        <w:t>Int. J. Environ. Res. Public. Health</w:t>
      </w:r>
      <w:r>
        <w:t xml:space="preserve"> </w:t>
      </w:r>
      <w:r>
        <w:rPr>
          <w:b/>
          <w:bCs/>
        </w:rPr>
        <w:t>10</w:t>
      </w:r>
      <w:r>
        <w:t>, 3967–3986 (2013).</w:t>
      </w:r>
    </w:p>
    <w:p w14:paraId="28427A10" w14:textId="77777777" w:rsidR="009C3133" w:rsidRDefault="009C3133" w:rsidP="009C3133">
      <w:pPr>
        <w:pStyle w:val="Bibliography"/>
      </w:pPr>
      <w:r>
        <w:t>53.</w:t>
      </w:r>
      <w:r>
        <w:tab/>
        <w:t>Russell, D., Peplau, L. A. &amp; Cutrona, C. E. Revised UCLA Loneliness Scale. (2011) doi:10.1037/t01011-000.</w:t>
      </w:r>
    </w:p>
    <w:p w14:paraId="19518EBB" w14:textId="77777777" w:rsidR="009C3133" w:rsidRDefault="009C3133" w:rsidP="009C3133">
      <w:pPr>
        <w:pStyle w:val="Bibliography"/>
      </w:pPr>
      <w:r>
        <w:t>54.</w:t>
      </w:r>
      <w:r>
        <w:tab/>
      </w:r>
      <w:r>
        <w:rPr>
          <w:i/>
          <w:iCs/>
        </w:rPr>
        <w:t>Improving Sustainability During Hospital Design and Operation: A Multidisciplinary Evaluation Tool</w:t>
      </w:r>
      <w:r>
        <w:t>. (Springer International Publishing, 2015). doi:10.1007/978-3-319-14036-0.</w:t>
      </w:r>
    </w:p>
    <w:p w14:paraId="109DF370" w14:textId="68DD6A62" w:rsidR="009C3133" w:rsidRPr="002271CA" w:rsidRDefault="009C3133" w:rsidP="009C3133">
      <w:pPr>
        <w:spacing w:before="120" w:after="120"/>
        <w:ind w:left="720"/>
        <w:rPr>
          <w:rFonts w:asciiTheme="majorBidi" w:eastAsia="Calibri" w:hAnsiTheme="majorBidi" w:cstheme="majorBidi"/>
        </w:rPr>
      </w:pPr>
      <w:r w:rsidRPr="00190654">
        <w:rPr>
          <w:rFonts w:ascii="Times New Roman" w:hAnsi="Times New Roman" w:cs="Times New Roman"/>
          <w:sz w:val="13"/>
          <w:szCs w:val="13"/>
          <w:lang w:val="en-GB"/>
        </w:rPr>
        <w:fldChar w:fldCharType="end"/>
      </w:r>
    </w:p>
    <w:sectPr w:rsidR="009C3133" w:rsidRPr="002271CA">
      <w:headerReference w:type="even" r:id="rId90"/>
      <w:headerReference w:type="default" r:id="rId91"/>
      <w:footerReference w:type="even" r:id="rId92"/>
      <w:footerReference w:type="default" r:id="rId93"/>
      <w:headerReference w:type="first" r:id="rId94"/>
      <w:footerReference w:type="first" r:id="rId95"/>
      <w:pgSz w:w="12240" w:h="15840"/>
      <w:pgMar w:top="1440" w:right="1800" w:bottom="144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946A1" w14:textId="77777777" w:rsidR="00B767C3" w:rsidRDefault="00B767C3">
      <w:r>
        <w:separator/>
      </w:r>
    </w:p>
  </w:endnote>
  <w:endnote w:type="continuationSeparator" w:id="0">
    <w:p w14:paraId="6D326A1F" w14:textId="77777777" w:rsidR="00B767C3" w:rsidRDefault="00B76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23" w14:textId="77777777" w:rsidR="006E4D75" w:rsidRDefault="006E4D7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25" w14:textId="67F8344A" w:rsidR="006E4D75" w:rsidRDefault="006E4D75">
    <w:pPr>
      <w:pBdr>
        <w:top w:val="nil"/>
        <w:left w:val="nil"/>
        <w:bottom w:val="nil"/>
        <w:right w:val="nil"/>
        <w:between w:val="nil"/>
      </w:pBdr>
      <w:tabs>
        <w:tab w:val="center" w:pos="4320"/>
        <w:tab w:val="right" w:pos="8640"/>
      </w:tabs>
      <w:rPr>
        <w:color w:val="000000"/>
      </w:rPr>
    </w:pPr>
    <w:bookmarkStart w:id="131" w:name="_heading=h.1pxezwc" w:colFirst="0" w:colLast="0"/>
    <w:bookmarkEnd w:id="131"/>
    <w:r>
      <w:rPr>
        <w:color w:val="000000"/>
      </w:rPr>
      <w:tab/>
      <w:t xml:space="preserve">Page </w:t>
    </w:r>
    <w:r>
      <w:rPr>
        <w:color w:val="000000"/>
      </w:rPr>
      <w:fldChar w:fldCharType="begin"/>
    </w:r>
    <w:r>
      <w:rPr>
        <w:color w:val="000000"/>
      </w:rPr>
      <w:instrText>PAGE</w:instrText>
    </w:r>
    <w:r>
      <w:rPr>
        <w:color w:val="000000"/>
      </w:rPr>
      <w:fldChar w:fldCharType="separate"/>
    </w:r>
    <w:r w:rsidR="00D96B06">
      <w:rPr>
        <w:noProof/>
        <w:color w:val="000000"/>
      </w:rPr>
      <w:t>10</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D96B06">
      <w:rPr>
        <w:noProof/>
        <w:color w:val="000000"/>
      </w:rPr>
      <w:t>47</w:t>
    </w:r>
    <w:r>
      <w:rPr>
        <w:color w:val="000000"/>
      </w:rPr>
      <w:fldChar w:fldCharType="end"/>
    </w:r>
    <w:r>
      <w:rPr>
        <w:rFonts w:ascii="Times New Roman" w:eastAsia="Times New Roman" w:hAnsi="Times New Roman" w:cs="Times New Roman"/>
        <w:color w:val="000000"/>
        <w:sz w:val="16"/>
        <w:szCs w:val="16"/>
      </w:rPr>
      <w:tab/>
      <w:t>Template Revised On: 11/1/2021</w:t>
    </w:r>
    <w:sdt>
      <w:sdtPr>
        <w:tag w:val="goog_rdk_93"/>
        <w:id w:val="1626501749"/>
        <w:placeholder>
          <w:docPart w:val="04CCC334996441079523F6F80E7D041C"/>
        </w:placeholder>
        <w:showingPlcHdr/>
      </w:sdtPr>
      <w:sdtEndPr/>
      <w:sdtContent>
        <w: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24" w14:textId="77777777" w:rsidR="006E4D75" w:rsidRDefault="006E4D7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A8E59" w14:textId="77777777" w:rsidR="00B767C3" w:rsidRDefault="00B767C3">
      <w:r>
        <w:separator/>
      </w:r>
    </w:p>
  </w:footnote>
  <w:footnote w:type="continuationSeparator" w:id="0">
    <w:p w14:paraId="3A72CFE6" w14:textId="77777777" w:rsidR="00B767C3" w:rsidRDefault="00B76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21" w14:textId="77777777" w:rsidR="006E4D75" w:rsidRDefault="006E4D7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1E" w14:textId="77777777" w:rsidR="006E4D75" w:rsidRDefault="006E4D75">
    <w:pPr>
      <w:pBdr>
        <w:top w:val="nil"/>
        <w:left w:val="nil"/>
        <w:bottom w:val="nil"/>
        <w:right w:val="nil"/>
        <w:between w:val="nil"/>
      </w:pBdr>
      <w:tabs>
        <w:tab w:val="center" w:pos="4320"/>
        <w:tab w:val="right" w:pos="8640"/>
      </w:tabs>
      <w:rPr>
        <w:color w:val="000000"/>
      </w:rPr>
    </w:pPr>
    <w:r>
      <w:rPr>
        <w:color w:val="000000"/>
      </w:rPr>
      <w:t>SOCIAL PROTOCOL (HRP-580)</w:t>
    </w:r>
  </w:p>
  <w:p w14:paraId="0000021F" w14:textId="77777777" w:rsidR="006E4D75" w:rsidRDefault="006E4D75">
    <w:pPr>
      <w:pBdr>
        <w:top w:val="nil"/>
        <w:left w:val="nil"/>
        <w:bottom w:val="nil"/>
        <w:right w:val="nil"/>
        <w:between w:val="nil"/>
      </w:pBdr>
      <w:tabs>
        <w:tab w:val="center" w:pos="4320"/>
        <w:tab w:val="right" w:pos="8640"/>
      </w:tabs>
      <w:rPr>
        <w:color w:val="000000"/>
      </w:rPr>
    </w:pPr>
    <w:r>
      <w:rPr>
        <w:color w:val="000000"/>
      </w:rPr>
      <w:t>PROTOCOL TITLE:</w:t>
    </w:r>
  </w:p>
  <w:p w14:paraId="00000220" w14:textId="77777777" w:rsidR="006E4D75" w:rsidRDefault="006E4D75">
    <w:pPr>
      <w:pBdr>
        <w:top w:val="nil"/>
        <w:left w:val="nil"/>
        <w:bottom w:val="nil"/>
        <w:right w:val="nil"/>
        <w:between w:val="nil"/>
      </w:pBdr>
      <w:tabs>
        <w:tab w:val="center" w:pos="4320"/>
        <w:tab w:val="right" w:pos="8640"/>
      </w:tabs>
      <w:rPr>
        <w:color w:val="000000"/>
      </w:rPr>
    </w:pPr>
    <w:r>
      <w:rPr>
        <w:color w:val="000000"/>
      </w:rPr>
      <w:t>VERSION DATE: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22" w14:textId="77777777" w:rsidR="006E4D75" w:rsidRDefault="006E4D7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4D1F"/>
    <w:multiLevelType w:val="multilevel"/>
    <w:tmpl w:val="E42C219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8B782B"/>
    <w:multiLevelType w:val="hybridMultilevel"/>
    <w:tmpl w:val="A64AE68C"/>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 w15:restartNumberingAfterBreak="0">
    <w:nsid w:val="11EE7EFA"/>
    <w:multiLevelType w:val="multilevel"/>
    <w:tmpl w:val="FE047B46"/>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1377F6"/>
    <w:multiLevelType w:val="hybridMultilevel"/>
    <w:tmpl w:val="BE902074"/>
    <w:lvl w:ilvl="0" w:tplc="70BE8700">
      <w:start w:val="1"/>
      <w:numFmt w:val="decimal"/>
      <w:lvlText w:val="%1)"/>
      <w:lvlJc w:val="left"/>
      <w:pPr>
        <w:ind w:left="1200" w:hanging="360"/>
      </w:pPr>
      <w:rPr>
        <w:rFonts w:ascii="Times New Roman" w:eastAsia="Times New Roman" w:hAnsi="Times New Roman" w:cs="Times New Roman" w:hint="default"/>
        <w:spacing w:val="-20"/>
        <w:w w:val="100"/>
        <w:sz w:val="24"/>
        <w:szCs w:val="24"/>
        <w:lang w:val="en-US" w:eastAsia="en-US" w:bidi="en-US"/>
      </w:rPr>
    </w:lvl>
    <w:lvl w:ilvl="1" w:tplc="896A3DF6">
      <w:numFmt w:val="bullet"/>
      <w:lvlText w:val="•"/>
      <w:lvlJc w:val="left"/>
      <w:pPr>
        <w:ind w:left="1968" w:hanging="360"/>
      </w:pPr>
      <w:rPr>
        <w:rFonts w:hint="default"/>
        <w:lang w:val="en-US" w:eastAsia="en-US" w:bidi="en-US"/>
      </w:rPr>
    </w:lvl>
    <w:lvl w:ilvl="2" w:tplc="89C6DAB2">
      <w:numFmt w:val="bullet"/>
      <w:lvlText w:val="•"/>
      <w:lvlJc w:val="left"/>
      <w:pPr>
        <w:ind w:left="2736" w:hanging="360"/>
      </w:pPr>
      <w:rPr>
        <w:rFonts w:hint="default"/>
        <w:lang w:val="en-US" w:eastAsia="en-US" w:bidi="en-US"/>
      </w:rPr>
    </w:lvl>
    <w:lvl w:ilvl="3" w:tplc="A2D65476">
      <w:numFmt w:val="bullet"/>
      <w:lvlText w:val="•"/>
      <w:lvlJc w:val="left"/>
      <w:pPr>
        <w:ind w:left="3504" w:hanging="360"/>
      </w:pPr>
      <w:rPr>
        <w:rFonts w:hint="default"/>
        <w:lang w:val="en-US" w:eastAsia="en-US" w:bidi="en-US"/>
      </w:rPr>
    </w:lvl>
    <w:lvl w:ilvl="4" w:tplc="BF38463E">
      <w:numFmt w:val="bullet"/>
      <w:lvlText w:val="•"/>
      <w:lvlJc w:val="left"/>
      <w:pPr>
        <w:ind w:left="4272" w:hanging="360"/>
      </w:pPr>
      <w:rPr>
        <w:rFonts w:hint="default"/>
        <w:lang w:val="en-US" w:eastAsia="en-US" w:bidi="en-US"/>
      </w:rPr>
    </w:lvl>
    <w:lvl w:ilvl="5" w:tplc="1D92C524">
      <w:numFmt w:val="bullet"/>
      <w:lvlText w:val="•"/>
      <w:lvlJc w:val="left"/>
      <w:pPr>
        <w:ind w:left="5040" w:hanging="360"/>
      </w:pPr>
      <w:rPr>
        <w:rFonts w:hint="default"/>
        <w:lang w:val="en-US" w:eastAsia="en-US" w:bidi="en-US"/>
      </w:rPr>
    </w:lvl>
    <w:lvl w:ilvl="6" w:tplc="AABA20BA">
      <w:numFmt w:val="bullet"/>
      <w:lvlText w:val="•"/>
      <w:lvlJc w:val="left"/>
      <w:pPr>
        <w:ind w:left="5808" w:hanging="360"/>
      </w:pPr>
      <w:rPr>
        <w:rFonts w:hint="default"/>
        <w:lang w:val="en-US" w:eastAsia="en-US" w:bidi="en-US"/>
      </w:rPr>
    </w:lvl>
    <w:lvl w:ilvl="7" w:tplc="D610C1A0">
      <w:numFmt w:val="bullet"/>
      <w:lvlText w:val="•"/>
      <w:lvlJc w:val="left"/>
      <w:pPr>
        <w:ind w:left="6576" w:hanging="360"/>
      </w:pPr>
      <w:rPr>
        <w:rFonts w:hint="default"/>
        <w:lang w:val="en-US" w:eastAsia="en-US" w:bidi="en-US"/>
      </w:rPr>
    </w:lvl>
    <w:lvl w:ilvl="8" w:tplc="A79C8DE0">
      <w:numFmt w:val="bullet"/>
      <w:lvlText w:val="•"/>
      <w:lvlJc w:val="left"/>
      <w:pPr>
        <w:ind w:left="7344" w:hanging="360"/>
      </w:pPr>
      <w:rPr>
        <w:rFonts w:hint="default"/>
        <w:lang w:val="en-US" w:eastAsia="en-US" w:bidi="en-US"/>
      </w:rPr>
    </w:lvl>
  </w:abstractNum>
  <w:abstractNum w:abstractNumId="4" w15:restartNumberingAfterBreak="0">
    <w:nsid w:val="217B2C4B"/>
    <w:multiLevelType w:val="multilevel"/>
    <w:tmpl w:val="F5B0E83E"/>
    <w:lvl w:ilvl="0">
      <w:start w:val="1"/>
      <w:numFmt w:val="bullet"/>
      <w:lvlText w:val=""/>
      <w:lvlJc w:val="left"/>
      <w:pPr>
        <w:ind w:left="1440" w:hanging="720"/>
      </w:pPr>
      <w:rPr>
        <w:rFonts w:ascii="Wingdings" w:hAnsi="Wingdings" w:hint="default"/>
        <w:color w:val="000000"/>
        <w:sz w:val="28"/>
        <w:szCs w:val="28"/>
      </w:rPr>
    </w:lvl>
    <w:lvl w:ilvl="1">
      <w:start w:val="1"/>
      <w:numFmt w:val="decimal"/>
      <w:lvlText w:val="%1.%2"/>
      <w:lvlJc w:val="left"/>
      <w:pPr>
        <w:ind w:left="1440" w:firstLine="0"/>
      </w:pPr>
      <w:rPr>
        <w:i w:val="0"/>
        <w:color w:val="000000"/>
      </w:rPr>
    </w:lvl>
    <w:lvl w:ilvl="2">
      <w:start w:val="1"/>
      <w:numFmt w:val="bullet"/>
      <w:lvlText w:val="●"/>
      <w:lvlJc w:val="left"/>
      <w:pPr>
        <w:ind w:left="2520" w:hanging="450"/>
      </w:pPr>
      <w:rPr>
        <w:rFonts w:ascii="Noto Sans Symbols" w:eastAsia="Noto Sans Symbols" w:hAnsi="Noto Sans Symbols" w:cs="Noto Sans Symbols"/>
        <w:color w:val="000000"/>
      </w:rPr>
    </w:lvl>
    <w:lvl w:ilvl="3">
      <w:start w:val="1"/>
      <w:numFmt w:val="bullet"/>
      <w:lvlText w:val="o"/>
      <w:lvlJc w:val="left"/>
      <w:pPr>
        <w:ind w:left="3600" w:hanging="360"/>
      </w:pPr>
      <w:rPr>
        <w:rFonts w:ascii="Courier New" w:eastAsia="Courier New" w:hAnsi="Courier New" w:cs="Courier New"/>
        <w:color w:val="000000"/>
      </w:r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35940F6"/>
    <w:multiLevelType w:val="hybridMultilevel"/>
    <w:tmpl w:val="BE266D5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6" w15:restartNumberingAfterBreak="0">
    <w:nsid w:val="2C311F4E"/>
    <w:multiLevelType w:val="multilevel"/>
    <w:tmpl w:val="49E2D0FC"/>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720" w:firstLine="0"/>
      </w:pPr>
      <w:rPr>
        <w:rFonts w:ascii="Times New Roman" w:eastAsia="Times New Roman" w:hAnsi="Times New Roman" w:cs="Times New Roman"/>
        <w:i/>
        <w:color w:val="000000"/>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DF207C"/>
    <w:multiLevelType w:val="multilevel"/>
    <w:tmpl w:val="FB00F9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D5A0EB0"/>
    <w:multiLevelType w:val="multilevel"/>
    <w:tmpl w:val="61649A2C"/>
    <w:lvl w:ilvl="0">
      <w:start w:val="1"/>
      <w:numFmt w:val="decimal"/>
      <w:lvlText w:val="%1.0"/>
      <w:lvlJc w:val="left"/>
      <w:pPr>
        <w:ind w:left="720" w:hanging="720"/>
      </w:pPr>
      <w:rPr>
        <w:rFonts w:ascii="Times New Roman" w:eastAsia="Times New Roman" w:hAnsi="Times New Roman" w:cs="Times New Roman"/>
        <w:color w:val="000000"/>
        <w:sz w:val="28"/>
        <w:szCs w:val="28"/>
      </w:rPr>
    </w:lvl>
    <w:lvl w:ilvl="1">
      <w:start w:val="1"/>
      <w:numFmt w:val="decimal"/>
      <w:lvlText w:val="%1.%2"/>
      <w:lvlJc w:val="left"/>
      <w:pPr>
        <w:ind w:left="630" w:firstLine="0"/>
      </w:pPr>
      <w:rPr>
        <w:i w:val="0"/>
        <w:color w:val="000000"/>
      </w:rPr>
    </w:lvl>
    <w:lvl w:ilvl="2">
      <w:start w:val="1"/>
      <w:numFmt w:val="bullet"/>
      <w:lvlText w:val="●"/>
      <w:lvlJc w:val="left"/>
      <w:pPr>
        <w:ind w:left="1800" w:hanging="45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C05D1E"/>
    <w:multiLevelType w:val="hybridMultilevel"/>
    <w:tmpl w:val="A67AFEFA"/>
    <w:lvl w:ilvl="0" w:tplc="F97231D2">
      <w:start w:val="1"/>
      <w:numFmt w:val="bullet"/>
      <w:lvlText w:val=""/>
      <w:lvlJc w:val="left"/>
      <w:pPr>
        <w:ind w:left="2448" w:hanging="360"/>
      </w:pPr>
      <w:rPr>
        <w:rFonts w:ascii="Symbol" w:eastAsia="Noto Sans CJK SC" w:hAnsi="Symbol" w:cs="Aria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0" w15:restartNumberingAfterBreak="0">
    <w:nsid w:val="35BA6961"/>
    <w:multiLevelType w:val="hybridMultilevel"/>
    <w:tmpl w:val="0AB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B6CE3"/>
    <w:multiLevelType w:val="hybridMultilevel"/>
    <w:tmpl w:val="3D80D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45A1A"/>
    <w:multiLevelType w:val="multilevel"/>
    <w:tmpl w:val="D26C02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08D23FC"/>
    <w:multiLevelType w:val="multilevel"/>
    <w:tmpl w:val="F5B0E83E"/>
    <w:lvl w:ilvl="0">
      <w:start w:val="1"/>
      <w:numFmt w:val="bullet"/>
      <w:lvlText w:val=""/>
      <w:lvlJc w:val="left"/>
      <w:pPr>
        <w:ind w:left="1440" w:hanging="720"/>
      </w:pPr>
      <w:rPr>
        <w:rFonts w:ascii="Wingdings" w:hAnsi="Wingdings" w:hint="default"/>
        <w:color w:val="000000"/>
        <w:sz w:val="28"/>
        <w:szCs w:val="28"/>
      </w:rPr>
    </w:lvl>
    <w:lvl w:ilvl="1">
      <w:start w:val="1"/>
      <w:numFmt w:val="decimal"/>
      <w:lvlText w:val="%1.%2"/>
      <w:lvlJc w:val="left"/>
      <w:pPr>
        <w:ind w:left="1440" w:firstLine="0"/>
      </w:pPr>
      <w:rPr>
        <w:i w:val="0"/>
        <w:color w:val="000000"/>
      </w:rPr>
    </w:lvl>
    <w:lvl w:ilvl="2">
      <w:start w:val="1"/>
      <w:numFmt w:val="bullet"/>
      <w:lvlText w:val="●"/>
      <w:lvlJc w:val="left"/>
      <w:pPr>
        <w:ind w:left="2520" w:hanging="450"/>
      </w:pPr>
      <w:rPr>
        <w:rFonts w:ascii="Noto Sans Symbols" w:eastAsia="Noto Sans Symbols" w:hAnsi="Noto Sans Symbols" w:cs="Noto Sans Symbols"/>
        <w:color w:val="000000"/>
      </w:rPr>
    </w:lvl>
    <w:lvl w:ilvl="3">
      <w:start w:val="1"/>
      <w:numFmt w:val="bullet"/>
      <w:lvlText w:val="o"/>
      <w:lvlJc w:val="left"/>
      <w:pPr>
        <w:ind w:left="3600" w:hanging="360"/>
      </w:pPr>
      <w:rPr>
        <w:rFonts w:ascii="Courier New" w:eastAsia="Courier New" w:hAnsi="Courier New" w:cs="Courier New"/>
        <w:color w:val="000000"/>
      </w:r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DB860A2"/>
    <w:multiLevelType w:val="multilevel"/>
    <w:tmpl w:val="F5B0E83E"/>
    <w:lvl w:ilvl="0">
      <w:start w:val="1"/>
      <w:numFmt w:val="bullet"/>
      <w:lvlText w:val=""/>
      <w:lvlJc w:val="left"/>
      <w:pPr>
        <w:ind w:left="1440" w:hanging="720"/>
      </w:pPr>
      <w:rPr>
        <w:rFonts w:ascii="Wingdings" w:hAnsi="Wingdings" w:hint="default"/>
        <w:color w:val="000000"/>
        <w:sz w:val="28"/>
        <w:szCs w:val="28"/>
      </w:rPr>
    </w:lvl>
    <w:lvl w:ilvl="1">
      <w:start w:val="1"/>
      <w:numFmt w:val="decimal"/>
      <w:lvlText w:val="%1.%2"/>
      <w:lvlJc w:val="left"/>
      <w:pPr>
        <w:ind w:left="1440" w:firstLine="0"/>
      </w:pPr>
      <w:rPr>
        <w:i w:val="0"/>
        <w:color w:val="000000"/>
      </w:rPr>
    </w:lvl>
    <w:lvl w:ilvl="2">
      <w:start w:val="1"/>
      <w:numFmt w:val="bullet"/>
      <w:lvlText w:val="●"/>
      <w:lvlJc w:val="left"/>
      <w:pPr>
        <w:ind w:left="2520" w:hanging="450"/>
      </w:pPr>
      <w:rPr>
        <w:rFonts w:ascii="Noto Sans Symbols" w:eastAsia="Noto Sans Symbols" w:hAnsi="Noto Sans Symbols" w:cs="Noto Sans Symbols"/>
        <w:color w:val="000000"/>
      </w:rPr>
    </w:lvl>
    <w:lvl w:ilvl="3">
      <w:start w:val="1"/>
      <w:numFmt w:val="bullet"/>
      <w:lvlText w:val="o"/>
      <w:lvlJc w:val="left"/>
      <w:pPr>
        <w:ind w:left="3600" w:hanging="360"/>
      </w:pPr>
      <w:rPr>
        <w:rFonts w:ascii="Courier New" w:eastAsia="Courier New" w:hAnsi="Courier New" w:cs="Courier New"/>
        <w:color w:val="000000"/>
      </w:r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8"/>
  </w:num>
  <w:num w:numId="2">
    <w:abstractNumId w:val="0"/>
  </w:num>
  <w:num w:numId="3">
    <w:abstractNumId w:val="2"/>
  </w:num>
  <w:num w:numId="4">
    <w:abstractNumId w:val="12"/>
  </w:num>
  <w:num w:numId="5">
    <w:abstractNumId w:val="7"/>
  </w:num>
  <w:num w:numId="6">
    <w:abstractNumId w:val="6"/>
  </w:num>
  <w:num w:numId="7">
    <w:abstractNumId w:val="9"/>
  </w:num>
  <w:num w:numId="8">
    <w:abstractNumId w:val="5"/>
  </w:num>
  <w:num w:numId="9">
    <w:abstractNumId w:val="1"/>
  </w:num>
  <w:num w:numId="10">
    <w:abstractNumId w:val="10"/>
  </w:num>
  <w:num w:numId="11">
    <w:abstractNumId w:val="11"/>
  </w:num>
  <w:num w:numId="12">
    <w:abstractNumId w:val="3"/>
  </w:num>
  <w:num w:numId="13">
    <w:abstractNumId w:val="4"/>
  </w:num>
  <w:num w:numId="14">
    <w:abstractNumId w:val="14"/>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am Mahmoudi">
    <w15:presenceInfo w15:providerId="None" w15:userId="Maryam Mahmo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2MDE3sjC1tDCwsDBU0lEKTi0uzszPAykwrAUAIM8X3SwAAAA="/>
  </w:docVars>
  <w:rsids>
    <w:rsidRoot w:val="006A244E"/>
    <w:rsid w:val="00003A84"/>
    <w:rsid w:val="0003126C"/>
    <w:rsid w:val="00037E60"/>
    <w:rsid w:val="00042563"/>
    <w:rsid w:val="00047B6D"/>
    <w:rsid w:val="00053C3D"/>
    <w:rsid w:val="000608B0"/>
    <w:rsid w:val="00065F1D"/>
    <w:rsid w:val="00074D50"/>
    <w:rsid w:val="00095DED"/>
    <w:rsid w:val="000C0356"/>
    <w:rsid w:val="000F16F9"/>
    <w:rsid w:val="0011775A"/>
    <w:rsid w:val="001324D9"/>
    <w:rsid w:val="00141AB5"/>
    <w:rsid w:val="001468C2"/>
    <w:rsid w:val="0017089A"/>
    <w:rsid w:val="001730D5"/>
    <w:rsid w:val="00193DAA"/>
    <w:rsid w:val="00196512"/>
    <w:rsid w:val="001A35F8"/>
    <w:rsid w:val="001C7DF1"/>
    <w:rsid w:val="001D63D7"/>
    <w:rsid w:val="001E1D27"/>
    <w:rsid w:val="00202A7A"/>
    <w:rsid w:val="0020785E"/>
    <w:rsid w:val="002271CA"/>
    <w:rsid w:val="002321B3"/>
    <w:rsid w:val="0023769B"/>
    <w:rsid w:val="00243482"/>
    <w:rsid w:val="00245E42"/>
    <w:rsid w:val="00246700"/>
    <w:rsid w:val="00253BD0"/>
    <w:rsid w:val="002710D7"/>
    <w:rsid w:val="0027210A"/>
    <w:rsid w:val="00275A17"/>
    <w:rsid w:val="00294182"/>
    <w:rsid w:val="00294936"/>
    <w:rsid w:val="002A2590"/>
    <w:rsid w:val="002A5375"/>
    <w:rsid w:val="002A5CAC"/>
    <w:rsid w:val="002C1CF0"/>
    <w:rsid w:val="002D5FB2"/>
    <w:rsid w:val="002E3B51"/>
    <w:rsid w:val="00306062"/>
    <w:rsid w:val="00327736"/>
    <w:rsid w:val="00347BCB"/>
    <w:rsid w:val="00353B9F"/>
    <w:rsid w:val="00380ED3"/>
    <w:rsid w:val="0038191D"/>
    <w:rsid w:val="00385199"/>
    <w:rsid w:val="00385B7D"/>
    <w:rsid w:val="003939D3"/>
    <w:rsid w:val="003A79F6"/>
    <w:rsid w:val="003B36E0"/>
    <w:rsid w:val="003D1754"/>
    <w:rsid w:val="003D2419"/>
    <w:rsid w:val="003E04FB"/>
    <w:rsid w:val="003E49F5"/>
    <w:rsid w:val="003E52CB"/>
    <w:rsid w:val="00407F5B"/>
    <w:rsid w:val="004213D0"/>
    <w:rsid w:val="00436461"/>
    <w:rsid w:val="004451A3"/>
    <w:rsid w:val="00446273"/>
    <w:rsid w:val="00480B33"/>
    <w:rsid w:val="0049795D"/>
    <w:rsid w:val="004A548C"/>
    <w:rsid w:val="004F2749"/>
    <w:rsid w:val="005317B2"/>
    <w:rsid w:val="0053779A"/>
    <w:rsid w:val="00540E13"/>
    <w:rsid w:val="00542D3F"/>
    <w:rsid w:val="00567F8B"/>
    <w:rsid w:val="00575C01"/>
    <w:rsid w:val="00592747"/>
    <w:rsid w:val="00595B8E"/>
    <w:rsid w:val="005A3340"/>
    <w:rsid w:val="005B37AF"/>
    <w:rsid w:val="005C54CF"/>
    <w:rsid w:val="006006EE"/>
    <w:rsid w:val="00607629"/>
    <w:rsid w:val="00614C27"/>
    <w:rsid w:val="00640667"/>
    <w:rsid w:val="00651209"/>
    <w:rsid w:val="006A244E"/>
    <w:rsid w:val="006C121B"/>
    <w:rsid w:val="006D0C8F"/>
    <w:rsid w:val="006E4D75"/>
    <w:rsid w:val="006F298C"/>
    <w:rsid w:val="006F336F"/>
    <w:rsid w:val="00703ECA"/>
    <w:rsid w:val="007055C8"/>
    <w:rsid w:val="00710123"/>
    <w:rsid w:val="007146F7"/>
    <w:rsid w:val="00720BCD"/>
    <w:rsid w:val="0074105C"/>
    <w:rsid w:val="00741F4A"/>
    <w:rsid w:val="00742EE8"/>
    <w:rsid w:val="007452E9"/>
    <w:rsid w:val="00753A0D"/>
    <w:rsid w:val="00762BDE"/>
    <w:rsid w:val="00766BAA"/>
    <w:rsid w:val="00771EEB"/>
    <w:rsid w:val="0077435E"/>
    <w:rsid w:val="007764B0"/>
    <w:rsid w:val="00777FBE"/>
    <w:rsid w:val="00793C5B"/>
    <w:rsid w:val="00794A5E"/>
    <w:rsid w:val="007B315A"/>
    <w:rsid w:val="007B4E56"/>
    <w:rsid w:val="007B5E25"/>
    <w:rsid w:val="007C06AD"/>
    <w:rsid w:val="007C517B"/>
    <w:rsid w:val="007E7331"/>
    <w:rsid w:val="00810FE5"/>
    <w:rsid w:val="008203ED"/>
    <w:rsid w:val="00833856"/>
    <w:rsid w:val="00836B03"/>
    <w:rsid w:val="00866E3D"/>
    <w:rsid w:val="008A189E"/>
    <w:rsid w:val="008A69DE"/>
    <w:rsid w:val="008B541D"/>
    <w:rsid w:val="008C1694"/>
    <w:rsid w:val="008D1FC5"/>
    <w:rsid w:val="008E01DF"/>
    <w:rsid w:val="00930BF9"/>
    <w:rsid w:val="009368DB"/>
    <w:rsid w:val="009378D3"/>
    <w:rsid w:val="00940B65"/>
    <w:rsid w:val="00940BCB"/>
    <w:rsid w:val="009572CB"/>
    <w:rsid w:val="009622D7"/>
    <w:rsid w:val="00977872"/>
    <w:rsid w:val="009810B5"/>
    <w:rsid w:val="00984ED7"/>
    <w:rsid w:val="0099399C"/>
    <w:rsid w:val="009B729C"/>
    <w:rsid w:val="009C205A"/>
    <w:rsid w:val="009C2D7D"/>
    <w:rsid w:val="009C3133"/>
    <w:rsid w:val="009C4BC3"/>
    <w:rsid w:val="009D63D2"/>
    <w:rsid w:val="009F53B8"/>
    <w:rsid w:val="00A24923"/>
    <w:rsid w:val="00A42807"/>
    <w:rsid w:val="00A55942"/>
    <w:rsid w:val="00A82AB0"/>
    <w:rsid w:val="00AA6FC5"/>
    <w:rsid w:val="00AB4042"/>
    <w:rsid w:val="00AB450C"/>
    <w:rsid w:val="00AD5640"/>
    <w:rsid w:val="00AE2310"/>
    <w:rsid w:val="00AF124F"/>
    <w:rsid w:val="00B264EB"/>
    <w:rsid w:val="00B41B49"/>
    <w:rsid w:val="00B56682"/>
    <w:rsid w:val="00B767C3"/>
    <w:rsid w:val="00B86265"/>
    <w:rsid w:val="00BA1404"/>
    <w:rsid w:val="00BA2604"/>
    <w:rsid w:val="00BF0487"/>
    <w:rsid w:val="00C04993"/>
    <w:rsid w:val="00C16D44"/>
    <w:rsid w:val="00C36625"/>
    <w:rsid w:val="00C41419"/>
    <w:rsid w:val="00C55ED8"/>
    <w:rsid w:val="00C63278"/>
    <w:rsid w:val="00C73A71"/>
    <w:rsid w:val="00C91741"/>
    <w:rsid w:val="00C95D52"/>
    <w:rsid w:val="00CA6EA1"/>
    <w:rsid w:val="00CC6214"/>
    <w:rsid w:val="00D06C37"/>
    <w:rsid w:val="00D245CB"/>
    <w:rsid w:val="00D333C0"/>
    <w:rsid w:val="00D4662D"/>
    <w:rsid w:val="00D66BE0"/>
    <w:rsid w:val="00D82D4B"/>
    <w:rsid w:val="00D96B06"/>
    <w:rsid w:val="00DA2F5B"/>
    <w:rsid w:val="00DA5A8A"/>
    <w:rsid w:val="00DC0DC9"/>
    <w:rsid w:val="00E137B7"/>
    <w:rsid w:val="00E14C38"/>
    <w:rsid w:val="00E2648C"/>
    <w:rsid w:val="00E30E43"/>
    <w:rsid w:val="00E51CB6"/>
    <w:rsid w:val="00E61565"/>
    <w:rsid w:val="00E72F9F"/>
    <w:rsid w:val="00E8406E"/>
    <w:rsid w:val="00E8569E"/>
    <w:rsid w:val="00EA3C86"/>
    <w:rsid w:val="00EC56B3"/>
    <w:rsid w:val="00EC58C8"/>
    <w:rsid w:val="00ED0B18"/>
    <w:rsid w:val="00F0019C"/>
    <w:rsid w:val="00F010FB"/>
    <w:rsid w:val="00F217E5"/>
    <w:rsid w:val="00F22D53"/>
    <w:rsid w:val="00F347FC"/>
    <w:rsid w:val="00F35CD3"/>
    <w:rsid w:val="00F554F4"/>
    <w:rsid w:val="00F74835"/>
    <w:rsid w:val="00F74D5E"/>
    <w:rsid w:val="00F9526B"/>
    <w:rsid w:val="00FC3AA0"/>
    <w:rsid w:val="00FC424D"/>
    <w:rsid w:val="00FE2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2714"/>
  <w15:docId w15:val="{F46B5FF1-3761-46EA-AC76-6148ECB0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character" w:styleId="PlaceholderText">
    <w:name w:val="Placeholder Text"/>
    <w:basedOn w:val="DefaultParagraphFont"/>
    <w:uiPriority w:val="99"/>
    <w:semiHidden/>
    <w:rsid w:val="0096139D"/>
    <w:rPr>
      <w:color w:val="808080"/>
    </w:rPr>
  </w:style>
  <w:style w:type="paragraph" w:styleId="ListParagraph">
    <w:name w:val="List Paragraph"/>
    <w:basedOn w:val="Normal"/>
    <w:uiPriority w:val="1"/>
    <w:qFormat/>
    <w:rsid w:val="0096139D"/>
    <w:pPr>
      <w:ind w:left="720"/>
      <w:contextualSpacing/>
    </w:pPr>
  </w:style>
  <w:style w:type="paragraph" w:styleId="Header">
    <w:name w:val="header"/>
    <w:basedOn w:val="Normal"/>
    <w:link w:val="HeaderChar"/>
    <w:uiPriority w:val="99"/>
    <w:unhideWhenUsed/>
    <w:rsid w:val="0096139D"/>
    <w:pPr>
      <w:tabs>
        <w:tab w:val="center" w:pos="4680"/>
        <w:tab w:val="right" w:pos="9360"/>
      </w:tabs>
    </w:pPr>
  </w:style>
  <w:style w:type="character" w:customStyle="1" w:styleId="HeaderChar">
    <w:name w:val="Header Char"/>
    <w:basedOn w:val="DefaultParagraphFont"/>
    <w:link w:val="Header"/>
    <w:uiPriority w:val="99"/>
    <w:rsid w:val="0096139D"/>
  </w:style>
  <w:style w:type="paragraph" w:styleId="Footer">
    <w:name w:val="footer"/>
    <w:basedOn w:val="Normal"/>
    <w:link w:val="FooterChar"/>
    <w:uiPriority w:val="99"/>
    <w:unhideWhenUsed/>
    <w:rsid w:val="0096139D"/>
    <w:pPr>
      <w:tabs>
        <w:tab w:val="center" w:pos="4680"/>
        <w:tab w:val="right" w:pos="9360"/>
      </w:tabs>
    </w:pPr>
  </w:style>
  <w:style w:type="character" w:customStyle="1" w:styleId="FooterChar">
    <w:name w:val="Footer Char"/>
    <w:basedOn w:val="DefaultParagraphFont"/>
    <w:link w:val="Footer"/>
    <w:uiPriority w:val="99"/>
    <w:rsid w:val="0096139D"/>
  </w:style>
  <w:style w:type="paragraph" w:styleId="NoSpacing">
    <w:name w:val="No Spacing"/>
    <w:uiPriority w:val="1"/>
    <w:qFormat/>
    <w:rsid w:val="00B54A4A"/>
    <w:rPr>
      <w:rFonts w:asciiTheme="minorHAnsi" w:eastAsiaTheme="minorHAnsi" w:hAnsiTheme="minorHAnsi" w:cstheme="minorBidi"/>
      <w:sz w:val="22"/>
      <w:szCs w:val="22"/>
    </w:rPr>
  </w:style>
  <w:style w:type="table" w:styleId="TableGrid">
    <w:name w:val="Table Grid"/>
    <w:basedOn w:val="TableNormal"/>
    <w:uiPriority w:val="39"/>
    <w:rsid w:val="00B54A4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4A4A"/>
    <w:rPr>
      <w:color w:val="6B9F25" w:themeColor="hyperlink"/>
      <w:u w:val="single"/>
    </w:rPr>
  </w:style>
  <w:style w:type="paragraph" w:customStyle="1" w:styleId="Default">
    <w:name w:val="Default"/>
    <w:rsid w:val="000B1F2A"/>
    <w:pPr>
      <w:autoSpaceDE w:val="0"/>
      <w:autoSpaceDN w:val="0"/>
      <w:adjustRightInd w:val="0"/>
    </w:pPr>
    <w:rPr>
      <w:rFonts w:ascii="Times New Roman" w:eastAsia="Times New Roman" w:hAnsi="Times New Roman" w:cs="Times New Roman"/>
      <w:color w:val="000000"/>
    </w:rPr>
  </w:style>
  <w:style w:type="paragraph" w:styleId="TOC1">
    <w:name w:val="toc 1"/>
    <w:basedOn w:val="Normal"/>
    <w:next w:val="Normal"/>
    <w:autoRedefine/>
    <w:uiPriority w:val="39"/>
    <w:unhideWhenUsed/>
    <w:rsid w:val="00DD3872"/>
    <w:pPr>
      <w:spacing w:before="120"/>
    </w:pPr>
    <w:rPr>
      <w:rFonts w:asciiTheme="minorHAnsi" w:hAnsiTheme="minorHAnsi"/>
      <w:b/>
      <w:bCs/>
      <w:i/>
      <w:iCs/>
    </w:rPr>
  </w:style>
  <w:style w:type="paragraph" w:styleId="CommentText">
    <w:name w:val="annotation text"/>
    <w:basedOn w:val="Normal"/>
    <w:link w:val="CommentTextChar"/>
    <w:uiPriority w:val="99"/>
    <w:semiHidden/>
    <w:unhideWhenUsed/>
    <w:rsid w:val="001D26C2"/>
    <w:rPr>
      <w:sz w:val="20"/>
      <w:szCs w:val="20"/>
    </w:rPr>
  </w:style>
  <w:style w:type="character" w:customStyle="1" w:styleId="CommentTextChar">
    <w:name w:val="Comment Text Char"/>
    <w:basedOn w:val="DefaultParagraphFont"/>
    <w:link w:val="CommentText"/>
    <w:uiPriority w:val="99"/>
    <w:semiHidden/>
    <w:rsid w:val="001D26C2"/>
    <w:rPr>
      <w:sz w:val="20"/>
      <w:szCs w:val="20"/>
    </w:rPr>
  </w:style>
  <w:style w:type="paragraph" w:styleId="CommentSubject">
    <w:name w:val="annotation subject"/>
    <w:basedOn w:val="CommentText"/>
    <w:next w:val="CommentText"/>
    <w:link w:val="CommentSubjectChar"/>
    <w:semiHidden/>
    <w:rsid w:val="001D26C2"/>
    <w:pPr>
      <w:autoSpaceDE w:val="0"/>
      <w:autoSpaceDN w:val="0"/>
      <w:adjustRightInd w:val="0"/>
    </w:pPr>
    <w:rPr>
      <w:rFonts w:ascii="NNFPLJ+TimesNewRoman" w:eastAsia="Times New Roman" w:hAnsi="NNFPLJ+TimesNewRoman" w:cs="Times New Roman"/>
      <w:b/>
      <w:bCs/>
    </w:rPr>
  </w:style>
  <w:style w:type="character" w:customStyle="1" w:styleId="CommentSubjectChar">
    <w:name w:val="Comment Subject Char"/>
    <w:basedOn w:val="CommentTextChar"/>
    <w:link w:val="CommentSubject"/>
    <w:semiHidden/>
    <w:rsid w:val="001D26C2"/>
    <w:rPr>
      <w:rFonts w:ascii="NNFPLJ+TimesNewRoman" w:eastAsia="Times New Roman" w:hAnsi="NNFPLJ+TimesNewRoman" w:cs="Times New Roman"/>
      <w:b/>
      <w:bCs/>
      <w:sz w:val="20"/>
      <w:szCs w:val="20"/>
    </w:rPr>
  </w:style>
  <w:style w:type="table" w:customStyle="1" w:styleId="4">
    <w:name w:val="4"/>
    <w:basedOn w:val="TableNormal"/>
    <w:rPr>
      <w:rFonts w:ascii="Cambria" w:eastAsia="Cambria" w:hAnsi="Cambria" w:cs="Cambria"/>
      <w:sz w:val="22"/>
      <w:szCs w:val="22"/>
    </w:rPr>
    <w:tblPr>
      <w:tblStyleRowBandSize w:val="1"/>
      <w:tblStyleColBandSize w:val="1"/>
    </w:tblPr>
  </w:style>
  <w:style w:type="table" w:customStyle="1" w:styleId="3">
    <w:name w:val="3"/>
    <w:basedOn w:val="TableNormal"/>
    <w:rPr>
      <w:rFonts w:ascii="Cambria" w:eastAsia="Cambria" w:hAnsi="Cambria" w:cs="Cambria"/>
      <w:sz w:val="22"/>
      <w:szCs w:val="22"/>
    </w:rPr>
    <w:tblPr>
      <w:tblStyleRowBandSize w:val="1"/>
      <w:tblStyleColBandSize w:val="1"/>
    </w:tblPr>
  </w:style>
  <w:style w:type="table" w:customStyle="1" w:styleId="2">
    <w:name w:val="2"/>
    <w:basedOn w:val="TableNormal"/>
    <w:rPr>
      <w:rFonts w:ascii="Cambria" w:eastAsia="Cambria" w:hAnsi="Cambria" w:cs="Cambria"/>
      <w:sz w:val="22"/>
      <w:szCs w:val="22"/>
    </w:rPr>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AB450C"/>
    <w:pPr>
      <w:keepNext/>
      <w:keepLines/>
      <w:spacing w:before="480" w:line="276" w:lineRule="auto"/>
      <w:ind w:left="0" w:firstLine="0"/>
      <w:outlineLvl w:val="9"/>
    </w:pPr>
    <w:rPr>
      <w:rFonts w:asciiTheme="majorHAnsi" w:eastAsiaTheme="majorEastAsia" w:hAnsiTheme="majorHAnsi" w:cstheme="majorBidi"/>
      <w:bCs/>
      <w:color w:val="B35E06" w:themeColor="accent1" w:themeShade="BF"/>
    </w:rPr>
  </w:style>
  <w:style w:type="paragraph" w:styleId="TOC2">
    <w:name w:val="toc 2"/>
    <w:basedOn w:val="Normal"/>
    <w:next w:val="Normal"/>
    <w:autoRedefine/>
    <w:uiPriority w:val="39"/>
    <w:semiHidden/>
    <w:unhideWhenUsed/>
    <w:rsid w:val="00AB450C"/>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AB450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B450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B450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B450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B450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B450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B450C"/>
    <w:pPr>
      <w:ind w:left="1920"/>
    </w:pPr>
    <w:rPr>
      <w:rFonts w:asciiTheme="minorHAnsi" w:hAnsiTheme="minorHAnsi"/>
      <w:sz w:val="20"/>
      <w:szCs w:val="20"/>
    </w:rPr>
  </w:style>
  <w:style w:type="paragraph" w:styleId="Revision">
    <w:name w:val="Revision"/>
    <w:hidden/>
    <w:uiPriority w:val="99"/>
    <w:semiHidden/>
    <w:rsid w:val="004451A3"/>
  </w:style>
  <w:style w:type="character" w:customStyle="1" w:styleId="UnresolvedMention">
    <w:name w:val="Unresolved Mention"/>
    <w:basedOn w:val="DefaultParagraphFont"/>
    <w:uiPriority w:val="99"/>
    <w:semiHidden/>
    <w:unhideWhenUsed/>
    <w:rsid w:val="004451A3"/>
    <w:rPr>
      <w:color w:val="605E5C"/>
      <w:shd w:val="clear" w:color="auto" w:fill="E1DFDD"/>
    </w:rPr>
  </w:style>
  <w:style w:type="character" w:customStyle="1" w:styleId="Heading1Char">
    <w:name w:val="Heading 1 Char"/>
    <w:qFormat/>
    <w:rsid w:val="001C7DF1"/>
    <w:rPr>
      <w:rFonts w:ascii="Verdana" w:hAnsi="Verdana" w:cs="Verdana"/>
      <w:b/>
      <w:bCs/>
      <w:smallCaps/>
      <w:color w:val="800080"/>
      <w:kern w:val="2"/>
      <w:sz w:val="28"/>
      <w:szCs w:val="28"/>
      <w:lang w:val="fr-FR"/>
    </w:rPr>
  </w:style>
  <w:style w:type="paragraph" w:styleId="Caption">
    <w:name w:val="caption"/>
    <w:basedOn w:val="Normal"/>
    <w:next w:val="Normal"/>
    <w:qFormat/>
    <w:rsid w:val="007055C8"/>
    <w:pPr>
      <w:jc w:val="both"/>
    </w:pPr>
    <w:rPr>
      <w:rFonts w:ascii="Liberation Serif" w:eastAsia="Noto Sans CJK SC" w:hAnsi="Liberation Serif" w:cs="Lohit Devanagari"/>
      <w:b/>
      <w:bCs/>
      <w:sz w:val="20"/>
      <w:szCs w:val="20"/>
      <w:lang w:val="ro-RO" w:eastAsia="zh-CN" w:bidi="hi-IN"/>
    </w:rPr>
  </w:style>
  <w:style w:type="paragraph" w:customStyle="1" w:styleId="p">
    <w:name w:val="p"/>
    <w:basedOn w:val="Normal"/>
    <w:rsid w:val="00065F1D"/>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uiPriority w:val="1"/>
    <w:qFormat/>
    <w:rsid w:val="00AE2310"/>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AE2310"/>
    <w:rPr>
      <w:rFonts w:ascii="Times New Roman" w:eastAsia="Times New Roman" w:hAnsi="Times New Roman" w:cs="Times New Roman"/>
      <w:lang w:bidi="en-US"/>
    </w:rPr>
  </w:style>
  <w:style w:type="paragraph" w:styleId="Bibliography">
    <w:name w:val="Bibliography"/>
    <w:basedOn w:val="Normal"/>
    <w:next w:val="Normal"/>
    <w:uiPriority w:val="37"/>
    <w:semiHidden/>
    <w:unhideWhenUsed/>
    <w:rsid w:val="009C3133"/>
  </w:style>
  <w:style w:type="paragraph" w:styleId="BalloonText">
    <w:name w:val="Balloon Text"/>
    <w:basedOn w:val="Normal"/>
    <w:link w:val="BalloonTextChar"/>
    <w:uiPriority w:val="99"/>
    <w:semiHidden/>
    <w:unhideWhenUsed/>
    <w:rsid w:val="002467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7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29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cancer.umn.edu/for-researchers/investigator-resources/cancer-protocol-review-committee" TargetMode="External"/><Relationship Id="rId21" Type="http://schemas.openxmlformats.org/officeDocument/2006/relationships/hyperlink" Target="mailto:ancillaryreview@Fairview.org" TargetMode="External"/><Relationship Id="rId34" Type="http://schemas.openxmlformats.org/officeDocument/2006/relationships/hyperlink" Target="mailto:privacy@umn.edu" TargetMode="External"/><Relationship Id="rId42" Type="http://schemas.openxmlformats.org/officeDocument/2006/relationships/image" Target="media/image1.png"/><Relationship Id="rId47" Type="http://schemas.openxmlformats.org/officeDocument/2006/relationships/hyperlink" Target="http://z.umn.edu/compliancerequest" TargetMode="External"/><Relationship Id="rId50" Type="http://schemas.openxmlformats.org/officeDocument/2006/relationships/hyperlink" Target="https://policy.umn.edu/contracts/categories/OT/240/253" TargetMode="External"/><Relationship Id="rId55" Type="http://schemas.openxmlformats.org/officeDocument/2006/relationships/hyperlink" Target="https://research.umn.edu/units/irb/toolkit-library/checklists" TargetMode="External"/><Relationship Id="rId63" Type="http://schemas.openxmlformats.org/officeDocument/2006/relationships/hyperlink" Target="https://policy.umn.edu/contracts/categories/OT/240/253" TargetMode="External"/><Relationship Id="rId68" Type="http://schemas.openxmlformats.org/officeDocument/2006/relationships/hyperlink" Target="https://research.umn.edu/units/irb/toolkit-library/worksheets" TargetMode="External"/><Relationship Id="rId76" Type="http://schemas.openxmlformats.org/officeDocument/2006/relationships/hyperlink" Target="https://research.umn.edu/units/irb/toolkit-library/standard-operating-procedures" TargetMode="External"/><Relationship Id="rId84" Type="http://schemas.openxmlformats.org/officeDocument/2006/relationships/hyperlink" Target="https://drive.google.com/open?id=0B7644h9N2vLcMGhpekhzTnZ3ODQ" TargetMode="External"/><Relationship Id="rId89" Type="http://schemas.openxmlformats.org/officeDocument/2006/relationships/hyperlink" Target="https://research.umn.edu/units/irb/how-submit/single-irb-sirb-external-irb-requests-process" TargetMode="External"/><Relationship Id="rId97" Type="http://schemas.microsoft.com/office/2011/relationships/people" Target="people.xml"/><Relationship Id="rId7" Type="http://schemas.openxmlformats.org/officeDocument/2006/relationships/footnotes" Target="footnotes.xml"/><Relationship Id="rId71" Type="http://schemas.openxmlformats.org/officeDocument/2006/relationships/hyperlink" Target="https://research.umn.edu/units/irb/toolkit-library/checklists" TargetMode="External"/><Relationship Id="rId9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rive.google.com/file/d/0B7644h9N2vLcOWtzU2FmSU5oS0U/edit" TargetMode="External"/><Relationship Id="rId29" Type="http://schemas.openxmlformats.org/officeDocument/2006/relationships/hyperlink" Target="mailto:barmstro@umn.edu" TargetMode="External"/><Relationship Id="rId11" Type="http://schemas.openxmlformats.org/officeDocument/2006/relationships/hyperlink" Target="https://drive.google.com/file/d/0B7644h9N2vLcOWtzU2FmSU5oS0U/edit" TargetMode="External"/><Relationship Id="rId24" Type="http://schemas.openxmlformats.org/officeDocument/2006/relationships/hyperlink" Target="https://policy.umn.edu/research/indide" TargetMode="External"/><Relationship Id="rId32" Type="http://schemas.openxmlformats.org/officeDocument/2006/relationships/hyperlink" Target="https://drive.google.com/open?id=0Bw3yHuGQzD8CaExVUkZEWjBVSU0" TargetMode="External"/><Relationship Id="rId37" Type="http://schemas.openxmlformats.org/officeDocument/2006/relationships/hyperlink" Target="mailto:becca002@umn.edu" TargetMode="External"/><Relationship Id="rId40" Type="http://schemas.openxmlformats.org/officeDocument/2006/relationships/hyperlink" Target="mailto:tich0018@umn.edu" TargetMode="External"/><Relationship Id="rId45" Type="http://schemas.openxmlformats.org/officeDocument/2006/relationships/image" Target="media/image4.webp"/><Relationship Id="rId53" Type="http://schemas.openxmlformats.org/officeDocument/2006/relationships/hyperlink" Target="https://research.umn.edu/units/irb/toolkit-library/checklists" TargetMode="External"/><Relationship Id="rId58" Type="http://schemas.openxmlformats.org/officeDocument/2006/relationships/hyperlink" Target="https://research.umn.edu/units/irb/toolkit-library/checklists" TargetMode="External"/><Relationship Id="rId66" Type="http://schemas.openxmlformats.org/officeDocument/2006/relationships/hyperlink" Target="https://www.ctsi.umn.edu/consultations-and-services/data-access-and-informatics-consulting/bpic" TargetMode="External"/><Relationship Id="rId74" Type="http://schemas.openxmlformats.org/officeDocument/2006/relationships/hyperlink" Target="https://research.umn.edu/units/irb/toolkit-library/templates" TargetMode="External"/><Relationship Id="rId79" Type="http://schemas.openxmlformats.org/officeDocument/2006/relationships/hyperlink" Target="https://research.umn.edu/units/irb/toolkit-library/checklists" TargetMode="External"/><Relationship Id="rId87" Type="http://schemas.openxmlformats.org/officeDocument/2006/relationships/hyperlink" Target="https://research.umn.edu/units/irb/toolkit-library/worksheets" TargetMode="External"/><Relationship Id="rId5" Type="http://schemas.openxmlformats.org/officeDocument/2006/relationships/settings" Target="settings.xml"/><Relationship Id="rId61" Type="http://schemas.openxmlformats.org/officeDocument/2006/relationships/hyperlink" Target="https://policy.umn.edu/operations/phi" TargetMode="External"/><Relationship Id="rId82" Type="http://schemas.openxmlformats.org/officeDocument/2006/relationships/hyperlink" Target="https://research.umn.edu/units/irb/toolkit-library/standard-operating-procedures" TargetMode="External"/><Relationship Id="rId90" Type="http://schemas.openxmlformats.org/officeDocument/2006/relationships/header" Target="header1.xml"/><Relationship Id="rId95" Type="http://schemas.openxmlformats.org/officeDocument/2006/relationships/footer" Target="footer3.xml"/><Relationship Id="rId19" Type="http://schemas.openxmlformats.org/officeDocument/2006/relationships/hyperlink" Target="https://drive.google.com/file/d/0B7644h9N2vLcMTl0ZE9yQkhLd3c/view" TargetMode="External"/><Relationship Id="rId14" Type="http://schemas.openxmlformats.org/officeDocument/2006/relationships/hyperlink" Target="https://drive.google.com/file/d/0B7644h9N2vLcOWtzU2FmSU5oS0U/edit" TargetMode="External"/><Relationship Id="rId22" Type="http://schemas.openxmlformats.org/officeDocument/2006/relationships/hyperlink" Target="https://drive.google.com/open?id=0Bw3yHuGQzD8CaExVUkZEWjBVSU0" TargetMode="External"/><Relationship Id="rId27" Type="http://schemas.openxmlformats.org/officeDocument/2006/relationships/hyperlink" Target="mailto:ccprc@umn.edu" TargetMode="External"/><Relationship Id="rId30" Type="http://schemas.openxmlformats.org/officeDocument/2006/relationships/hyperlink" Target="https://www.cmrr.umn.edu/preirb/user/user.php" TargetMode="External"/><Relationship Id="rId35" Type="http://schemas.openxmlformats.org/officeDocument/2006/relationships/hyperlink" Target="mailto:ics@umn.edu" TargetMode="External"/><Relationship Id="rId43" Type="http://schemas.openxmlformats.org/officeDocument/2006/relationships/image" Target="media/image2.webp"/><Relationship Id="rId48" Type="http://schemas.openxmlformats.org/officeDocument/2006/relationships/hyperlink" Target="https://policy.umn.edu/operations/phi" TargetMode="External"/><Relationship Id="rId56" Type="http://schemas.openxmlformats.org/officeDocument/2006/relationships/hyperlink" Target="https://research.umn.edu/units/irb/toolkit-library/checklists" TargetMode="External"/><Relationship Id="rId64" Type="http://schemas.openxmlformats.org/officeDocument/2006/relationships/hyperlink" Target="https://www.gillettechildrens.org/for-medical-professionals/research/research-administration" TargetMode="External"/><Relationship Id="rId69" Type="http://schemas.openxmlformats.org/officeDocument/2006/relationships/hyperlink" Target="https://research.umn.edu/units/irb/toolkit-library/standard-operating-procedures" TargetMode="External"/><Relationship Id="rId77" Type="http://schemas.openxmlformats.org/officeDocument/2006/relationships/hyperlink" Target="https://drive.google.com/open?id=0B7644h9N2vLcR2hQaXlzbnNsUWc" TargetMode="External"/><Relationship Id="rId8" Type="http://schemas.openxmlformats.org/officeDocument/2006/relationships/endnotes" Target="endnotes.xml"/><Relationship Id="rId51" Type="http://schemas.openxmlformats.org/officeDocument/2006/relationships/hyperlink" Target="https://www.gillettechildrens.org/for-medical-professionals/research/research-administration" TargetMode="External"/><Relationship Id="rId72" Type="http://schemas.openxmlformats.org/officeDocument/2006/relationships/hyperlink" Target="https://research.umn.edu/units/irb/toolkit-library/checklists" TargetMode="External"/><Relationship Id="rId80" Type="http://schemas.openxmlformats.org/officeDocument/2006/relationships/hyperlink" Target="https://research.umn.edu/units/irb/toolkit-library/standard-operating-procedures" TargetMode="External"/><Relationship Id="rId85" Type="http://schemas.openxmlformats.org/officeDocument/2006/relationships/hyperlink" Target="https://privacy.umn.edu/general-data-protection-regulation-gdpr" TargetMode="External"/><Relationship Id="rId93" Type="http://schemas.openxmlformats.org/officeDocument/2006/relationships/footer" Target="footer2.xml"/><Relationship Id="rId98"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hyperlink" Target="https://drive.google.com/file/d/0B7644h9N2vLcOWtzU2FmSU5oS0U/edit" TargetMode="External"/><Relationship Id="rId17" Type="http://schemas.openxmlformats.org/officeDocument/2006/relationships/hyperlink" Target="https://drive.google.com/file/d/0B7644h9N2vLcOWtzU2FmSU5oS0U/edit" TargetMode="External"/><Relationship Id="rId25" Type="http://schemas.openxmlformats.org/officeDocument/2006/relationships/hyperlink" Target="https://drive.google.com/uc?export=download&amp;id=0B7644h9N2vLcOWtzU2FmSU5oS0U" TargetMode="External"/><Relationship Id="rId33" Type="http://schemas.openxmlformats.org/officeDocument/2006/relationships/hyperlink" Target="https://drive.google.com/open?id=0Bw3yHuGQzD8CaExVUkZEWjBVSU0" TargetMode="External"/><Relationship Id="rId38" Type="http://schemas.openxmlformats.org/officeDocument/2006/relationships/hyperlink" Target="mailto:kmmccorm@umn.edu" TargetMode="External"/><Relationship Id="rId46" Type="http://schemas.openxmlformats.org/officeDocument/2006/relationships/hyperlink" Target="https://www.healthprivacy.umn.edu/" TargetMode="External"/><Relationship Id="rId59" Type="http://schemas.openxmlformats.org/officeDocument/2006/relationships/hyperlink" Target="https://drive.google.com/open?id=0B7644h9N2vLcVmwxR2dOZFRGSDg" TargetMode="External"/><Relationship Id="rId67" Type="http://schemas.openxmlformats.org/officeDocument/2006/relationships/hyperlink" Target="https://www.healthprivacy.umn.edu/research" TargetMode="External"/><Relationship Id="rId20" Type="http://schemas.openxmlformats.org/officeDocument/2006/relationships/hyperlink" Target="mailto:research@gillettechildrens.com" TargetMode="External"/><Relationship Id="rId41" Type="http://schemas.openxmlformats.org/officeDocument/2006/relationships/hyperlink" Target="https://www.cancer.umn.edu/for-researchers/investigator-resources/cancer-protocol-review-committee" TargetMode="External"/><Relationship Id="rId54" Type="http://schemas.openxmlformats.org/officeDocument/2006/relationships/hyperlink" Target="https://research.umn.edu/units/irb/toolkit-library/checklists" TargetMode="External"/><Relationship Id="rId62" Type="http://schemas.openxmlformats.org/officeDocument/2006/relationships/hyperlink" Target="https://www.fairview.org/Research/Forresearchers/Researchcompliance/Researchpolicies/index.htm" TargetMode="External"/><Relationship Id="rId70" Type="http://schemas.openxmlformats.org/officeDocument/2006/relationships/hyperlink" Target="https://research.umn.edu/units/irb/toolkit-library/standard-operating-procedures" TargetMode="External"/><Relationship Id="rId75" Type="http://schemas.openxmlformats.org/officeDocument/2006/relationships/hyperlink" Target="https://research.umn.edu/units/irb/toolkit-library/standard-operating-procedures" TargetMode="External"/><Relationship Id="rId83" Type="http://schemas.openxmlformats.org/officeDocument/2006/relationships/hyperlink" Target="https://research.umn.edu/units/hrpp/education-training/order-print-participant-materials" TargetMode="External"/><Relationship Id="rId88" Type="http://schemas.openxmlformats.org/officeDocument/2006/relationships/hyperlink" Target="http://global.umn.edu/travel/approval/index.html" TargetMode="External"/><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rive.google.com/file/d/0B7644h9N2vLcOWtzU2FmSU5oS0U/edit" TargetMode="External"/><Relationship Id="rId23" Type="http://schemas.openxmlformats.org/officeDocument/2006/relationships/hyperlink" Target="mailto:medreg@umn.edu" TargetMode="External"/><Relationship Id="rId28" Type="http://schemas.openxmlformats.org/officeDocument/2006/relationships/hyperlink" Target="https://radsafety.umn.edu/human-use-application-and-resources" TargetMode="External"/><Relationship Id="rId36" Type="http://schemas.openxmlformats.org/officeDocument/2006/relationships/hyperlink" Target="https://drive.google.com/open?id=0Bw3yHuGQzD8CaExVUkZEWjBVSU0" TargetMode="External"/><Relationship Id="rId49" Type="http://schemas.openxmlformats.org/officeDocument/2006/relationships/hyperlink" Target="https://www.fairview.org/Research/Forresearchers/Researchcompliance/Researchpolicies/index.htm" TargetMode="External"/><Relationship Id="rId57" Type="http://schemas.openxmlformats.org/officeDocument/2006/relationships/hyperlink" Target="https://research.umn.edu/units/irb/toolkit-library/checklists" TargetMode="External"/><Relationship Id="rId10" Type="http://schemas.openxmlformats.org/officeDocument/2006/relationships/hyperlink" Target="https://drive.google.com/file/d/0B7644h9N2vLcOWtzU2FmSU5oS0U/edit" TargetMode="External"/><Relationship Id="rId31" Type="http://schemas.openxmlformats.org/officeDocument/2006/relationships/hyperlink" Target="mailto:ande2445@umn.edu" TargetMode="External"/><Relationship Id="rId44" Type="http://schemas.openxmlformats.org/officeDocument/2006/relationships/image" Target="media/image3.webp"/><Relationship Id="rId52" Type="http://schemas.openxmlformats.org/officeDocument/2006/relationships/hyperlink" Target="https://drive.google.com/file/d/0B7644h9N2vLcOWtzU2FmSU5oS0U/edit" TargetMode="External"/><Relationship Id="rId60" Type="http://schemas.openxmlformats.org/officeDocument/2006/relationships/hyperlink" Target="https://livingwage.mit.edu/counties/27053" TargetMode="External"/><Relationship Id="rId65" Type="http://schemas.openxmlformats.org/officeDocument/2006/relationships/hyperlink" Target="http://it.umn.edu/technology/proofpoint-secure-email-center" TargetMode="External"/><Relationship Id="rId73" Type="http://schemas.openxmlformats.org/officeDocument/2006/relationships/hyperlink" Target="https://research.umn.edu/units/irb/toolkit-library/checklists" TargetMode="External"/><Relationship Id="rId78" Type="http://schemas.openxmlformats.org/officeDocument/2006/relationships/hyperlink" Target="https://drive.google.com/open?id=0B7644h9N2vLcTTF3dEhlMFJtQUU" TargetMode="External"/><Relationship Id="rId81" Type="http://schemas.openxmlformats.org/officeDocument/2006/relationships/hyperlink" Target="https://research.umn.edu/units/irb/toolkit-library/standard-operating-procedures" TargetMode="External"/><Relationship Id="rId86" Type="http://schemas.openxmlformats.org/officeDocument/2006/relationships/hyperlink" Target="https://drive.google.com/open?id=0B7644h9N2vLcVmwxR2dOZFRGSDg" TargetMode="External"/><Relationship Id="rId94" Type="http://schemas.openxmlformats.org/officeDocument/2006/relationships/header" Target="header3.xml"/><Relationship Id="rId9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rive.google.com/file/d/0B7644h9N2vLcOWtzU2FmSU5oS0U/edit" TargetMode="External"/><Relationship Id="rId13" Type="http://schemas.openxmlformats.org/officeDocument/2006/relationships/hyperlink" Target="https://drive.google.com/file/d/0B7644h9N2vLcOWtzU2FmSU5oS0U/edit" TargetMode="External"/><Relationship Id="rId18" Type="http://schemas.openxmlformats.org/officeDocument/2006/relationships/hyperlink" Target="https://drive.google.com/file/d/0B7644h9N2vLcOWtzU2FmSU5oS0U/edit" TargetMode="External"/><Relationship Id="rId39" Type="http://schemas.openxmlformats.org/officeDocument/2006/relationships/hyperlink" Target="mailto:oncore@umn.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8FF3E24E786F428F3859BCB7C549FB"/>
        <w:category>
          <w:name w:val="General"/>
          <w:gallery w:val="placeholder"/>
        </w:category>
        <w:types>
          <w:type w:val="bbPlcHdr"/>
        </w:types>
        <w:behaviors>
          <w:behavior w:val="content"/>
        </w:behaviors>
        <w:guid w:val="{61A356A1-B5F5-9045-B531-BE7B7CA85600}"/>
      </w:docPartPr>
      <w:docPartBody>
        <w:p w:rsidR="00167EC6" w:rsidRDefault="00573F3A" w:rsidP="00573F3A">
          <w:pPr>
            <w:pStyle w:val="998FF3E24E786F428F3859BCB7C549FB"/>
          </w:pPr>
          <w:r w:rsidRPr="001557EA">
            <w:rPr>
              <w:rStyle w:val="PlaceholderText"/>
              <w:rFonts w:cstheme="minorHAnsi"/>
            </w:rPr>
            <w:t>Choose an item.</w:t>
          </w:r>
        </w:p>
      </w:docPartBody>
    </w:docPart>
    <w:docPart>
      <w:docPartPr>
        <w:name w:val="76A527CA30DEC443AAA41F8592160178"/>
        <w:category>
          <w:name w:val="General"/>
          <w:gallery w:val="placeholder"/>
        </w:category>
        <w:types>
          <w:type w:val="bbPlcHdr"/>
        </w:types>
        <w:behaviors>
          <w:behavior w:val="content"/>
        </w:behaviors>
        <w:guid w:val="{58ABF9D5-A1E5-264F-B1CC-DF1BD057A2FF}"/>
      </w:docPartPr>
      <w:docPartBody>
        <w:p w:rsidR="00CE4841" w:rsidRDefault="00B82756" w:rsidP="00B82756">
          <w:pPr>
            <w:pStyle w:val="76A527CA30DEC443AAA41F8592160178"/>
          </w:pPr>
          <w:r w:rsidRPr="00B27447">
            <w:rPr>
              <w:rStyle w:val="PlaceholderText"/>
            </w:rPr>
            <w:t>Choose an item.</w:t>
          </w:r>
        </w:p>
      </w:docPartBody>
    </w:docPart>
    <w:docPart>
      <w:docPartPr>
        <w:name w:val="DE5F8DE576CB7C40980405A1B473748D"/>
        <w:category>
          <w:name w:val="General"/>
          <w:gallery w:val="placeholder"/>
        </w:category>
        <w:types>
          <w:type w:val="bbPlcHdr"/>
        </w:types>
        <w:behaviors>
          <w:behavior w:val="content"/>
        </w:behaviors>
        <w:guid w:val="{B12FEE5A-1146-DF49-8CFB-6CD6FE862F23}"/>
      </w:docPartPr>
      <w:docPartBody>
        <w:p w:rsidR="00CE4841" w:rsidRDefault="00B82756" w:rsidP="00B82756">
          <w:pPr>
            <w:pStyle w:val="DE5F8DE576CB7C40980405A1B473748D"/>
          </w:pPr>
          <w:r w:rsidRPr="00B27447">
            <w:rPr>
              <w:rStyle w:val="PlaceholderText"/>
            </w:rPr>
            <w:t>Choose an item.</w:t>
          </w:r>
        </w:p>
      </w:docPartBody>
    </w:docPart>
    <w:docPart>
      <w:docPartPr>
        <w:name w:val="02A112ECE2F0724A835BF34F70B359BD"/>
        <w:category>
          <w:name w:val="General"/>
          <w:gallery w:val="placeholder"/>
        </w:category>
        <w:types>
          <w:type w:val="bbPlcHdr"/>
        </w:types>
        <w:behaviors>
          <w:behavior w:val="content"/>
        </w:behaviors>
        <w:guid w:val="{B5EC6B34-D5D4-014C-98D1-399C14070F2E}"/>
      </w:docPartPr>
      <w:docPartBody>
        <w:p w:rsidR="00CE4841" w:rsidRDefault="00B82756" w:rsidP="00B82756">
          <w:pPr>
            <w:pStyle w:val="02A112ECE2F0724A835BF34F70B359BD"/>
          </w:pPr>
          <w:r w:rsidRPr="00B27447">
            <w:rPr>
              <w:rStyle w:val="PlaceholderText"/>
            </w:rPr>
            <w:t>Choose an item.</w:t>
          </w:r>
        </w:p>
      </w:docPartBody>
    </w:docPart>
    <w:docPart>
      <w:docPartPr>
        <w:name w:val="3AA17E93AB2CFE499803C7C552FBEBE5"/>
        <w:category>
          <w:name w:val="General"/>
          <w:gallery w:val="placeholder"/>
        </w:category>
        <w:types>
          <w:type w:val="bbPlcHdr"/>
        </w:types>
        <w:behaviors>
          <w:behavior w:val="content"/>
        </w:behaviors>
        <w:guid w:val="{D7ADDA16-BC67-CC42-8617-1C14CE42E2EF}"/>
      </w:docPartPr>
      <w:docPartBody>
        <w:p w:rsidR="00CE4841" w:rsidRDefault="00B82756" w:rsidP="00B82756">
          <w:pPr>
            <w:pStyle w:val="3AA17E93AB2CFE499803C7C552FBEBE5"/>
          </w:pPr>
          <w:r w:rsidRPr="00B27447">
            <w:rPr>
              <w:rStyle w:val="PlaceholderText"/>
            </w:rPr>
            <w:t>Choose an item.</w:t>
          </w:r>
        </w:p>
      </w:docPartBody>
    </w:docPart>
    <w:docPart>
      <w:docPartPr>
        <w:name w:val="757990FC4665B0459E349045FA809E79"/>
        <w:category>
          <w:name w:val="General"/>
          <w:gallery w:val="placeholder"/>
        </w:category>
        <w:types>
          <w:type w:val="bbPlcHdr"/>
        </w:types>
        <w:behaviors>
          <w:behavior w:val="content"/>
        </w:behaviors>
        <w:guid w:val="{76C818E3-AC6B-7A4A-8177-924A0477951F}"/>
      </w:docPartPr>
      <w:docPartBody>
        <w:p w:rsidR="00CE4841" w:rsidRDefault="00B82756" w:rsidP="00B82756">
          <w:pPr>
            <w:pStyle w:val="757990FC4665B0459E349045FA809E79"/>
          </w:pPr>
          <w:r w:rsidRPr="00B27447">
            <w:rPr>
              <w:rStyle w:val="PlaceholderText"/>
            </w:rPr>
            <w:t>Choose an item.</w:t>
          </w:r>
        </w:p>
      </w:docPartBody>
    </w:docPart>
    <w:docPart>
      <w:docPartPr>
        <w:name w:val="5D36DE0EDBAC634EA880EBA970B3CDFD"/>
        <w:category>
          <w:name w:val="General"/>
          <w:gallery w:val="placeholder"/>
        </w:category>
        <w:types>
          <w:type w:val="bbPlcHdr"/>
        </w:types>
        <w:behaviors>
          <w:behavior w:val="content"/>
        </w:behaviors>
        <w:guid w:val="{08422D32-5070-1D4D-828D-A0FD46CD67D9}"/>
      </w:docPartPr>
      <w:docPartBody>
        <w:p w:rsidR="00CE4841" w:rsidRDefault="00B82756" w:rsidP="00B82756">
          <w:pPr>
            <w:pStyle w:val="5D36DE0EDBAC634EA880EBA970B3CDFD"/>
          </w:pPr>
          <w:r w:rsidRPr="00B27447">
            <w:rPr>
              <w:rStyle w:val="PlaceholderText"/>
            </w:rPr>
            <w:t>Choose an item.</w:t>
          </w:r>
        </w:p>
      </w:docPartBody>
    </w:docPart>
    <w:docPart>
      <w:docPartPr>
        <w:name w:val="221DCCA2A3E0494E97341EF3ED9380AE"/>
        <w:category>
          <w:name w:val="General"/>
          <w:gallery w:val="placeholder"/>
        </w:category>
        <w:types>
          <w:type w:val="bbPlcHdr"/>
        </w:types>
        <w:behaviors>
          <w:behavior w:val="content"/>
        </w:behaviors>
        <w:guid w:val="{382AB71A-C56A-DD49-A44C-3816A9DBF0B2}"/>
      </w:docPartPr>
      <w:docPartBody>
        <w:p w:rsidR="00CE4841" w:rsidRDefault="00B82756" w:rsidP="00B82756">
          <w:pPr>
            <w:pStyle w:val="221DCCA2A3E0494E97341EF3ED9380AE"/>
          </w:pPr>
          <w:r w:rsidRPr="00B27447">
            <w:rPr>
              <w:rStyle w:val="PlaceholderText"/>
            </w:rPr>
            <w:t>Choose an item.</w:t>
          </w:r>
        </w:p>
      </w:docPartBody>
    </w:docPart>
    <w:docPart>
      <w:docPartPr>
        <w:name w:val="221A78C4D6DA6D49A24C29E7E392D9AF"/>
        <w:category>
          <w:name w:val="General"/>
          <w:gallery w:val="placeholder"/>
        </w:category>
        <w:types>
          <w:type w:val="bbPlcHdr"/>
        </w:types>
        <w:behaviors>
          <w:behavior w:val="content"/>
        </w:behaviors>
        <w:guid w:val="{2C194525-9CA9-D643-88F0-02520470474B}"/>
      </w:docPartPr>
      <w:docPartBody>
        <w:p w:rsidR="00CE4841" w:rsidRDefault="00B82756" w:rsidP="00B82756">
          <w:pPr>
            <w:pStyle w:val="221A78C4D6DA6D49A24C29E7E392D9AF"/>
          </w:pPr>
          <w:r w:rsidRPr="00B27447">
            <w:rPr>
              <w:rStyle w:val="PlaceholderText"/>
            </w:rPr>
            <w:t>Choose an item.</w:t>
          </w:r>
        </w:p>
      </w:docPartBody>
    </w:docPart>
    <w:docPart>
      <w:docPartPr>
        <w:name w:val="85264F5B165B7C499B205CC7F8455663"/>
        <w:category>
          <w:name w:val="General"/>
          <w:gallery w:val="placeholder"/>
        </w:category>
        <w:types>
          <w:type w:val="bbPlcHdr"/>
        </w:types>
        <w:behaviors>
          <w:behavior w:val="content"/>
        </w:behaviors>
        <w:guid w:val="{BCF77C72-8CB7-094E-B848-E129AF2DCC92}"/>
      </w:docPartPr>
      <w:docPartBody>
        <w:p w:rsidR="00CE4841" w:rsidRDefault="00B82756" w:rsidP="00B82756">
          <w:pPr>
            <w:pStyle w:val="85264F5B165B7C499B205CC7F8455663"/>
          </w:pPr>
          <w:r w:rsidRPr="00B27447">
            <w:rPr>
              <w:rStyle w:val="PlaceholderText"/>
            </w:rPr>
            <w:t>Choose an item.</w:t>
          </w:r>
        </w:p>
      </w:docPartBody>
    </w:docPart>
    <w:docPart>
      <w:docPartPr>
        <w:name w:val="4EDC4CBA3E7577449B392BEE0B6B8C67"/>
        <w:category>
          <w:name w:val="General"/>
          <w:gallery w:val="placeholder"/>
        </w:category>
        <w:types>
          <w:type w:val="bbPlcHdr"/>
        </w:types>
        <w:behaviors>
          <w:behavior w:val="content"/>
        </w:behaviors>
        <w:guid w:val="{998FEB75-162A-B84B-BE05-9E06D08DAC0C}"/>
      </w:docPartPr>
      <w:docPartBody>
        <w:p w:rsidR="00CE4841" w:rsidRDefault="00B82756" w:rsidP="00B82756">
          <w:pPr>
            <w:pStyle w:val="4EDC4CBA3E7577449B392BEE0B6B8C67"/>
          </w:pPr>
          <w:r w:rsidRPr="00B27447">
            <w:rPr>
              <w:rStyle w:val="PlaceholderText"/>
            </w:rPr>
            <w:t>Choose an item.</w:t>
          </w:r>
        </w:p>
      </w:docPartBody>
    </w:docPart>
    <w:docPart>
      <w:docPartPr>
        <w:name w:val="2481B15ABE70F44780D4A8ED5D295095"/>
        <w:category>
          <w:name w:val="General"/>
          <w:gallery w:val="placeholder"/>
        </w:category>
        <w:types>
          <w:type w:val="bbPlcHdr"/>
        </w:types>
        <w:behaviors>
          <w:behavior w:val="content"/>
        </w:behaviors>
        <w:guid w:val="{16D8AF3F-1EA8-1144-879C-F7C7AC1D7DD8}"/>
      </w:docPartPr>
      <w:docPartBody>
        <w:p w:rsidR="00CE4841" w:rsidRDefault="00B82756" w:rsidP="00B82756">
          <w:pPr>
            <w:pStyle w:val="2481B15ABE70F44780D4A8ED5D295095"/>
          </w:pPr>
          <w:r w:rsidRPr="00B27447">
            <w:rPr>
              <w:rStyle w:val="PlaceholderText"/>
            </w:rPr>
            <w:t>Choose an item.</w:t>
          </w:r>
        </w:p>
      </w:docPartBody>
    </w:docPart>
    <w:docPart>
      <w:docPartPr>
        <w:name w:val="739A6D2ED9742D489217090EB547F88F"/>
        <w:category>
          <w:name w:val="General"/>
          <w:gallery w:val="placeholder"/>
        </w:category>
        <w:types>
          <w:type w:val="bbPlcHdr"/>
        </w:types>
        <w:behaviors>
          <w:behavior w:val="content"/>
        </w:behaviors>
        <w:guid w:val="{F4A73477-E6E1-C244-B9E3-9AFF96738D9E}"/>
      </w:docPartPr>
      <w:docPartBody>
        <w:p w:rsidR="00CE4841" w:rsidRDefault="00B82756" w:rsidP="00B82756">
          <w:pPr>
            <w:pStyle w:val="739A6D2ED9742D489217090EB547F88F"/>
          </w:pPr>
          <w:r w:rsidRPr="00B27447">
            <w:rPr>
              <w:rStyle w:val="PlaceholderText"/>
            </w:rPr>
            <w:t>Choose an item.</w:t>
          </w:r>
        </w:p>
      </w:docPartBody>
    </w:docPart>
    <w:docPart>
      <w:docPartPr>
        <w:name w:val="334FA792D846C14A836A06B241F42AB9"/>
        <w:category>
          <w:name w:val="General"/>
          <w:gallery w:val="placeholder"/>
        </w:category>
        <w:types>
          <w:type w:val="bbPlcHdr"/>
        </w:types>
        <w:behaviors>
          <w:behavior w:val="content"/>
        </w:behaviors>
        <w:guid w:val="{8721D473-B3CD-3043-A9B0-3F87C5E8973B}"/>
      </w:docPartPr>
      <w:docPartBody>
        <w:p w:rsidR="00CE4841" w:rsidRDefault="00B82756" w:rsidP="00B82756">
          <w:pPr>
            <w:pStyle w:val="334FA792D846C14A836A06B241F42AB9"/>
          </w:pPr>
          <w:r w:rsidRPr="00B27447">
            <w:rPr>
              <w:rStyle w:val="PlaceholderText"/>
            </w:rPr>
            <w:t>Choose an item.</w:t>
          </w:r>
        </w:p>
      </w:docPartBody>
    </w:docPart>
    <w:docPart>
      <w:docPartPr>
        <w:name w:val="FC0545F0F6A5A6478D42F77828ECF507"/>
        <w:category>
          <w:name w:val="General"/>
          <w:gallery w:val="placeholder"/>
        </w:category>
        <w:types>
          <w:type w:val="bbPlcHdr"/>
        </w:types>
        <w:behaviors>
          <w:behavior w:val="content"/>
        </w:behaviors>
        <w:guid w:val="{6CE38983-3938-E74A-B2C8-2F674EEFCF79}"/>
      </w:docPartPr>
      <w:docPartBody>
        <w:p w:rsidR="00CE4841" w:rsidRDefault="00B82756" w:rsidP="00B82756">
          <w:pPr>
            <w:pStyle w:val="FC0545F0F6A5A6478D42F77828ECF507"/>
          </w:pPr>
          <w:r w:rsidRPr="00B27447">
            <w:rPr>
              <w:rStyle w:val="PlaceholderText"/>
            </w:rPr>
            <w:t>Choose an item.</w:t>
          </w:r>
        </w:p>
      </w:docPartBody>
    </w:docPart>
    <w:docPart>
      <w:docPartPr>
        <w:name w:val="BC6B82FA698A3F47B475C780D672AED8"/>
        <w:category>
          <w:name w:val="General"/>
          <w:gallery w:val="placeholder"/>
        </w:category>
        <w:types>
          <w:type w:val="bbPlcHdr"/>
        </w:types>
        <w:behaviors>
          <w:behavior w:val="content"/>
        </w:behaviors>
        <w:guid w:val="{B77905FC-FD6F-7240-96FB-FCC63A5649D0}"/>
      </w:docPartPr>
      <w:docPartBody>
        <w:p w:rsidR="00CE4841" w:rsidRDefault="00B82756" w:rsidP="00B82756">
          <w:pPr>
            <w:pStyle w:val="BC6B82FA698A3F47B475C780D672AED8"/>
          </w:pPr>
          <w:r w:rsidRPr="00B27447">
            <w:rPr>
              <w:rStyle w:val="PlaceholderText"/>
            </w:rPr>
            <w:t>Choose an item.</w:t>
          </w:r>
        </w:p>
      </w:docPartBody>
    </w:docPart>
    <w:docPart>
      <w:docPartPr>
        <w:name w:val="01CCE0CBAFA64A3E959CF31A6358BE3A"/>
        <w:category>
          <w:name w:val="General"/>
          <w:gallery w:val="placeholder"/>
        </w:category>
        <w:types>
          <w:type w:val="bbPlcHdr"/>
        </w:types>
        <w:behaviors>
          <w:behavior w:val="content"/>
        </w:behaviors>
        <w:guid w:val="{B1F060CD-3C38-4CF7-AB24-E686BA8DA052}"/>
      </w:docPartPr>
      <w:docPartBody>
        <w:p w:rsidR="00C05473" w:rsidRDefault="00611E74" w:rsidP="00611E74">
          <w:pPr>
            <w:pStyle w:val="01CCE0CBAFA64A3E959CF31A6358BE3A6"/>
          </w:pPr>
          <w:r w:rsidRPr="002271CA">
            <w:rPr>
              <w:rFonts w:asciiTheme="majorBidi" w:hAnsiTheme="majorBidi" w:cstheme="majorBidi"/>
            </w:rPr>
            <w:t xml:space="preserve">     </w:t>
          </w:r>
        </w:p>
      </w:docPartBody>
    </w:docPart>
    <w:docPart>
      <w:docPartPr>
        <w:name w:val="FB8DCB619119424EAA65FEDBF483BDC8"/>
        <w:category>
          <w:name w:val="General"/>
          <w:gallery w:val="placeholder"/>
        </w:category>
        <w:types>
          <w:type w:val="bbPlcHdr"/>
        </w:types>
        <w:behaviors>
          <w:behavior w:val="content"/>
        </w:behaviors>
        <w:guid w:val="{F744F30A-B5D4-4943-852D-D1394439372B}"/>
      </w:docPartPr>
      <w:docPartBody>
        <w:p w:rsidR="00C05473" w:rsidRDefault="00611E74" w:rsidP="00611E74">
          <w:pPr>
            <w:pStyle w:val="FB8DCB619119424EAA65FEDBF483BDC86"/>
          </w:pPr>
          <w:r w:rsidRPr="002271CA">
            <w:rPr>
              <w:rFonts w:asciiTheme="majorBidi" w:hAnsiTheme="majorBidi" w:cstheme="majorBidi"/>
            </w:rPr>
            <w:t xml:space="preserve">     </w:t>
          </w:r>
        </w:p>
      </w:docPartBody>
    </w:docPart>
    <w:docPart>
      <w:docPartPr>
        <w:name w:val="3DD328A5A92E4DD29AC0504E5A49138C"/>
        <w:category>
          <w:name w:val="General"/>
          <w:gallery w:val="placeholder"/>
        </w:category>
        <w:types>
          <w:type w:val="bbPlcHdr"/>
        </w:types>
        <w:behaviors>
          <w:behavior w:val="content"/>
        </w:behaviors>
        <w:guid w:val="{FA3C54F9-CDC7-45FA-B7EE-BD7C38636B2B}"/>
      </w:docPartPr>
      <w:docPartBody>
        <w:p w:rsidR="00C05473" w:rsidRDefault="00611E74" w:rsidP="00611E74">
          <w:pPr>
            <w:pStyle w:val="3DD328A5A92E4DD29AC0504E5A49138C6"/>
          </w:pPr>
          <w:r w:rsidRPr="002271CA">
            <w:rPr>
              <w:rFonts w:asciiTheme="majorBidi" w:hAnsiTheme="majorBidi" w:cstheme="majorBidi"/>
            </w:rPr>
            <w:t xml:space="preserve">     </w:t>
          </w:r>
        </w:p>
      </w:docPartBody>
    </w:docPart>
    <w:docPart>
      <w:docPartPr>
        <w:name w:val="E2608D52AF2043EE83D03115EC41424D"/>
        <w:category>
          <w:name w:val="General"/>
          <w:gallery w:val="placeholder"/>
        </w:category>
        <w:types>
          <w:type w:val="bbPlcHdr"/>
        </w:types>
        <w:behaviors>
          <w:behavior w:val="content"/>
        </w:behaviors>
        <w:guid w:val="{BF0965DC-57BE-4B22-A860-0BB0BFEF040B}"/>
      </w:docPartPr>
      <w:docPartBody>
        <w:p w:rsidR="00C05473" w:rsidRDefault="00611E74" w:rsidP="00611E74">
          <w:pPr>
            <w:pStyle w:val="E2608D52AF2043EE83D03115EC41424D6"/>
          </w:pPr>
          <w:r w:rsidRPr="002271CA">
            <w:rPr>
              <w:rFonts w:asciiTheme="majorBidi" w:hAnsiTheme="majorBidi" w:cstheme="majorBidi"/>
            </w:rPr>
            <w:t xml:space="preserve">     </w:t>
          </w:r>
        </w:p>
      </w:docPartBody>
    </w:docPart>
    <w:docPart>
      <w:docPartPr>
        <w:name w:val="9B1897860087435790C298CE2445DDFB"/>
        <w:category>
          <w:name w:val="General"/>
          <w:gallery w:val="placeholder"/>
        </w:category>
        <w:types>
          <w:type w:val="bbPlcHdr"/>
        </w:types>
        <w:behaviors>
          <w:behavior w:val="content"/>
        </w:behaviors>
        <w:guid w:val="{EC4DCB70-4B93-4BF3-BC8E-F335FD8EFDCC}"/>
      </w:docPartPr>
      <w:docPartBody>
        <w:p w:rsidR="00C05473" w:rsidRDefault="00611E74" w:rsidP="00611E74">
          <w:pPr>
            <w:pStyle w:val="9B1897860087435790C298CE2445DDFB6"/>
          </w:pPr>
          <w:r w:rsidRPr="002271CA">
            <w:rPr>
              <w:rFonts w:asciiTheme="majorBidi" w:hAnsiTheme="majorBidi" w:cstheme="majorBidi"/>
            </w:rPr>
            <w:t xml:space="preserve">     </w:t>
          </w:r>
        </w:p>
      </w:docPartBody>
    </w:docPart>
    <w:docPart>
      <w:docPartPr>
        <w:name w:val="04CCC334996441079523F6F80E7D041C"/>
        <w:category>
          <w:name w:val="General"/>
          <w:gallery w:val="placeholder"/>
        </w:category>
        <w:types>
          <w:type w:val="bbPlcHdr"/>
        </w:types>
        <w:behaviors>
          <w:behavior w:val="content"/>
        </w:behaviors>
        <w:guid w:val="{F7723B58-B002-4EF2-AC98-5191A692B2C1}"/>
      </w:docPartPr>
      <w:docPartBody>
        <w:p w:rsidR="00C05473" w:rsidRDefault="00611E74">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AEB"/>
    <w:rsid w:val="00087609"/>
    <w:rsid w:val="000D1174"/>
    <w:rsid w:val="001632C4"/>
    <w:rsid w:val="00167EC6"/>
    <w:rsid w:val="001B28B1"/>
    <w:rsid w:val="001D1A89"/>
    <w:rsid w:val="00367E34"/>
    <w:rsid w:val="00394AEB"/>
    <w:rsid w:val="00573F3A"/>
    <w:rsid w:val="00611E74"/>
    <w:rsid w:val="00770611"/>
    <w:rsid w:val="00897B1D"/>
    <w:rsid w:val="008B4A55"/>
    <w:rsid w:val="00946291"/>
    <w:rsid w:val="00B45825"/>
    <w:rsid w:val="00B82756"/>
    <w:rsid w:val="00C05473"/>
    <w:rsid w:val="00CC7CAB"/>
    <w:rsid w:val="00CE4841"/>
    <w:rsid w:val="00DD6187"/>
    <w:rsid w:val="00E6367A"/>
    <w:rsid w:val="00E97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E74"/>
    <w:rPr>
      <w:color w:val="808080"/>
    </w:rPr>
  </w:style>
  <w:style w:type="paragraph" w:customStyle="1" w:styleId="998FF3E24E786F428F3859BCB7C549FB">
    <w:name w:val="998FF3E24E786F428F3859BCB7C549FB"/>
    <w:rsid w:val="00573F3A"/>
  </w:style>
  <w:style w:type="paragraph" w:customStyle="1" w:styleId="76A527CA30DEC443AAA41F8592160178">
    <w:name w:val="76A527CA30DEC443AAA41F8592160178"/>
    <w:rsid w:val="00B82756"/>
  </w:style>
  <w:style w:type="paragraph" w:customStyle="1" w:styleId="DE5F8DE576CB7C40980405A1B473748D">
    <w:name w:val="DE5F8DE576CB7C40980405A1B473748D"/>
    <w:rsid w:val="00B82756"/>
  </w:style>
  <w:style w:type="paragraph" w:customStyle="1" w:styleId="02A112ECE2F0724A835BF34F70B359BD">
    <w:name w:val="02A112ECE2F0724A835BF34F70B359BD"/>
    <w:rsid w:val="00B82756"/>
  </w:style>
  <w:style w:type="paragraph" w:customStyle="1" w:styleId="3AA17E93AB2CFE499803C7C552FBEBE5">
    <w:name w:val="3AA17E93AB2CFE499803C7C552FBEBE5"/>
    <w:rsid w:val="00B82756"/>
  </w:style>
  <w:style w:type="paragraph" w:customStyle="1" w:styleId="757990FC4665B0459E349045FA809E79">
    <w:name w:val="757990FC4665B0459E349045FA809E79"/>
    <w:rsid w:val="00B82756"/>
  </w:style>
  <w:style w:type="paragraph" w:customStyle="1" w:styleId="5D36DE0EDBAC634EA880EBA970B3CDFD">
    <w:name w:val="5D36DE0EDBAC634EA880EBA970B3CDFD"/>
    <w:rsid w:val="00B82756"/>
  </w:style>
  <w:style w:type="paragraph" w:customStyle="1" w:styleId="221DCCA2A3E0494E97341EF3ED9380AE">
    <w:name w:val="221DCCA2A3E0494E97341EF3ED9380AE"/>
    <w:rsid w:val="00B82756"/>
  </w:style>
  <w:style w:type="paragraph" w:customStyle="1" w:styleId="221A78C4D6DA6D49A24C29E7E392D9AF">
    <w:name w:val="221A78C4D6DA6D49A24C29E7E392D9AF"/>
    <w:rsid w:val="00B82756"/>
  </w:style>
  <w:style w:type="paragraph" w:customStyle="1" w:styleId="85264F5B165B7C499B205CC7F8455663">
    <w:name w:val="85264F5B165B7C499B205CC7F8455663"/>
    <w:rsid w:val="00B82756"/>
  </w:style>
  <w:style w:type="paragraph" w:customStyle="1" w:styleId="4EDC4CBA3E7577449B392BEE0B6B8C67">
    <w:name w:val="4EDC4CBA3E7577449B392BEE0B6B8C67"/>
    <w:rsid w:val="00B82756"/>
  </w:style>
  <w:style w:type="paragraph" w:customStyle="1" w:styleId="2481B15ABE70F44780D4A8ED5D295095">
    <w:name w:val="2481B15ABE70F44780D4A8ED5D295095"/>
    <w:rsid w:val="00B82756"/>
  </w:style>
  <w:style w:type="paragraph" w:customStyle="1" w:styleId="739A6D2ED9742D489217090EB547F88F">
    <w:name w:val="739A6D2ED9742D489217090EB547F88F"/>
    <w:rsid w:val="00B82756"/>
  </w:style>
  <w:style w:type="paragraph" w:customStyle="1" w:styleId="334FA792D846C14A836A06B241F42AB9">
    <w:name w:val="334FA792D846C14A836A06B241F42AB9"/>
    <w:rsid w:val="00B82756"/>
  </w:style>
  <w:style w:type="paragraph" w:customStyle="1" w:styleId="FC0545F0F6A5A6478D42F77828ECF507">
    <w:name w:val="FC0545F0F6A5A6478D42F77828ECF507"/>
    <w:rsid w:val="00B82756"/>
  </w:style>
  <w:style w:type="paragraph" w:customStyle="1" w:styleId="BC6B82FA698A3F47B475C780D672AED8">
    <w:name w:val="BC6B82FA698A3F47B475C780D672AED8"/>
    <w:rsid w:val="00B82756"/>
  </w:style>
  <w:style w:type="paragraph" w:customStyle="1" w:styleId="01CCE0CBAFA64A3E959CF31A6358BE3A">
    <w:name w:val="01CCE0CBAFA64A3E959CF31A6358BE3A"/>
    <w:rsid w:val="00C05473"/>
    <w:rPr>
      <w:rFonts w:ascii="Times" w:eastAsia="Times" w:hAnsi="Times" w:cs="Times"/>
    </w:rPr>
  </w:style>
  <w:style w:type="paragraph" w:customStyle="1" w:styleId="FB8DCB619119424EAA65FEDBF483BDC8">
    <w:name w:val="FB8DCB619119424EAA65FEDBF483BDC8"/>
    <w:rsid w:val="00C05473"/>
    <w:rPr>
      <w:rFonts w:ascii="Times" w:eastAsia="Times" w:hAnsi="Times" w:cs="Times"/>
    </w:rPr>
  </w:style>
  <w:style w:type="paragraph" w:customStyle="1" w:styleId="3DD328A5A92E4DD29AC0504E5A49138C">
    <w:name w:val="3DD328A5A92E4DD29AC0504E5A49138C"/>
    <w:rsid w:val="00C05473"/>
    <w:rPr>
      <w:rFonts w:ascii="Times" w:eastAsia="Times" w:hAnsi="Times" w:cs="Times"/>
    </w:rPr>
  </w:style>
  <w:style w:type="paragraph" w:customStyle="1" w:styleId="E2608D52AF2043EE83D03115EC41424D">
    <w:name w:val="E2608D52AF2043EE83D03115EC41424D"/>
    <w:rsid w:val="00C05473"/>
    <w:rPr>
      <w:rFonts w:ascii="Times" w:eastAsia="Times" w:hAnsi="Times" w:cs="Times"/>
    </w:rPr>
  </w:style>
  <w:style w:type="paragraph" w:customStyle="1" w:styleId="9B1897860087435790C298CE2445DDFB">
    <w:name w:val="9B1897860087435790C298CE2445DDFB"/>
    <w:rsid w:val="00C05473"/>
    <w:rPr>
      <w:rFonts w:ascii="Times" w:eastAsia="Times" w:hAnsi="Times" w:cs="Times"/>
    </w:rPr>
  </w:style>
  <w:style w:type="paragraph" w:customStyle="1" w:styleId="01CCE0CBAFA64A3E959CF31A6358BE3A1">
    <w:name w:val="01CCE0CBAFA64A3E959CF31A6358BE3A1"/>
    <w:rsid w:val="00C05473"/>
    <w:rPr>
      <w:rFonts w:ascii="Times" w:eastAsia="Times" w:hAnsi="Times" w:cs="Times"/>
    </w:rPr>
  </w:style>
  <w:style w:type="paragraph" w:customStyle="1" w:styleId="FB8DCB619119424EAA65FEDBF483BDC81">
    <w:name w:val="FB8DCB619119424EAA65FEDBF483BDC81"/>
    <w:rsid w:val="00C05473"/>
    <w:rPr>
      <w:rFonts w:ascii="Times" w:eastAsia="Times" w:hAnsi="Times" w:cs="Times"/>
    </w:rPr>
  </w:style>
  <w:style w:type="paragraph" w:customStyle="1" w:styleId="3DD328A5A92E4DD29AC0504E5A49138C1">
    <w:name w:val="3DD328A5A92E4DD29AC0504E5A49138C1"/>
    <w:rsid w:val="00C05473"/>
    <w:rPr>
      <w:rFonts w:ascii="Times" w:eastAsia="Times" w:hAnsi="Times" w:cs="Times"/>
    </w:rPr>
  </w:style>
  <w:style w:type="paragraph" w:customStyle="1" w:styleId="E2608D52AF2043EE83D03115EC41424D1">
    <w:name w:val="E2608D52AF2043EE83D03115EC41424D1"/>
    <w:rsid w:val="00C05473"/>
    <w:rPr>
      <w:rFonts w:ascii="Times" w:eastAsia="Times" w:hAnsi="Times" w:cs="Times"/>
    </w:rPr>
  </w:style>
  <w:style w:type="paragraph" w:customStyle="1" w:styleId="9B1897860087435790C298CE2445DDFB1">
    <w:name w:val="9B1897860087435790C298CE2445DDFB1"/>
    <w:rsid w:val="00C05473"/>
    <w:rPr>
      <w:rFonts w:ascii="Times" w:eastAsia="Times" w:hAnsi="Times" w:cs="Times"/>
    </w:rPr>
  </w:style>
  <w:style w:type="paragraph" w:customStyle="1" w:styleId="01CCE0CBAFA64A3E959CF31A6358BE3A2">
    <w:name w:val="01CCE0CBAFA64A3E959CF31A6358BE3A2"/>
    <w:rsid w:val="00C05473"/>
    <w:rPr>
      <w:rFonts w:ascii="Times" w:eastAsia="Times" w:hAnsi="Times" w:cs="Times"/>
    </w:rPr>
  </w:style>
  <w:style w:type="paragraph" w:customStyle="1" w:styleId="FB8DCB619119424EAA65FEDBF483BDC82">
    <w:name w:val="FB8DCB619119424EAA65FEDBF483BDC82"/>
    <w:rsid w:val="00C05473"/>
    <w:rPr>
      <w:rFonts w:ascii="Times" w:eastAsia="Times" w:hAnsi="Times" w:cs="Times"/>
    </w:rPr>
  </w:style>
  <w:style w:type="paragraph" w:customStyle="1" w:styleId="3DD328A5A92E4DD29AC0504E5A49138C2">
    <w:name w:val="3DD328A5A92E4DD29AC0504E5A49138C2"/>
    <w:rsid w:val="00C05473"/>
    <w:rPr>
      <w:rFonts w:ascii="Times" w:eastAsia="Times" w:hAnsi="Times" w:cs="Times"/>
    </w:rPr>
  </w:style>
  <w:style w:type="paragraph" w:customStyle="1" w:styleId="E2608D52AF2043EE83D03115EC41424D2">
    <w:name w:val="E2608D52AF2043EE83D03115EC41424D2"/>
    <w:rsid w:val="00C05473"/>
    <w:rPr>
      <w:rFonts w:ascii="Times" w:eastAsia="Times" w:hAnsi="Times" w:cs="Times"/>
    </w:rPr>
  </w:style>
  <w:style w:type="paragraph" w:customStyle="1" w:styleId="9B1897860087435790C298CE2445DDFB2">
    <w:name w:val="9B1897860087435790C298CE2445DDFB2"/>
    <w:rsid w:val="00C05473"/>
    <w:rPr>
      <w:rFonts w:ascii="Times" w:eastAsia="Times" w:hAnsi="Times" w:cs="Times"/>
    </w:rPr>
  </w:style>
  <w:style w:type="paragraph" w:customStyle="1" w:styleId="01CCE0CBAFA64A3E959CF31A6358BE3A3">
    <w:name w:val="01CCE0CBAFA64A3E959CF31A6358BE3A3"/>
    <w:rsid w:val="00C05473"/>
    <w:rPr>
      <w:rFonts w:ascii="Times" w:eastAsia="Times" w:hAnsi="Times" w:cs="Times"/>
    </w:rPr>
  </w:style>
  <w:style w:type="paragraph" w:customStyle="1" w:styleId="FB8DCB619119424EAA65FEDBF483BDC83">
    <w:name w:val="FB8DCB619119424EAA65FEDBF483BDC83"/>
    <w:rsid w:val="00C05473"/>
    <w:rPr>
      <w:rFonts w:ascii="Times" w:eastAsia="Times" w:hAnsi="Times" w:cs="Times"/>
    </w:rPr>
  </w:style>
  <w:style w:type="paragraph" w:customStyle="1" w:styleId="3DD328A5A92E4DD29AC0504E5A49138C3">
    <w:name w:val="3DD328A5A92E4DD29AC0504E5A49138C3"/>
    <w:rsid w:val="00C05473"/>
    <w:rPr>
      <w:rFonts w:ascii="Times" w:eastAsia="Times" w:hAnsi="Times" w:cs="Times"/>
    </w:rPr>
  </w:style>
  <w:style w:type="paragraph" w:customStyle="1" w:styleId="E2608D52AF2043EE83D03115EC41424D3">
    <w:name w:val="E2608D52AF2043EE83D03115EC41424D3"/>
    <w:rsid w:val="00C05473"/>
    <w:rPr>
      <w:rFonts w:ascii="Times" w:eastAsia="Times" w:hAnsi="Times" w:cs="Times"/>
    </w:rPr>
  </w:style>
  <w:style w:type="paragraph" w:customStyle="1" w:styleId="9B1897860087435790C298CE2445DDFB3">
    <w:name w:val="9B1897860087435790C298CE2445DDFB3"/>
    <w:rsid w:val="00C05473"/>
    <w:rPr>
      <w:rFonts w:ascii="Times" w:eastAsia="Times" w:hAnsi="Times" w:cs="Times"/>
    </w:rPr>
  </w:style>
  <w:style w:type="paragraph" w:customStyle="1" w:styleId="01CCE0CBAFA64A3E959CF31A6358BE3A4">
    <w:name w:val="01CCE0CBAFA64A3E959CF31A6358BE3A4"/>
    <w:rsid w:val="00C05473"/>
    <w:rPr>
      <w:rFonts w:ascii="Times" w:eastAsia="Times" w:hAnsi="Times" w:cs="Times"/>
    </w:rPr>
  </w:style>
  <w:style w:type="paragraph" w:customStyle="1" w:styleId="FB8DCB619119424EAA65FEDBF483BDC84">
    <w:name w:val="FB8DCB619119424EAA65FEDBF483BDC84"/>
    <w:rsid w:val="00C05473"/>
    <w:rPr>
      <w:rFonts w:ascii="Times" w:eastAsia="Times" w:hAnsi="Times" w:cs="Times"/>
    </w:rPr>
  </w:style>
  <w:style w:type="paragraph" w:customStyle="1" w:styleId="3DD328A5A92E4DD29AC0504E5A49138C4">
    <w:name w:val="3DD328A5A92E4DD29AC0504E5A49138C4"/>
    <w:rsid w:val="00C05473"/>
    <w:rPr>
      <w:rFonts w:ascii="Times" w:eastAsia="Times" w:hAnsi="Times" w:cs="Times"/>
    </w:rPr>
  </w:style>
  <w:style w:type="paragraph" w:customStyle="1" w:styleId="E2608D52AF2043EE83D03115EC41424D4">
    <w:name w:val="E2608D52AF2043EE83D03115EC41424D4"/>
    <w:rsid w:val="00C05473"/>
    <w:rPr>
      <w:rFonts w:ascii="Times" w:eastAsia="Times" w:hAnsi="Times" w:cs="Times"/>
    </w:rPr>
  </w:style>
  <w:style w:type="paragraph" w:customStyle="1" w:styleId="9B1897860087435790C298CE2445DDFB4">
    <w:name w:val="9B1897860087435790C298CE2445DDFB4"/>
    <w:rsid w:val="00C05473"/>
    <w:rPr>
      <w:rFonts w:ascii="Times" w:eastAsia="Times" w:hAnsi="Times" w:cs="Times"/>
    </w:rPr>
  </w:style>
  <w:style w:type="paragraph" w:customStyle="1" w:styleId="01CCE0CBAFA64A3E959CF31A6358BE3A5">
    <w:name w:val="01CCE0CBAFA64A3E959CF31A6358BE3A5"/>
    <w:rsid w:val="00C05473"/>
    <w:rPr>
      <w:rFonts w:ascii="Times" w:eastAsia="Times" w:hAnsi="Times" w:cs="Times"/>
    </w:rPr>
  </w:style>
  <w:style w:type="paragraph" w:customStyle="1" w:styleId="FB8DCB619119424EAA65FEDBF483BDC85">
    <w:name w:val="FB8DCB619119424EAA65FEDBF483BDC85"/>
    <w:rsid w:val="00C05473"/>
    <w:rPr>
      <w:rFonts w:ascii="Times" w:eastAsia="Times" w:hAnsi="Times" w:cs="Times"/>
    </w:rPr>
  </w:style>
  <w:style w:type="paragraph" w:customStyle="1" w:styleId="3DD328A5A92E4DD29AC0504E5A49138C5">
    <w:name w:val="3DD328A5A92E4DD29AC0504E5A49138C5"/>
    <w:rsid w:val="00C05473"/>
    <w:rPr>
      <w:rFonts w:ascii="Times" w:eastAsia="Times" w:hAnsi="Times" w:cs="Times"/>
    </w:rPr>
  </w:style>
  <w:style w:type="paragraph" w:customStyle="1" w:styleId="E2608D52AF2043EE83D03115EC41424D5">
    <w:name w:val="E2608D52AF2043EE83D03115EC41424D5"/>
    <w:rsid w:val="00C05473"/>
    <w:rPr>
      <w:rFonts w:ascii="Times" w:eastAsia="Times" w:hAnsi="Times" w:cs="Times"/>
    </w:rPr>
  </w:style>
  <w:style w:type="paragraph" w:customStyle="1" w:styleId="9B1897860087435790C298CE2445DDFB5">
    <w:name w:val="9B1897860087435790C298CE2445DDFB5"/>
    <w:rsid w:val="00C05473"/>
    <w:rPr>
      <w:rFonts w:ascii="Times" w:eastAsia="Times" w:hAnsi="Times" w:cs="Times"/>
    </w:rPr>
  </w:style>
  <w:style w:type="paragraph" w:customStyle="1" w:styleId="01CCE0CBAFA64A3E959CF31A6358BE3A6">
    <w:name w:val="01CCE0CBAFA64A3E959CF31A6358BE3A6"/>
    <w:rsid w:val="00611E74"/>
    <w:rPr>
      <w:rFonts w:ascii="Times" w:eastAsia="Times" w:hAnsi="Times" w:cs="Times"/>
    </w:rPr>
  </w:style>
  <w:style w:type="paragraph" w:customStyle="1" w:styleId="FB8DCB619119424EAA65FEDBF483BDC86">
    <w:name w:val="FB8DCB619119424EAA65FEDBF483BDC86"/>
    <w:rsid w:val="00611E74"/>
    <w:rPr>
      <w:rFonts w:ascii="Times" w:eastAsia="Times" w:hAnsi="Times" w:cs="Times"/>
    </w:rPr>
  </w:style>
  <w:style w:type="paragraph" w:customStyle="1" w:styleId="3DD328A5A92E4DD29AC0504E5A49138C6">
    <w:name w:val="3DD328A5A92E4DD29AC0504E5A49138C6"/>
    <w:rsid w:val="00611E74"/>
    <w:rPr>
      <w:rFonts w:ascii="Times" w:eastAsia="Times" w:hAnsi="Times" w:cs="Times"/>
    </w:rPr>
  </w:style>
  <w:style w:type="paragraph" w:customStyle="1" w:styleId="E2608D52AF2043EE83D03115EC41424D6">
    <w:name w:val="E2608D52AF2043EE83D03115EC41424D6"/>
    <w:rsid w:val="00611E74"/>
    <w:rPr>
      <w:rFonts w:ascii="Times" w:eastAsia="Times" w:hAnsi="Times" w:cs="Times"/>
    </w:rPr>
  </w:style>
  <w:style w:type="paragraph" w:customStyle="1" w:styleId="9B1897860087435790C298CE2445DDFB6">
    <w:name w:val="9B1897860087435790C298CE2445DDFB6"/>
    <w:rsid w:val="00611E74"/>
    <w:rPr>
      <w:rFonts w:ascii="Times" w:eastAsia="Times" w:hAnsi="Times" w:cs="Tim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9QT4+3zI+nct3kwOE81VqSLbiA==">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672706-0ACD-4713-9C30-94FC3699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47</Pages>
  <Words>44101</Words>
  <Characters>251378</Characters>
  <Application>Microsoft Office Word</Application>
  <DocSecurity>0</DocSecurity>
  <Lines>2094</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Jarboe</dc:creator>
  <cp:keywords/>
  <dc:description/>
  <cp:lastModifiedBy>Maryam Mahmoudi</cp:lastModifiedBy>
  <cp:revision>14</cp:revision>
  <dcterms:created xsi:type="dcterms:W3CDTF">2022-05-07T23:42:00Z</dcterms:created>
  <dcterms:modified xsi:type="dcterms:W3CDTF">2022-05-18T21:59:00Z</dcterms:modified>
</cp:coreProperties>
</file>